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rPr>
        <w:id w:val="1213154174"/>
        <w:docPartObj>
          <w:docPartGallery w:val="Cover Pages"/>
          <w:docPartUnique/>
        </w:docPartObj>
      </w:sdtPr>
      <w:sdtEndPr>
        <w:rPr>
          <w:rFonts w:asciiTheme="minorHAnsi" w:eastAsiaTheme="minorEastAsia" w:hAnsiTheme="minorHAnsi" w:cstheme="minorBidi"/>
          <w:b/>
          <w:bCs/>
          <w:cap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39"/>
          </w:tblGrid>
          <w:tr w:rsidR="00852D2B" w14:paraId="387EE3DD" w14:textId="77777777">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D45C40C" w14:textId="77777777" w:rsidR="00852D2B" w:rsidRDefault="00852D2B">
                    <w:pPr>
                      <w:pStyle w:val="KeinLeerraum"/>
                      <w:rPr>
                        <w:rFonts w:asciiTheme="majorHAnsi" w:eastAsiaTheme="majorEastAsia" w:hAnsiTheme="majorHAnsi" w:cstheme="majorBidi"/>
                      </w:rPr>
                    </w:pPr>
                    <w:r>
                      <w:rPr>
                        <w:rFonts w:asciiTheme="majorHAnsi" w:eastAsiaTheme="majorEastAsia" w:hAnsiTheme="majorHAnsi" w:cstheme="majorBidi"/>
                      </w:rPr>
                      <w:t>"FINANZ INFORMATIK"</w:t>
                    </w:r>
                  </w:p>
                </w:tc>
              </w:sdtContent>
            </w:sdt>
          </w:tr>
          <w:tr w:rsidR="00852D2B" w14:paraId="350DE1D0" w14:textId="7777777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6F87783" w14:textId="77777777" w:rsidR="00852D2B" w:rsidRDefault="003D0F63" w:rsidP="00852D2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DMC</w:t>
                    </w:r>
                    <w:r w:rsidR="00852D2B">
                      <w:rPr>
                        <w:rFonts w:asciiTheme="majorHAnsi" w:eastAsiaTheme="majorEastAsia" w:hAnsiTheme="majorHAnsi" w:cstheme="majorBidi"/>
                        <w:color w:val="4F81BD" w:themeColor="accent1"/>
                        <w:sz w:val="80"/>
                        <w:szCs w:val="80"/>
                      </w:rPr>
                      <w:t>, Kurzdokumentation</w:t>
                    </w:r>
                  </w:p>
                </w:sdtContent>
              </w:sdt>
            </w:tc>
          </w:tr>
          <w:tr w:rsidR="00852D2B" w14:paraId="48A13DAD" w14:textId="77777777">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09CC0E6" w14:textId="77777777" w:rsidR="00852D2B" w:rsidRDefault="00852D2B" w:rsidP="00852D2B">
                    <w:pPr>
                      <w:pStyle w:val="KeinLeerraum"/>
                      <w:rPr>
                        <w:rFonts w:asciiTheme="majorHAnsi" w:eastAsiaTheme="majorEastAsia" w:hAnsiTheme="majorHAnsi" w:cstheme="majorBidi"/>
                      </w:rPr>
                    </w:pPr>
                    <w:r>
                      <w:rPr>
                        <w:rFonts w:asciiTheme="majorHAnsi" w:eastAsiaTheme="majorEastAsia" w:hAnsiTheme="majorHAnsi" w:cstheme="majorBidi"/>
                      </w:rPr>
                      <w:t>Informationen und Bedienungshilfen</w:t>
                    </w:r>
                  </w:p>
                </w:tc>
              </w:sdtContent>
            </w:sdt>
          </w:tr>
        </w:tbl>
        <w:p w14:paraId="6CC7F514" w14:textId="77777777" w:rsidR="00852D2B" w:rsidRDefault="00852D2B"/>
        <w:p w14:paraId="4E11FB4C" w14:textId="77777777" w:rsidR="00852D2B" w:rsidRDefault="00852D2B"/>
        <w:tbl>
          <w:tblPr>
            <w:tblpPr w:leftFromText="187" w:rightFromText="187" w:horzAnchor="margin" w:tblpXSpec="center" w:tblpYSpec="bottom"/>
            <w:tblW w:w="4000" w:type="pct"/>
            <w:tblLook w:val="04A0" w:firstRow="1" w:lastRow="0" w:firstColumn="1" w:lastColumn="0" w:noHBand="0" w:noVBand="1"/>
          </w:tblPr>
          <w:tblGrid>
            <w:gridCol w:w="7258"/>
          </w:tblGrid>
          <w:tr w:rsidR="00852D2B" w14:paraId="63758C9C" w14:textId="77777777" w:rsidTr="00852D2B">
            <w:trPr>
              <w:trHeight w:val="919"/>
            </w:trPr>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22E27657" w14:textId="77777777" w:rsidR="00852D2B" w:rsidRDefault="007E3822">
                    <w:pPr>
                      <w:pStyle w:val="KeinLeerraum"/>
                      <w:rPr>
                        <w:color w:val="4F81BD" w:themeColor="accent1"/>
                      </w:rPr>
                    </w:pPr>
                    <w:r>
                      <w:rPr>
                        <w:color w:val="4F81BD" w:themeColor="accent1"/>
                      </w:rPr>
                      <w:t>OE4652</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24-08-22T00:00:00Z">
                    <w:dateFormat w:val="dd.MM.yyyy"/>
                    <w:lid w:val="de-DE"/>
                    <w:storeMappedDataAs w:val="dateTime"/>
                    <w:calendar w:val="gregorian"/>
                  </w:date>
                </w:sdtPr>
                <w:sdtEndPr/>
                <w:sdtContent>
                  <w:p w14:paraId="64E2B860" w14:textId="77777777" w:rsidR="00852D2B" w:rsidRDefault="00916F1B">
                    <w:pPr>
                      <w:pStyle w:val="KeinLeerraum"/>
                      <w:rPr>
                        <w:color w:val="4F81BD" w:themeColor="accent1"/>
                      </w:rPr>
                    </w:pPr>
                    <w:del w:id="0" w:author="Plückebaum, Konrad" w:date="2024-08-26T11:19:00Z">
                      <w:r w:rsidDel="00916F1B">
                        <w:rPr>
                          <w:color w:val="4F81BD" w:themeColor="accent1"/>
                        </w:rPr>
                        <w:delText>06.05.2019</w:delText>
                      </w:r>
                    </w:del>
                    <w:ins w:id="1" w:author="Plückebaum, Konrad" w:date="2024-08-26T11:19:00Z">
                      <w:r>
                        <w:rPr>
                          <w:color w:val="4F81BD" w:themeColor="accent1"/>
                        </w:rPr>
                        <w:t>22.08.2024</w:t>
                      </w:r>
                    </w:ins>
                  </w:p>
                </w:sdtContent>
              </w:sdt>
              <w:p w14:paraId="68C833BB" w14:textId="77777777" w:rsidR="00852D2B" w:rsidRDefault="00852D2B">
                <w:pPr>
                  <w:pStyle w:val="KeinLeerraum"/>
                  <w:rPr>
                    <w:color w:val="4F81BD" w:themeColor="accent1"/>
                  </w:rPr>
                </w:pPr>
              </w:p>
            </w:tc>
          </w:tr>
        </w:tbl>
        <w:p w14:paraId="2FA02A4B" w14:textId="77777777" w:rsidR="00852D2B" w:rsidRDefault="00852D2B"/>
        <w:p w14:paraId="2E834F1F" w14:textId="77777777" w:rsidR="00852D2B" w:rsidRDefault="00852D2B" w:rsidP="00DA25EC">
          <w:pPr>
            <w:rPr>
              <w:b/>
              <w:bCs/>
              <w:caps/>
            </w:rPr>
          </w:pPr>
          <w:r>
            <w:rPr>
              <w:b/>
              <w:bCs/>
              <w:caps/>
            </w:rPr>
            <w:br w:type="page"/>
          </w:r>
        </w:p>
      </w:sdtContent>
    </w:sdt>
    <w:p w14:paraId="7E7F23DC" w14:textId="77777777" w:rsidR="00CB2DC5" w:rsidRDefault="00DA25EC" w:rsidP="00DA25EC">
      <w:r>
        <w:lastRenderedPageBreak/>
        <w:br/>
      </w:r>
      <w:r>
        <w:br/>
      </w:r>
    </w:p>
    <w:sdt>
      <w:sdtPr>
        <w:rPr>
          <w:b w:val="0"/>
          <w:bCs w:val="0"/>
          <w:caps w:val="0"/>
          <w:color w:val="auto"/>
          <w:spacing w:val="0"/>
          <w:sz w:val="20"/>
          <w:szCs w:val="20"/>
          <w:lang w:bidi="ar-SA"/>
        </w:rPr>
        <w:id w:val="-1807001107"/>
        <w:docPartObj>
          <w:docPartGallery w:val="Table of Contents"/>
          <w:docPartUnique/>
        </w:docPartObj>
      </w:sdtPr>
      <w:sdtEndPr/>
      <w:sdtContent>
        <w:p w14:paraId="6E8FB9B0" w14:textId="77777777" w:rsidR="00CB2DC5" w:rsidRDefault="00CB2DC5">
          <w:pPr>
            <w:pStyle w:val="Inhaltsverzeichnisberschrift"/>
          </w:pPr>
          <w:r>
            <w:t>Inhalt</w:t>
          </w:r>
        </w:p>
        <w:p w14:paraId="1AD37E11" w14:textId="77777777" w:rsidR="000A11F0" w:rsidRDefault="00CB2DC5">
          <w:pPr>
            <w:pStyle w:val="Verzeichnis1"/>
            <w:rPr>
              <w:noProof/>
              <w:sz w:val="22"/>
              <w:szCs w:val="22"/>
              <w:lang w:eastAsia="de-DE"/>
            </w:rPr>
          </w:pPr>
          <w:r>
            <w:fldChar w:fldCharType="begin"/>
          </w:r>
          <w:r>
            <w:instrText xml:space="preserve"> TOC \o "1-3" \h \z \u </w:instrText>
          </w:r>
          <w:r>
            <w:fldChar w:fldCharType="separate"/>
          </w:r>
          <w:hyperlink w:anchor="_Toc83102646" w:history="1">
            <w:r w:rsidR="000A11F0" w:rsidRPr="00567041">
              <w:rPr>
                <w:rStyle w:val="Hyperlink"/>
                <w:noProof/>
              </w:rPr>
              <w:t>Einführung</w:t>
            </w:r>
            <w:r w:rsidR="000A11F0">
              <w:rPr>
                <w:noProof/>
                <w:webHidden/>
              </w:rPr>
              <w:tab/>
            </w:r>
            <w:r w:rsidR="000A11F0">
              <w:rPr>
                <w:noProof/>
                <w:webHidden/>
              </w:rPr>
              <w:fldChar w:fldCharType="begin"/>
            </w:r>
            <w:r w:rsidR="000A11F0">
              <w:rPr>
                <w:noProof/>
                <w:webHidden/>
              </w:rPr>
              <w:instrText xml:space="preserve"> PAGEREF _Toc83102646 \h </w:instrText>
            </w:r>
            <w:r w:rsidR="000A11F0">
              <w:rPr>
                <w:noProof/>
                <w:webHidden/>
              </w:rPr>
            </w:r>
            <w:r w:rsidR="000A11F0">
              <w:rPr>
                <w:noProof/>
                <w:webHidden/>
              </w:rPr>
              <w:fldChar w:fldCharType="separate"/>
            </w:r>
            <w:r w:rsidR="000A11F0">
              <w:rPr>
                <w:noProof/>
                <w:webHidden/>
              </w:rPr>
              <w:t>4</w:t>
            </w:r>
            <w:r w:rsidR="000A11F0">
              <w:rPr>
                <w:noProof/>
                <w:webHidden/>
              </w:rPr>
              <w:fldChar w:fldCharType="end"/>
            </w:r>
          </w:hyperlink>
        </w:p>
        <w:p w14:paraId="3E97FFA8" w14:textId="77777777" w:rsidR="000A11F0" w:rsidRDefault="009F3146">
          <w:pPr>
            <w:pStyle w:val="Verzeichnis1"/>
            <w:rPr>
              <w:noProof/>
              <w:sz w:val="22"/>
              <w:szCs w:val="22"/>
              <w:lang w:eastAsia="de-DE"/>
            </w:rPr>
          </w:pPr>
          <w:hyperlink w:anchor="_Toc83102647" w:history="1">
            <w:r w:rsidR="000A11F0" w:rsidRPr="00567041">
              <w:rPr>
                <w:rStyle w:val="Hyperlink"/>
                <w:noProof/>
              </w:rPr>
              <w:t>Erweiterungen und Anpassungen</w:t>
            </w:r>
            <w:r w:rsidR="000A11F0">
              <w:rPr>
                <w:noProof/>
                <w:webHidden/>
              </w:rPr>
              <w:tab/>
            </w:r>
            <w:r w:rsidR="000A11F0">
              <w:rPr>
                <w:noProof/>
                <w:webHidden/>
              </w:rPr>
              <w:fldChar w:fldCharType="begin"/>
            </w:r>
            <w:r w:rsidR="000A11F0">
              <w:rPr>
                <w:noProof/>
                <w:webHidden/>
              </w:rPr>
              <w:instrText xml:space="preserve"> PAGEREF _Toc83102647 \h </w:instrText>
            </w:r>
            <w:r w:rsidR="000A11F0">
              <w:rPr>
                <w:noProof/>
                <w:webHidden/>
              </w:rPr>
            </w:r>
            <w:r w:rsidR="000A11F0">
              <w:rPr>
                <w:noProof/>
                <w:webHidden/>
              </w:rPr>
              <w:fldChar w:fldCharType="separate"/>
            </w:r>
            <w:r w:rsidR="000A11F0">
              <w:rPr>
                <w:noProof/>
                <w:webHidden/>
              </w:rPr>
              <w:t>4</w:t>
            </w:r>
            <w:r w:rsidR="000A11F0">
              <w:rPr>
                <w:noProof/>
                <w:webHidden/>
              </w:rPr>
              <w:fldChar w:fldCharType="end"/>
            </w:r>
          </w:hyperlink>
        </w:p>
        <w:p w14:paraId="6837B3AF" w14:textId="77777777" w:rsidR="000A11F0" w:rsidRDefault="009F3146">
          <w:pPr>
            <w:pStyle w:val="Verzeichnis1"/>
            <w:rPr>
              <w:noProof/>
              <w:sz w:val="22"/>
              <w:szCs w:val="22"/>
              <w:lang w:eastAsia="de-DE"/>
            </w:rPr>
          </w:pPr>
          <w:hyperlink w:anchor="_Toc83102648" w:history="1">
            <w:r w:rsidR="000A11F0" w:rsidRPr="00567041">
              <w:rPr>
                <w:rStyle w:val="Hyperlink"/>
                <w:noProof/>
              </w:rPr>
              <w:t>Bestellung der Kredit-Karte</w:t>
            </w:r>
            <w:r w:rsidR="000A11F0">
              <w:rPr>
                <w:noProof/>
                <w:webHidden/>
              </w:rPr>
              <w:tab/>
            </w:r>
            <w:r w:rsidR="000A11F0">
              <w:rPr>
                <w:noProof/>
                <w:webHidden/>
              </w:rPr>
              <w:fldChar w:fldCharType="begin"/>
            </w:r>
            <w:r w:rsidR="000A11F0">
              <w:rPr>
                <w:noProof/>
                <w:webHidden/>
              </w:rPr>
              <w:instrText xml:space="preserve"> PAGEREF _Toc83102648 \h </w:instrText>
            </w:r>
            <w:r w:rsidR="000A11F0">
              <w:rPr>
                <w:noProof/>
                <w:webHidden/>
              </w:rPr>
            </w:r>
            <w:r w:rsidR="000A11F0">
              <w:rPr>
                <w:noProof/>
                <w:webHidden/>
              </w:rPr>
              <w:fldChar w:fldCharType="separate"/>
            </w:r>
            <w:r w:rsidR="000A11F0">
              <w:rPr>
                <w:noProof/>
                <w:webHidden/>
              </w:rPr>
              <w:t>5</w:t>
            </w:r>
            <w:r w:rsidR="000A11F0">
              <w:rPr>
                <w:noProof/>
                <w:webHidden/>
              </w:rPr>
              <w:fldChar w:fldCharType="end"/>
            </w:r>
          </w:hyperlink>
        </w:p>
        <w:p w14:paraId="3BF530BE" w14:textId="77777777" w:rsidR="000A11F0" w:rsidRDefault="009F3146">
          <w:pPr>
            <w:pStyle w:val="Verzeichnis2"/>
            <w:tabs>
              <w:tab w:val="right" w:leader="dot" w:pos="9062"/>
            </w:tabs>
            <w:rPr>
              <w:noProof/>
              <w:sz w:val="22"/>
              <w:szCs w:val="22"/>
              <w:lang w:eastAsia="de-DE"/>
            </w:rPr>
          </w:pPr>
          <w:hyperlink w:anchor="_Toc83102649" w:history="1">
            <w:r w:rsidR="000A11F0" w:rsidRPr="00567041">
              <w:rPr>
                <w:rStyle w:val="Hyperlink"/>
                <w:noProof/>
              </w:rPr>
              <w:t>Bestellung der DMC-PAN mittels Online-Nachricht vom KMS</w:t>
            </w:r>
            <w:r w:rsidR="000A11F0">
              <w:rPr>
                <w:noProof/>
                <w:webHidden/>
              </w:rPr>
              <w:tab/>
            </w:r>
            <w:r w:rsidR="000A11F0">
              <w:rPr>
                <w:noProof/>
                <w:webHidden/>
              </w:rPr>
              <w:fldChar w:fldCharType="begin"/>
            </w:r>
            <w:r w:rsidR="000A11F0">
              <w:rPr>
                <w:noProof/>
                <w:webHidden/>
              </w:rPr>
              <w:instrText xml:space="preserve"> PAGEREF _Toc83102649 \h </w:instrText>
            </w:r>
            <w:r w:rsidR="000A11F0">
              <w:rPr>
                <w:noProof/>
                <w:webHidden/>
              </w:rPr>
            </w:r>
            <w:r w:rsidR="000A11F0">
              <w:rPr>
                <w:noProof/>
                <w:webHidden/>
              </w:rPr>
              <w:fldChar w:fldCharType="separate"/>
            </w:r>
            <w:r w:rsidR="000A11F0">
              <w:rPr>
                <w:noProof/>
                <w:webHidden/>
              </w:rPr>
              <w:t>6</w:t>
            </w:r>
            <w:r w:rsidR="000A11F0">
              <w:rPr>
                <w:noProof/>
                <w:webHidden/>
              </w:rPr>
              <w:fldChar w:fldCharType="end"/>
            </w:r>
          </w:hyperlink>
        </w:p>
        <w:p w14:paraId="485BBFA4" w14:textId="77777777" w:rsidR="000A11F0" w:rsidRDefault="009F3146">
          <w:pPr>
            <w:pStyle w:val="Verzeichnis2"/>
            <w:tabs>
              <w:tab w:val="right" w:leader="dot" w:pos="9062"/>
            </w:tabs>
            <w:rPr>
              <w:noProof/>
              <w:sz w:val="22"/>
              <w:szCs w:val="22"/>
              <w:lang w:eastAsia="de-DE"/>
            </w:rPr>
          </w:pPr>
          <w:hyperlink w:anchor="_Toc83102650" w:history="1">
            <w:r w:rsidR="000A11F0" w:rsidRPr="00567041">
              <w:rPr>
                <w:rStyle w:val="Hyperlink"/>
                <w:noProof/>
              </w:rPr>
              <w:t>Bestellung einer Folge-Karte (DMC-PAN neues Verfalljahr/ renewal) mittels Online-Nachricht von KMS</w:t>
            </w:r>
            <w:r w:rsidR="000A11F0">
              <w:rPr>
                <w:noProof/>
                <w:webHidden/>
              </w:rPr>
              <w:tab/>
            </w:r>
            <w:r w:rsidR="000A11F0">
              <w:rPr>
                <w:noProof/>
                <w:webHidden/>
              </w:rPr>
              <w:fldChar w:fldCharType="begin"/>
            </w:r>
            <w:r w:rsidR="000A11F0">
              <w:rPr>
                <w:noProof/>
                <w:webHidden/>
              </w:rPr>
              <w:instrText xml:space="preserve"> PAGEREF _Toc83102650 \h </w:instrText>
            </w:r>
            <w:r w:rsidR="000A11F0">
              <w:rPr>
                <w:noProof/>
                <w:webHidden/>
              </w:rPr>
            </w:r>
            <w:r w:rsidR="000A11F0">
              <w:rPr>
                <w:noProof/>
                <w:webHidden/>
              </w:rPr>
              <w:fldChar w:fldCharType="separate"/>
            </w:r>
            <w:r w:rsidR="000A11F0">
              <w:rPr>
                <w:noProof/>
                <w:webHidden/>
              </w:rPr>
              <w:t>7</w:t>
            </w:r>
            <w:r w:rsidR="000A11F0">
              <w:rPr>
                <w:noProof/>
                <w:webHidden/>
              </w:rPr>
              <w:fldChar w:fldCharType="end"/>
            </w:r>
          </w:hyperlink>
        </w:p>
        <w:p w14:paraId="02D3CF86" w14:textId="77777777" w:rsidR="000A11F0" w:rsidRDefault="009F3146">
          <w:pPr>
            <w:pStyle w:val="Verzeichnis2"/>
            <w:tabs>
              <w:tab w:val="right" w:leader="dot" w:pos="9062"/>
            </w:tabs>
            <w:rPr>
              <w:noProof/>
              <w:sz w:val="22"/>
              <w:szCs w:val="22"/>
              <w:lang w:eastAsia="de-DE"/>
            </w:rPr>
          </w:pPr>
          <w:hyperlink w:anchor="_Toc83102651" w:history="1">
            <w:r w:rsidR="000A11F0" w:rsidRPr="00567041">
              <w:rPr>
                <w:rStyle w:val="Hyperlink"/>
                <w:noProof/>
              </w:rPr>
              <w:t>Massen-Neu-DMC-PAN-Bestellung per KMS-Bestelldatei, Batch- und Online-Verarbeitung.</w:t>
            </w:r>
            <w:r w:rsidR="000A11F0">
              <w:rPr>
                <w:noProof/>
                <w:webHidden/>
              </w:rPr>
              <w:tab/>
            </w:r>
            <w:r w:rsidR="000A11F0">
              <w:rPr>
                <w:noProof/>
                <w:webHidden/>
              </w:rPr>
              <w:fldChar w:fldCharType="begin"/>
            </w:r>
            <w:r w:rsidR="000A11F0">
              <w:rPr>
                <w:noProof/>
                <w:webHidden/>
              </w:rPr>
              <w:instrText xml:space="preserve"> PAGEREF _Toc83102651 \h </w:instrText>
            </w:r>
            <w:r w:rsidR="000A11F0">
              <w:rPr>
                <w:noProof/>
                <w:webHidden/>
              </w:rPr>
            </w:r>
            <w:r w:rsidR="000A11F0">
              <w:rPr>
                <w:noProof/>
                <w:webHidden/>
              </w:rPr>
              <w:fldChar w:fldCharType="separate"/>
            </w:r>
            <w:r w:rsidR="000A11F0">
              <w:rPr>
                <w:noProof/>
                <w:webHidden/>
              </w:rPr>
              <w:t>8</w:t>
            </w:r>
            <w:r w:rsidR="000A11F0">
              <w:rPr>
                <w:noProof/>
                <w:webHidden/>
              </w:rPr>
              <w:fldChar w:fldCharType="end"/>
            </w:r>
          </w:hyperlink>
        </w:p>
        <w:p w14:paraId="12CCEC19" w14:textId="77777777" w:rsidR="000A11F0" w:rsidRDefault="009F3146">
          <w:pPr>
            <w:pStyle w:val="Verzeichnis2"/>
            <w:tabs>
              <w:tab w:val="right" w:leader="dot" w:pos="9062"/>
            </w:tabs>
            <w:rPr>
              <w:noProof/>
              <w:sz w:val="22"/>
              <w:szCs w:val="22"/>
              <w:lang w:eastAsia="de-DE"/>
            </w:rPr>
          </w:pPr>
          <w:hyperlink w:anchor="_Toc83102652" w:history="1">
            <w:r w:rsidR="000A11F0" w:rsidRPr="00567041">
              <w:rPr>
                <w:rStyle w:val="Hyperlink"/>
                <w:noProof/>
              </w:rPr>
              <w:t>Massen-Folge-Kartenbestellung (DMC-PAN neues Verfalljahr) per KMS-Bestelldatei, Batch-und Online-Verarbeitung.</w:t>
            </w:r>
            <w:r w:rsidR="000A11F0">
              <w:rPr>
                <w:noProof/>
                <w:webHidden/>
              </w:rPr>
              <w:tab/>
            </w:r>
            <w:r w:rsidR="000A11F0">
              <w:rPr>
                <w:noProof/>
                <w:webHidden/>
              </w:rPr>
              <w:fldChar w:fldCharType="begin"/>
            </w:r>
            <w:r w:rsidR="000A11F0">
              <w:rPr>
                <w:noProof/>
                <w:webHidden/>
              </w:rPr>
              <w:instrText xml:space="preserve"> PAGEREF _Toc83102652 \h </w:instrText>
            </w:r>
            <w:r w:rsidR="000A11F0">
              <w:rPr>
                <w:noProof/>
                <w:webHidden/>
              </w:rPr>
            </w:r>
            <w:r w:rsidR="000A11F0">
              <w:rPr>
                <w:noProof/>
                <w:webHidden/>
              </w:rPr>
              <w:fldChar w:fldCharType="separate"/>
            </w:r>
            <w:r w:rsidR="000A11F0">
              <w:rPr>
                <w:noProof/>
                <w:webHidden/>
              </w:rPr>
              <w:t>8</w:t>
            </w:r>
            <w:r w:rsidR="000A11F0">
              <w:rPr>
                <w:noProof/>
                <w:webHidden/>
              </w:rPr>
              <w:fldChar w:fldCharType="end"/>
            </w:r>
          </w:hyperlink>
        </w:p>
        <w:p w14:paraId="5A8A3933" w14:textId="77777777" w:rsidR="000A11F0" w:rsidRDefault="009F3146">
          <w:pPr>
            <w:pStyle w:val="Verzeichnis2"/>
            <w:tabs>
              <w:tab w:val="right" w:leader="dot" w:pos="9062"/>
            </w:tabs>
            <w:rPr>
              <w:noProof/>
              <w:sz w:val="22"/>
              <w:szCs w:val="22"/>
              <w:lang w:eastAsia="de-DE"/>
            </w:rPr>
          </w:pPr>
          <w:hyperlink w:anchor="_Toc83102653" w:history="1">
            <w:r w:rsidR="000A11F0" w:rsidRPr="00567041">
              <w:rPr>
                <w:rStyle w:val="Hyperlink"/>
                <w:noProof/>
              </w:rPr>
              <w:t>Massen-Neu-DMC-PAN-Bestellung per KMS-Bestelldatei bei Fusion, Batch- und Online-Verarbeitung</w:t>
            </w:r>
            <w:r w:rsidR="000A11F0">
              <w:rPr>
                <w:noProof/>
                <w:webHidden/>
              </w:rPr>
              <w:tab/>
            </w:r>
            <w:r w:rsidR="000A11F0">
              <w:rPr>
                <w:noProof/>
                <w:webHidden/>
              </w:rPr>
              <w:fldChar w:fldCharType="begin"/>
            </w:r>
            <w:r w:rsidR="000A11F0">
              <w:rPr>
                <w:noProof/>
                <w:webHidden/>
              </w:rPr>
              <w:instrText xml:space="preserve"> PAGEREF _Toc83102653 \h </w:instrText>
            </w:r>
            <w:r w:rsidR="000A11F0">
              <w:rPr>
                <w:noProof/>
                <w:webHidden/>
              </w:rPr>
            </w:r>
            <w:r w:rsidR="000A11F0">
              <w:rPr>
                <w:noProof/>
                <w:webHidden/>
              </w:rPr>
              <w:fldChar w:fldCharType="separate"/>
            </w:r>
            <w:r w:rsidR="000A11F0">
              <w:rPr>
                <w:noProof/>
                <w:webHidden/>
              </w:rPr>
              <w:t>8</w:t>
            </w:r>
            <w:r w:rsidR="000A11F0">
              <w:rPr>
                <w:noProof/>
                <w:webHidden/>
              </w:rPr>
              <w:fldChar w:fldCharType="end"/>
            </w:r>
          </w:hyperlink>
        </w:p>
        <w:p w14:paraId="03C13A44" w14:textId="77777777" w:rsidR="000A11F0" w:rsidRDefault="009F3146">
          <w:pPr>
            <w:pStyle w:val="Verzeichnis2"/>
            <w:tabs>
              <w:tab w:val="right" w:leader="dot" w:pos="9062"/>
            </w:tabs>
            <w:rPr>
              <w:noProof/>
              <w:sz w:val="22"/>
              <w:szCs w:val="22"/>
              <w:lang w:eastAsia="de-DE"/>
            </w:rPr>
          </w:pPr>
          <w:hyperlink w:anchor="_Toc83102654" w:history="1">
            <w:r w:rsidR="000A11F0" w:rsidRPr="00567041">
              <w:rPr>
                <w:rStyle w:val="Hyperlink"/>
                <w:noProof/>
              </w:rPr>
              <w:t>Beteiligte Datenbanken</w:t>
            </w:r>
            <w:r w:rsidR="000A11F0">
              <w:rPr>
                <w:noProof/>
                <w:webHidden/>
              </w:rPr>
              <w:tab/>
            </w:r>
            <w:r w:rsidR="000A11F0">
              <w:rPr>
                <w:noProof/>
                <w:webHidden/>
              </w:rPr>
              <w:fldChar w:fldCharType="begin"/>
            </w:r>
            <w:r w:rsidR="000A11F0">
              <w:rPr>
                <w:noProof/>
                <w:webHidden/>
              </w:rPr>
              <w:instrText xml:space="preserve"> PAGEREF _Toc83102654 \h </w:instrText>
            </w:r>
            <w:r w:rsidR="000A11F0">
              <w:rPr>
                <w:noProof/>
                <w:webHidden/>
              </w:rPr>
            </w:r>
            <w:r w:rsidR="000A11F0">
              <w:rPr>
                <w:noProof/>
                <w:webHidden/>
              </w:rPr>
              <w:fldChar w:fldCharType="separate"/>
            </w:r>
            <w:r w:rsidR="000A11F0">
              <w:rPr>
                <w:noProof/>
                <w:webHidden/>
              </w:rPr>
              <w:t>9</w:t>
            </w:r>
            <w:r w:rsidR="000A11F0">
              <w:rPr>
                <w:noProof/>
                <w:webHidden/>
              </w:rPr>
              <w:fldChar w:fldCharType="end"/>
            </w:r>
          </w:hyperlink>
        </w:p>
        <w:p w14:paraId="26E4E2ED" w14:textId="77777777" w:rsidR="000A11F0" w:rsidRDefault="009F3146">
          <w:pPr>
            <w:pStyle w:val="Verzeichnis3"/>
            <w:rPr>
              <w:noProof/>
              <w:sz w:val="22"/>
              <w:szCs w:val="22"/>
              <w:lang w:eastAsia="de-DE"/>
            </w:rPr>
          </w:pPr>
          <w:hyperlink w:anchor="_Toc83102655" w:history="1">
            <w:r w:rsidR="000A11F0" w:rsidRPr="00567041">
              <w:rPr>
                <w:rStyle w:val="Hyperlink"/>
                <w:noProof/>
              </w:rPr>
              <w:t>Tabelle KA_DMC_KARTE</w:t>
            </w:r>
            <w:r w:rsidR="000A11F0">
              <w:rPr>
                <w:noProof/>
                <w:webHidden/>
              </w:rPr>
              <w:tab/>
            </w:r>
            <w:r w:rsidR="000A11F0">
              <w:rPr>
                <w:noProof/>
                <w:webHidden/>
              </w:rPr>
              <w:fldChar w:fldCharType="begin"/>
            </w:r>
            <w:r w:rsidR="000A11F0">
              <w:rPr>
                <w:noProof/>
                <w:webHidden/>
              </w:rPr>
              <w:instrText xml:space="preserve"> PAGEREF _Toc83102655 \h </w:instrText>
            </w:r>
            <w:r w:rsidR="000A11F0">
              <w:rPr>
                <w:noProof/>
                <w:webHidden/>
              </w:rPr>
            </w:r>
            <w:r w:rsidR="000A11F0">
              <w:rPr>
                <w:noProof/>
                <w:webHidden/>
              </w:rPr>
              <w:fldChar w:fldCharType="separate"/>
            </w:r>
            <w:r w:rsidR="000A11F0">
              <w:rPr>
                <w:noProof/>
                <w:webHidden/>
              </w:rPr>
              <w:t>9</w:t>
            </w:r>
            <w:r w:rsidR="000A11F0">
              <w:rPr>
                <w:noProof/>
                <w:webHidden/>
              </w:rPr>
              <w:fldChar w:fldCharType="end"/>
            </w:r>
          </w:hyperlink>
        </w:p>
        <w:p w14:paraId="35E2559F" w14:textId="77777777" w:rsidR="000A11F0" w:rsidRDefault="009F3146">
          <w:pPr>
            <w:pStyle w:val="Verzeichnis1"/>
            <w:rPr>
              <w:noProof/>
              <w:sz w:val="22"/>
              <w:szCs w:val="22"/>
              <w:lang w:eastAsia="de-DE"/>
            </w:rPr>
          </w:pPr>
          <w:hyperlink w:anchor="_Toc83102656" w:history="1">
            <w:r w:rsidR="000A11F0" w:rsidRPr="00567041">
              <w:rPr>
                <w:rStyle w:val="Hyperlink"/>
                <w:noProof/>
              </w:rPr>
              <w:t>Autorisierung von Kredit-Karte-Transaktionen</w:t>
            </w:r>
            <w:r w:rsidR="000A11F0">
              <w:rPr>
                <w:noProof/>
                <w:webHidden/>
              </w:rPr>
              <w:tab/>
            </w:r>
            <w:r w:rsidR="000A11F0">
              <w:rPr>
                <w:noProof/>
                <w:webHidden/>
              </w:rPr>
              <w:fldChar w:fldCharType="begin"/>
            </w:r>
            <w:r w:rsidR="000A11F0">
              <w:rPr>
                <w:noProof/>
                <w:webHidden/>
              </w:rPr>
              <w:instrText xml:space="preserve"> PAGEREF _Toc83102656 \h </w:instrText>
            </w:r>
            <w:r w:rsidR="000A11F0">
              <w:rPr>
                <w:noProof/>
                <w:webHidden/>
              </w:rPr>
            </w:r>
            <w:r w:rsidR="000A11F0">
              <w:rPr>
                <w:noProof/>
                <w:webHidden/>
              </w:rPr>
              <w:fldChar w:fldCharType="separate"/>
            </w:r>
            <w:r w:rsidR="000A11F0">
              <w:rPr>
                <w:noProof/>
                <w:webHidden/>
              </w:rPr>
              <w:t>11</w:t>
            </w:r>
            <w:r w:rsidR="000A11F0">
              <w:rPr>
                <w:noProof/>
                <w:webHidden/>
              </w:rPr>
              <w:fldChar w:fldCharType="end"/>
            </w:r>
          </w:hyperlink>
        </w:p>
        <w:p w14:paraId="46FB7F17" w14:textId="77777777" w:rsidR="000A11F0" w:rsidRDefault="009F3146">
          <w:pPr>
            <w:pStyle w:val="Verzeichnis2"/>
            <w:tabs>
              <w:tab w:val="right" w:leader="dot" w:pos="9062"/>
            </w:tabs>
            <w:rPr>
              <w:noProof/>
              <w:sz w:val="22"/>
              <w:szCs w:val="22"/>
              <w:lang w:eastAsia="de-DE"/>
            </w:rPr>
          </w:pPr>
          <w:hyperlink w:anchor="_Toc83102657" w:history="1">
            <w:r w:rsidR="000A11F0" w:rsidRPr="00567041">
              <w:rPr>
                <w:rStyle w:val="Hyperlink"/>
                <w:noProof/>
              </w:rPr>
              <w:t>Übersicht</w:t>
            </w:r>
            <w:r w:rsidR="000A11F0">
              <w:rPr>
                <w:noProof/>
                <w:webHidden/>
              </w:rPr>
              <w:tab/>
            </w:r>
            <w:r w:rsidR="000A11F0">
              <w:rPr>
                <w:noProof/>
                <w:webHidden/>
              </w:rPr>
              <w:fldChar w:fldCharType="begin"/>
            </w:r>
            <w:r w:rsidR="000A11F0">
              <w:rPr>
                <w:noProof/>
                <w:webHidden/>
              </w:rPr>
              <w:instrText xml:space="preserve"> PAGEREF _Toc83102657 \h </w:instrText>
            </w:r>
            <w:r w:rsidR="000A11F0">
              <w:rPr>
                <w:noProof/>
                <w:webHidden/>
              </w:rPr>
            </w:r>
            <w:r w:rsidR="000A11F0">
              <w:rPr>
                <w:noProof/>
                <w:webHidden/>
              </w:rPr>
              <w:fldChar w:fldCharType="separate"/>
            </w:r>
            <w:r w:rsidR="000A11F0">
              <w:rPr>
                <w:noProof/>
                <w:webHidden/>
              </w:rPr>
              <w:t>11</w:t>
            </w:r>
            <w:r w:rsidR="000A11F0">
              <w:rPr>
                <w:noProof/>
                <w:webHidden/>
              </w:rPr>
              <w:fldChar w:fldCharType="end"/>
            </w:r>
          </w:hyperlink>
        </w:p>
        <w:p w14:paraId="39477663" w14:textId="77777777" w:rsidR="000A11F0" w:rsidRDefault="009F3146">
          <w:pPr>
            <w:pStyle w:val="Verzeichnis2"/>
            <w:tabs>
              <w:tab w:val="right" w:leader="dot" w:pos="9062"/>
            </w:tabs>
            <w:rPr>
              <w:noProof/>
              <w:sz w:val="22"/>
              <w:szCs w:val="22"/>
              <w:lang w:eastAsia="de-DE"/>
            </w:rPr>
          </w:pPr>
          <w:hyperlink w:anchor="_Toc83102658" w:history="1">
            <w:r w:rsidR="000A11F0" w:rsidRPr="00567041">
              <w:rPr>
                <w:rStyle w:val="Hyperlink"/>
                <w:noProof/>
              </w:rPr>
              <w:t xml:space="preserve">Prozessbeschreibung </w:t>
            </w:r>
            <w:r w:rsidR="000A11F0" w:rsidRPr="00567041">
              <w:rPr>
                <w:rStyle w:val="Hyperlink"/>
                <w:b/>
                <w:i/>
                <w:noProof/>
              </w:rPr>
              <w:t>GATEWAY</w:t>
            </w:r>
            <w:r w:rsidR="000A11F0">
              <w:rPr>
                <w:noProof/>
                <w:webHidden/>
              </w:rPr>
              <w:tab/>
            </w:r>
            <w:r w:rsidR="000A11F0">
              <w:rPr>
                <w:noProof/>
                <w:webHidden/>
              </w:rPr>
              <w:fldChar w:fldCharType="begin"/>
            </w:r>
            <w:r w:rsidR="000A11F0">
              <w:rPr>
                <w:noProof/>
                <w:webHidden/>
              </w:rPr>
              <w:instrText xml:space="preserve"> PAGEREF _Toc83102658 \h </w:instrText>
            </w:r>
            <w:r w:rsidR="000A11F0">
              <w:rPr>
                <w:noProof/>
                <w:webHidden/>
              </w:rPr>
            </w:r>
            <w:r w:rsidR="000A11F0">
              <w:rPr>
                <w:noProof/>
                <w:webHidden/>
              </w:rPr>
              <w:fldChar w:fldCharType="separate"/>
            </w:r>
            <w:r w:rsidR="000A11F0">
              <w:rPr>
                <w:noProof/>
                <w:webHidden/>
              </w:rPr>
              <w:t>11</w:t>
            </w:r>
            <w:r w:rsidR="000A11F0">
              <w:rPr>
                <w:noProof/>
                <w:webHidden/>
              </w:rPr>
              <w:fldChar w:fldCharType="end"/>
            </w:r>
          </w:hyperlink>
        </w:p>
        <w:p w14:paraId="0595966D" w14:textId="77777777" w:rsidR="000A11F0" w:rsidRDefault="009F3146">
          <w:pPr>
            <w:pStyle w:val="Verzeichnis3"/>
            <w:rPr>
              <w:noProof/>
              <w:sz w:val="22"/>
              <w:szCs w:val="22"/>
              <w:lang w:eastAsia="de-DE"/>
            </w:rPr>
          </w:pPr>
          <w:hyperlink w:anchor="_Toc83102659" w:history="1">
            <w:r w:rsidR="000A11F0" w:rsidRPr="00567041">
              <w:rPr>
                <w:rStyle w:val="Hyperlink"/>
                <w:noProof/>
              </w:rPr>
              <w:t>Übersicht</w:t>
            </w:r>
            <w:r w:rsidR="000A11F0">
              <w:rPr>
                <w:noProof/>
                <w:webHidden/>
              </w:rPr>
              <w:tab/>
            </w:r>
            <w:r w:rsidR="000A11F0">
              <w:rPr>
                <w:noProof/>
                <w:webHidden/>
              </w:rPr>
              <w:fldChar w:fldCharType="begin"/>
            </w:r>
            <w:r w:rsidR="000A11F0">
              <w:rPr>
                <w:noProof/>
                <w:webHidden/>
              </w:rPr>
              <w:instrText xml:space="preserve"> PAGEREF _Toc83102659 \h </w:instrText>
            </w:r>
            <w:r w:rsidR="000A11F0">
              <w:rPr>
                <w:noProof/>
                <w:webHidden/>
              </w:rPr>
            </w:r>
            <w:r w:rsidR="000A11F0">
              <w:rPr>
                <w:noProof/>
                <w:webHidden/>
              </w:rPr>
              <w:fldChar w:fldCharType="separate"/>
            </w:r>
            <w:r w:rsidR="000A11F0">
              <w:rPr>
                <w:noProof/>
                <w:webHidden/>
              </w:rPr>
              <w:t>11</w:t>
            </w:r>
            <w:r w:rsidR="000A11F0">
              <w:rPr>
                <w:noProof/>
                <w:webHidden/>
              </w:rPr>
              <w:fldChar w:fldCharType="end"/>
            </w:r>
          </w:hyperlink>
        </w:p>
        <w:p w14:paraId="56B87AA2" w14:textId="77777777" w:rsidR="000A11F0" w:rsidRDefault="009F3146">
          <w:pPr>
            <w:pStyle w:val="Verzeichnis3"/>
            <w:rPr>
              <w:noProof/>
              <w:sz w:val="22"/>
              <w:szCs w:val="22"/>
              <w:lang w:eastAsia="de-DE"/>
            </w:rPr>
          </w:pPr>
          <w:hyperlink w:anchor="_Toc83102660" w:history="1">
            <w:r w:rsidR="000A11F0" w:rsidRPr="00567041">
              <w:rPr>
                <w:rStyle w:val="Hyperlink"/>
                <w:noProof/>
              </w:rPr>
              <w:t>Unterstützte Nachrichten</w:t>
            </w:r>
            <w:r w:rsidR="000A11F0">
              <w:rPr>
                <w:noProof/>
                <w:webHidden/>
              </w:rPr>
              <w:tab/>
            </w:r>
            <w:r w:rsidR="000A11F0">
              <w:rPr>
                <w:noProof/>
                <w:webHidden/>
              </w:rPr>
              <w:fldChar w:fldCharType="begin"/>
            </w:r>
            <w:r w:rsidR="000A11F0">
              <w:rPr>
                <w:noProof/>
                <w:webHidden/>
              </w:rPr>
              <w:instrText xml:space="preserve"> PAGEREF _Toc83102660 \h </w:instrText>
            </w:r>
            <w:r w:rsidR="000A11F0">
              <w:rPr>
                <w:noProof/>
                <w:webHidden/>
              </w:rPr>
            </w:r>
            <w:r w:rsidR="000A11F0">
              <w:rPr>
                <w:noProof/>
                <w:webHidden/>
              </w:rPr>
              <w:fldChar w:fldCharType="separate"/>
            </w:r>
            <w:r w:rsidR="000A11F0">
              <w:rPr>
                <w:noProof/>
                <w:webHidden/>
              </w:rPr>
              <w:t>12</w:t>
            </w:r>
            <w:r w:rsidR="000A11F0">
              <w:rPr>
                <w:noProof/>
                <w:webHidden/>
              </w:rPr>
              <w:fldChar w:fldCharType="end"/>
            </w:r>
          </w:hyperlink>
        </w:p>
        <w:p w14:paraId="7E458B0A" w14:textId="77777777" w:rsidR="000A11F0" w:rsidRDefault="009F3146">
          <w:pPr>
            <w:pStyle w:val="Verzeichnis3"/>
            <w:rPr>
              <w:noProof/>
              <w:sz w:val="22"/>
              <w:szCs w:val="22"/>
              <w:lang w:eastAsia="de-DE"/>
            </w:rPr>
          </w:pPr>
          <w:hyperlink w:anchor="_Toc83102661" w:history="1">
            <w:r w:rsidR="000A11F0" w:rsidRPr="00567041">
              <w:rPr>
                <w:rStyle w:val="Hyperlink"/>
                <w:noProof/>
              </w:rPr>
              <w:t>Nicht Unterstützte Nachrichten</w:t>
            </w:r>
            <w:r w:rsidR="000A11F0">
              <w:rPr>
                <w:noProof/>
                <w:webHidden/>
              </w:rPr>
              <w:tab/>
            </w:r>
            <w:r w:rsidR="000A11F0">
              <w:rPr>
                <w:noProof/>
                <w:webHidden/>
              </w:rPr>
              <w:fldChar w:fldCharType="begin"/>
            </w:r>
            <w:r w:rsidR="000A11F0">
              <w:rPr>
                <w:noProof/>
                <w:webHidden/>
              </w:rPr>
              <w:instrText xml:space="preserve"> PAGEREF _Toc83102661 \h </w:instrText>
            </w:r>
            <w:r w:rsidR="000A11F0">
              <w:rPr>
                <w:noProof/>
                <w:webHidden/>
              </w:rPr>
            </w:r>
            <w:r w:rsidR="000A11F0">
              <w:rPr>
                <w:noProof/>
                <w:webHidden/>
              </w:rPr>
              <w:fldChar w:fldCharType="separate"/>
            </w:r>
            <w:r w:rsidR="000A11F0">
              <w:rPr>
                <w:noProof/>
                <w:webHidden/>
              </w:rPr>
              <w:t>21</w:t>
            </w:r>
            <w:r w:rsidR="000A11F0">
              <w:rPr>
                <w:noProof/>
                <w:webHidden/>
              </w:rPr>
              <w:fldChar w:fldCharType="end"/>
            </w:r>
          </w:hyperlink>
        </w:p>
        <w:p w14:paraId="4CF3F7F1" w14:textId="77777777" w:rsidR="000A11F0" w:rsidRDefault="009F3146">
          <w:pPr>
            <w:pStyle w:val="Verzeichnis3"/>
            <w:rPr>
              <w:noProof/>
              <w:sz w:val="22"/>
              <w:szCs w:val="22"/>
              <w:lang w:eastAsia="de-DE"/>
            </w:rPr>
          </w:pPr>
          <w:hyperlink w:anchor="_Toc83102662" w:history="1">
            <w:r w:rsidR="000A11F0" w:rsidRPr="00567041">
              <w:rPr>
                <w:rStyle w:val="Hyperlink"/>
                <w:noProof/>
              </w:rPr>
              <w:t>PIN-Prüfung</w:t>
            </w:r>
            <w:r w:rsidR="000A11F0">
              <w:rPr>
                <w:noProof/>
                <w:webHidden/>
              </w:rPr>
              <w:tab/>
            </w:r>
            <w:r w:rsidR="000A11F0">
              <w:rPr>
                <w:noProof/>
                <w:webHidden/>
              </w:rPr>
              <w:fldChar w:fldCharType="begin"/>
            </w:r>
            <w:r w:rsidR="000A11F0">
              <w:rPr>
                <w:noProof/>
                <w:webHidden/>
              </w:rPr>
              <w:instrText xml:space="preserve"> PAGEREF _Toc83102662 \h </w:instrText>
            </w:r>
            <w:r w:rsidR="000A11F0">
              <w:rPr>
                <w:noProof/>
                <w:webHidden/>
              </w:rPr>
            </w:r>
            <w:r w:rsidR="000A11F0">
              <w:rPr>
                <w:noProof/>
                <w:webHidden/>
              </w:rPr>
              <w:fldChar w:fldCharType="separate"/>
            </w:r>
            <w:r w:rsidR="000A11F0">
              <w:rPr>
                <w:noProof/>
                <w:webHidden/>
              </w:rPr>
              <w:t>22</w:t>
            </w:r>
            <w:r w:rsidR="000A11F0">
              <w:rPr>
                <w:noProof/>
                <w:webHidden/>
              </w:rPr>
              <w:fldChar w:fldCharType="end"/>
            </w:r>
          </w:hyperlink>
        </w:p>
        <w:p w14:paraId="467BB563" w14:textId="77777777" w:rsidR="000A11F0" w:rsidRDefault="009F3146">
          <w:pPr>
            <w:pStyle w:val="Verzeichnis3"/>
            <w:rPr>
              <w:noProof/>
              <w:sz w:val="22"/>
              <w:szCs w:val="22"/>
              <w:lang w:eastAsia="de-DE"/>
            </w:rPr>
          </w:pPr>
          <w:hyperlink w:anchor="_Toc83102663" w:history="1">
            <w:r w:rsidR="000A11F0" w:rsidRPr="00567041">
              <w:rPr>
                <w:rStyle w:val="Hyperlink"/>
                <w:noProof/>
              </w:rPr>
              <w:t>CVC-Prüfung</w:t>
            </w:r>
            <w:r w:rsidR="000A11F0">
              <w:rPr>
                <w:noProof/>
                <w:webHidden/>
              </w:rPr>
              <w:tab/>
            </w:r>
            <w:r w:rsidR="000A11F0">
              <w:rPr>
                <w:noProof/>
                <w:webHidden/>
              </w:rPr>
              <w:fldChar w:fldCharType="begin"/>
            </w:r>
            <w:r w:rsidR="000A11F0">
              <w:rPr>
                <w:noProof/>
                <w:webHidden/>
              </w:rPr>
              <w:instrText xml:space="preserve"> PAGEREF _Toc83102663 \h </w:instrText>
            </w:r>
            <w:r w:rsidR="000A11F0">
              <w:rPr>
                <w:noProof/>
                <w:webHidden/>
              </w:rPr>
            </w:r>
            <w:r w:rsidR="000A11F0">
              <w:rPr>
                <w:noProof/>
                <w:webHidden/>
              </w:rPr>
              <w:fldChar w:fldCharType="separate"/>
            </w:r>
            <w:r w:rsidR="000A11F0">
              <w:rPr>
                <w:noProof/>
                <w:webHidden/>
              </w:rPr>
              <w:t>22</w:t>
            </w:r>
            <w:r w:rsidR="000A11F0">
              <w:rPr>
                <w:noProof/>
                <w:webHidden/>
              </w:rPr>
              <w:fldChar w:fldCharType="end"/>
            </w:r>
          </w:hyperlink>
        </w:p>
        <w:p w14:paraId="12EA72D4" w14:textId="77777777" w:rsidR="000A11F0" w:rsidRDefault="009F3146">
          <w:pPr>
            <w:pStyle w:val="Verzeichnis3"/>
            <w:rPr>
              <w:noProof/>
              <w:sz w:val="22"/>
              <w:szCs w:val="22"/>
              <w:lang w:eastAsia="de-DE"/>
            </w:rPr>
          </w:pPr>
          <w:hyperlink w:anchor="_Toc83102664" w:history="1">
            <w:r w:rsidR="000A11F0" w:rsidRPr="00567041">
              <w:rPr>
                <w:rStyle w:val="Hyperlink"/>
                <w:noProof/>
              </w:rPr>
              <w:t>3DSecure-Prüfung</w:t>
            </w:r>
            <w:r w:rsidR="000A11F0">
              <w:rPr>
                <w:noProof/>
                <w:webHidden/>
              </w:rPr>
              <w:tab/>
            </w:r>
            <w:r w:rsidR="000A11F0">
              <w:rPr>
                <w:noProof/>
                <w:webHidden/>
              </w:rPr>
              <w:fldChar w:fldCharType="begin"/>
            </w:r>
            <w:r w:rsidR="000A11F0">
              <w:rPr>
                <w:noProof/>
                <w:webHidden/>
              </w:rPr>
              <w:instrText xml:space="preserve"> PAGEREF _Toc83102664 \h </w:instrText>
            </w:r>
            <w:r w:rsidR="000A11F0">
              <w:rPr>
                <w:noProof/>
                <w:webHidden/>
              </w:rPr>
            </w:r>
            <w:r w:rsidR="000A11F0">
              <w:rPr>
                <w:noProof/>
                <w:webHidden/>
              </w:rPr>
              <w:fldChar w:fldCharType="separate"/>
            </w:r>
            <w:r w:rsidR="000A11F0">
              <w:rPr>
                <w:noProof/>
                <w:webHidden/>
              </w:rPr>
              <w:t>22</w:t>
            </w:r>
            <w:r w:rsidR="000A11F0">
              <w:rPr>
                <w:noProof/>
                <w:webHidden/>
              </w:rPr>
              <w:fldChar w:fldCharType="end"/>
            </w:r>
          </w:hyperlink>
        </w:p>
        <w:p w14:paraId="4743FD04" w14:textId="77777777" w:rsidR="000A11F0" w:rsidRDefault="009F3146">
          <w:pPr>
            <w:pStyle w:val="Verzeichnis3"/>
            <w:rPr>
              <w:noProof/>
              <w:sz w:val="22"/>
              <w:szCs w:val="22"/>
              <w:lang w:eastAsia="de-DE"/>
            </w:rPr>
          </w:pPr>
          <w:hyperlink w:anchor="_Toc83102665" w:history="1">
            <w:r w:rsidR="000A11F0" w:rsidRPr="00567041">
              <w:rPr>
                <w:rStyle w:val="Hyperlink"/>
                <w:noProof/>
              </w:rPr>
              <w:t>Doppelverarbeitungs-Kontrolle</w:t>
            </w:r>
            <w:r w:rsidR="000A11F0">
              <w:rPr>
                <w:noProof/>
                <w:webHidden/>
              </w:rPr>
              <w:tab/>
            </w:r>
            <w:r w:rsidR="000A11F0">
              <w:rPr>
                <w:noProof/>
                <w:webHidden/>
              </w:rPr>
              <w:fldChar w:fldCharType="begin"/>
            </w:r>
            <w:r w:rsidR="000A11F0">
              <w:rPr>
                <w:noProof/>
                <w:webHidden/>
              </w:rPr>
              <w:instrText xml:space="preserve"> PAGEREF _Toc83102665 \h </w:instrText>
            </w:r>
            <w:r w:rsidR="000A11F0">
              <w:rPr>
                <w:noProof/>
                <w:webHidden/>
              </w:rPr>
            </w:r>
            <w:r w:rsidR="000A11F0">
              <w:rPr>
                <w:noProof/>
                <w:webHidden/>
              </w:rPr>
              <w:fldChar w:fldCharType="separate"/>
            </w:r>
            <w:r w:rsidR="000A11F0">
              <w:rPr>
                <w:noProof/>
                <w:webHidden/>
              </w:rPr>
              <w:t>23</w:t>
            </w:r>
            <w:r w:rsidR="000A11F0">
              <w:rPr>
                <w:noProof/>
                <w:webHidden/>
              </w:rPr>
              <w:fldChar w:fldCharType="end"/>
            </w:r>
          </w:hyperlink>
        </w:p>
        <w:p w14:paraId="164E5FAB" w14:textId="77777777" w:rsidR="000A11F0" w:rsidRDefault="009F3146">
          <w:pPr>
            <w:pStyle w:val="Verzeichnis3"/>
            <w:rPr>
              <w:noProof/>
              <w:sz w:val="22"/>
              <w:szCs w:val="22"/>
              <w:lang w:eastAsia="de-DE"/>
            </w:rPr>
          </w:pPr>
          <w:hyperlink w:anchor="_Toc83102666" w:history="1">
            <w:r w:rsidR="000A11F0" w:rsidRPr="00567041">
              <w:rPr>
                <w:rStyle w:val="Hyperlink"/>
                <w:noProof/>
              </w:rPr>
              <w:t>Routing</w:t>
            </w:r>
            <w:r w:rsidR="000A11F0">
              <w:rPr>
                <w:noProof/>
                <w:webHidden/>
              </w:rPr>
              <w:tab/>
            </w:r>
            <w:r w:rsidR="000A11F0">
              <w:rPr>
                <w:noProof/>
                <w:webHidden/>
              </w:rPr>
              <w:fldChar w:fldCharType="begin"/>
            </w:r>
            <w:r w:rsidR="000A11F0">
              <w:rPr>
                <w:noProof/>
                <w:webHidden/>
              </w:rPr>
              <w:instrText xml:space="preserve"> PAGEREF _Toc83102666 \h </w:instrText>
            </w:r>
            <w:r w:rsidR="000A11F0">
              <w:rPr>
                <w:noProof/>
                <w:webHidden/>
              </w:rPr>
            </w:r>
            <w:r w:rsidR="000A11F0">
              <w:rPr>
                <w:noProof/>
                <w:webHidden/>
              </w:rPr>
              <w:fldChar w:fldCharType="separate"/>
            </w:r>
            <w:r w:rsidR="000A11F0">
              <w:rPr>
                <w:noProof/>
                <w:webHidden/>
              </w:rPr>
              <w:t>23</w:t>
            </w:r>
            <w:r w:rsidR="000A11F0">
              <w:rPr>
                <w:noProof/>
                <w:webHidden/>
              </w:rPr>
              <w:fldChar w:fldCharType="end"/>
            </w:r>
          </w:hyperlink>
        </w:p>
        <w:p w14:paraId="57B8D519" w14:textId="77777777" w:rsidR="000A11F0" w:rsidRDefault="009F3146">
          <w:pPr>
            <w:pStyle w:val="Verzeichnis3"/>
            <w:rPr>
              <w:noProof/>
              <w:sz w:val="22"/>
              <w:szCs w:val="22"/>
              <w:lang w:eastAsia="de-DE"/>
            </w:rPr>
          </w:pPr>
          <w:hyperlink w:anchor="_Toc83102667" w:history="1">
            <w:r w:rsidR="000A11F0" w:rsidRPr="00567041">
              <w:rPr>
                <w:rStyle w:val="Hyperlink"/>
                <w:noProof/>
              </w:rPr>
              <w:t>Überwachung</w:t>
            </w:r>
            <w:r w:rsidR="000A11F0">
              <w:rPr>
                <w:noProof/>
                <w:webHidden/>
              </w:rPr>
              <w:tab/>
            </w:r>
            <w:r w:rsidR="000A11F0">
              <w:rPr>
                <w:noProof/>
                <w:webHidden/>
              </w:rPr>
              <w:fldChar w:fldCharType="begin"/>
            </w:r>
            <w:r w:rsidR="000A11F0">
              <w:rPr>
                <w:noProof/>
                <w:webHidden/>
              </w:rPr>
              <w:instrText xml:space="preserve"> PAGEREF _Toc83102667 \h </w:instrText>
            </w:r>
            <w:r w:rsidR="000A11F0">
              <w:rPr>
                <w:noProof/>
                <w:webHidden/>
              </w:rPr>
            </w:r>
            <w:r w:rsidR="000A11F0">
              <w:rPr>
                <w:noProof/>
                <w:webHidden/>
              </w:rPr>
              <w:fldChar w:fldCharType="separate"/>
            </w:r>
            <w:r w:rsidR="000A11F0">
              <w:rPr>
                <w:noProof/>
                <w:webHidden/>
              </w:rPr>
              <w:t>26</w:t>
            </w:r>
            <w:r w:rsidR="000A11F0">
              <w:rPr>
                <w:noProof/>
                <w:webHidden/>
              </w:rPr>
              <w:fldChar w:fldCharType="end"/>
            </w:r>
          </w:hyperlink>
        </w:p>
        <w:p w14:paraId="68D3FFD7" w14:textId="77777777" w:rsidR="000A11F0" w:rsidRDefault="009F3146">
          <w:pPr>
            <w:pStyle w:val="Verzeichnis3"/>
            <w:rPr>
              <w:noProof/>
              <w:sz w:val="22"/>
              <w:szCs w:val="22"/>
              <w:lang w:eastAsia="de-DE"/>
            </w:rPr>
          </w:pPr>
          <w:hyperlink w:anchor="_Toc83102668" w:history="1">
            <w:r w:rsidR="000A11F0" w:rsidRPr="00567041">
              <w:rPr>
                <w:rStyle w:val="Hyperlink"/>
                <w:noProof/>
              </w:rPr>
              <w:t>Schnittstellen</w:t>
            </w:r>
            <w:r w:rsidR="000A11F0">
              <w:rPr>
                <w:noProof/>
                <w:webHidden/>
              </w:rPr>
              <w:tab/>
            </w:r>
            <w:r w:rsidR="000A11F0">
              <w:rPr>
                <w:noProof/>
                <w:webHidden/>
              </w:rPr>
              <w:fldChar w:fldCharType="begin"/>
            </w:r>
            <w:r w:rsidR="000A11F0">
              <w:rPr>
                <w:noProof/>
                <w:webHidden/>
              </w:rPr>
              <w:instrText xml:space="preserve"> PAGEREF _Toc83102668 \h </w:instrText>
            </w:r>
            <w:r w:rsidR="000A11F0">
              <w:rPr>
                <w:noProof/>
                <w:webHidden/>
              </w:rPr>
            </w:r>
            <w:r w:rsidR="000A11F0">
              <w:rPr>
                <w:noProof/>
                <w:webHidden/>
              </w:rPr>
              <w:fldChar w:fldCharType="separate"/>
            </w:r>
            <w:r w:rsidR="000A11F0">
              <w:rPr>
                <w:noProof/>
                <w:webHidden/>
              </w:rPr>
              <w:t>27</w:t>
            </w:r>
            <w:r w:rsidR="000A11F0">
              <w:rPr>
                <w:noProof/>
                <w:webHidden/>
              </w:rPr>
              <w:fldChar w:fldCharType="end"/>
            </w:r>
          </w:hyperlink>
        </w:p>
        <w:p w14:paraId="280ABA31" w14:textId="77777777" w:rsidR="000A11F0" w:rsidRDefault="009F3146">
          <w:pPr>
            <w:pStyle w:val="Verzeichnis2"/>
            <w:tabs>
              <w:tab w:val="right" w:leader="dot" w:pos="9062"/>
            </w:tabs>
            <w:rPr>
              <w:noProof/>
              <w:sz w:val="22"/>
              <w:szCs w:val="22"/>
              <w:lang w:eastAsia="de-DE"/>
            </w:rPr>
          </w:pPr>
          <w:hyperlink w:anchor="_Toc83102669" w:history="1">
            <w:r w:rsidR="000A11F0" w:rsidRPr="00567041">
              <w:rPr>
                <w:rStyle w:val="Hyperlink"/>
                <w:noProof/>
              </w:rPr>
              <w:t>Beteiligte Datenbanken</w:t>
            </w:r>
            <w:r w:rsidR="000A11F0">
              <w:rPr>
                <w:noProof/>
                <w:webHidden/>
              </w:rPr>
              <w:tab/>
            </w:r>
            <w:r w:rsidR="000A11F0">
              <w:rPr>
                <w:noProof/>
                <w:webHidden/>
              </w:rPr>
              <w:fldChar w:fldCharType="begin"/>
            </w:r>
            <w:r w:rsidR="000A11F0">
              <w:rPr>
                <w:noProof/>
                <w:webHidden/>
              </w:rPr>
              <w:instrText xml:space="preserve"> PAGEREF _Toc83102669 \h </w:instrText>
            </w:r>
            <w:r w:rsidR="000A11F0">
              <w:rPr>
                <w:noProof/>
                <w:webHidden/>
              </w:rPr>
            </w:r>
            <w:r w:rsidR="000A11F0">
              <w:rPr>
                <w:noProof/>
                <w:webHidden/>
              </w:rPr>
              <w:fldChar w:fldCharType="separate"/>
            </w:r>
            <w:r w:rsidR="000A11F0">
              <w:rPr>
                <w:noProof/>
                <w:webHidden/>
              </w:rPr>
              <w:t>28</w:t>
            </w:r>
            <w:r w:rsidR="000A11F0">
              <w:rPr>
                <w:noProof/>
                <w:webHidden/>
              </w:rPr>
              <w:fldChar w:fldCharType="end"/>
            </w:r>
          </w:hyperlink>
        </w:p>
        <w:p w14:paraId="3E95B089" w14:textId="77777777" w:rsidR="000A11F0" w:rsidRDefault="009F3146">
          <w:pPr>
            <w:pStyle w:val="Verzeichnis3"/>
            <w:rPr>
              <w:noProof/>
              <w:sz w:val="22"/>
              <w:szCs w:val="22"/>
              <w:lang w:eastAsia="de-DE"/>
            </w:rPr>
          </w:pPr>
          <w:hyperlink w:anchor="_Toc83102670" w:history="1">
            <w:r w:rsidR="000A11F0" w:rsidRPr="00567041">
              <w:rPr>
                <w:rStyle w:val="Hyperlink"/>
                <w:noProof/>
              </w:rPr>
              <w:t>Tabelle KA_GMC_NHRT_ARCH</w:t>
            </w:r>
            <w:r w:rsidR="000A11F0">
              <w:rPr>
                <w:noProof/>
                <w:webHidden/>
              </w:rPr>
              <w:tab/>
            </w:r>
            <w:r w:rsidR="000A11F0">
              <w:rPr>
                <w:noProof/>
                <w:webHidden/>
              </w:rPr>
              <w:fldChar w:fldCharType="begin"/>
            </w:r>
            <w:r w:rsidR="000A11F0">
              <w:rPr>
                <w:noProof/>
                <w:webHidden/>
              </w:rPr>
              <w:instrText xml:space="preserve"> PAGEREF _Toc83102670 \h </w:instrText>
            </w:r>
            <w:r w:rsidR="000A11F0">
              <w:rPr>
                <w:noProof/>
                <w:webHidden/>
              </w:rPr>
            </w:r>
            <w:r w:rsidR="000A11F0">
              <w:rPr>
                <w:noProof/>
                <w:webHidden/>
              </w:rPr>
              <w:fldChar w:fldCharType="separate"/>
            </w:r>
            <w:r w:rsidR="000A11F0">
              <w:rPr>
                <w:noProof/>
                <w:webHidden/>
              </w:rPr>
              <w:t>28</w:t>
            </w:r>
            <w:r w:rsidR="000A11F0">
              <w:rPr>
                <w:noProof/>
                <w:webHidden/>
              </w:rPr>
              <w:fldChar w:fldCharType="end"/>
            </w:r>
          </w:hyperlink>
        </w:p>
        <w:p w14:paraId="0FA23D3B" w14:textId="77777777" w:rsidR="000A11F0" w:rsidRDefault="009F3146">
          <w:pPr>
            <w:pStyle w:val="Verzeichnis3"/>
            <w:rPr>
              <w:noProof/>
              <w:sz w:val="22"/>
              <w:szCs w:val="22"/>
              <w:lang w:eastAsia="de-DE"/>
            </w:rPr>
          </w:pPr>
          <w:hyperlink w:anchor="_Toc83102671" w:history="1">
            <w:r w:rsidR="000A11F0" w:rsidRPr="00567041">
              <w:rPr>
                <w:rStyle w:val="Hyperlink"/>
                <w:noProof/>
              </w:rPr>
              <w:t>TABELLE KA_GMC_NHRT_ARCH_HIST</w:t>
            </w:r>
            <w:r w:rsidR="000A11F0">
              <w:rPr>
                <w:noProof/>
                <w:webHidden/>
              </w:rPr>
              <w:tab/>
            </w:r>
            <w:r w:rsidR="000A11F0">
              <w:rPr>
                <w:noProof/>
                <w:webHidden/>
              </w:rPr>
              <w:fldChar w:fldCharType="begin"/>
            </w:r>
            <w:r w:rsidR="000A11F0">
              <w:rPr>
                <w:noProof/>
                <w:webHidden/>
              </w:rPr>
              <w:instrText xml:space="preserve"> PAGEREF _Toc83102671 \h </w:instrText>
            </w:r>
            <w:r w:rsidR="000A11F0">
              <w:rPr>
                <w:noProof/>
                <w:webHidden/>
              </w:rPr>
            </w:r>
            <w:r w:rsidR="000A11F0">
              <w:rPr>
                <w:noProof/>
                <w:webHidden/>
              </w:rPr>
              <w:fldChar w:fldCharType="separate"/>
            </w:r>
            <w:r w:rsidR="000A11F0">
              <w:rPr>
                <w:noProof/>
                <w:webHidden/>
              </w:rPr>
              <w:t>30</w:t>
            </w:r>
            <w:r w:rsidR="000A11F0">
              <w:rPr>
                <w:noProof/>
                <w:webHidden/>
              </w:rPr>
              <w:fldChar w:fldCharType="end"/>
            </w:r>
          </w:hyperlink>
        </w:p>
        <w:p w14:paraId="5E13C285" w14:textId="77777777" w:rsidR="000A11F0" w:rsidRDefault="009F3146">
          <w:pPr>
            <w:pStyle w:val="Verzeichnis3"/>
            <w:rPr>
              <w:noProof/>
              <w:sz w:val="22"/>
              <w:szCs w:val="22"/>
              <w:lang w:eastAsia="de-DE"/>
            </w:rPr>
          </w:pPr>
          <w:hyperlink w:anchor="_Toc83102672" w:history="1">
            <w:r w:rsidR="000A11F0" w:rsidRPr="00567041">
              <w:rPr>
                <w:rStyle w:val="Hyperlink"/>
                <w:noProof/>
              </w:rPr>
              <w:t>Tabelle KA_GMC_NHRT_UEBW</w:t>
            </w:r>
            <w:r w:rsidR="000A11F0">
              <w:rPr>
                <w:noProof/>
                <w:webHidden/>
              </w:rPr>
              <w:tab/>
            </w:r>
            <w:r w:rsidR="000A11F0">
              <w:rPr>
                <w:noProof/>
                <w:webHidden/>
              </w:rPr>
              <w:fldChar w:fldCharType="begin"/>
            </w:r>
            <w:r w:rsidR="000A11F0">
              <w:rPr>
                <w:noProof/>
                <w:webHidden/>
              </w:rPr>
              <w:instrText xml:space="preserve"> PAGEREF _Toc83102672 \h </w:instrText>
            </w:r>
            <w:r w:rsidR="000A11F0">
              <w:rPr>
                <w:noProof/>
                <w:webHidden/>
              </w:rPr>
            </w:r>
            <w:r w:rsidR="000A11F0">
              <w:rPr>
                <w:noProof/>
                <w:webHidden/>
              </w:rPr>
              <w:fldChar w:fldCharType="separate"/>
            </w:r>
            <w:r w:rsidR="000A11F0">
              <w:rPr>
                <w:noProof/>
                <w:webHidden/>
              </w:rPr>
              <w:t>30</w:t>
            </w:r>
            <w:r w:rsidR="000A11F0">
              <w:rPr>
                <w:noProof/>
                <w:webHidden/>
              </w:rPr>
              <w:fldChar w:fldCharType="end"/>
            </w:r>
          </w:hyperlink>
        </w:p>
        <w:p w14:paraId="371A4A19" w14:textId="77777777" w:rsidR="000A11F0" w:rsidRDefault="009F3146">
          <w:pPr>
            <w:pStyle w:val="Verzeichnis3"/>
            <w:rPr>
              <w:noProof/>
              <w:sz w:val="22"/>
              <w:szCs w:val="22"/>
              <w:lang w:eastAsia="de-DE"/>
            </w:rPr>
          </w:pPr>
          <w:hyperlink w:anchor="_Toc83102673" w:history="1">
            <w:r w:rsidR="000A11F0" w:rsidRPr="00567041">
              <w:rPr>
                <w:rStyle w:val="Hyperlink"/>
                <w:noProof/>
              </w:rPr>
              <w:t>Tabelle KA_KVS_ROUTING</w:t>
            </w:r>
            <w:r w:rsidR="000A11F0">
              <w:rPr>
                <w:noProof/>
                <w:webHidden/>
              </w:rPr>
              <w:tab/>
            </w:r>
            <w:r w:rsidR="000A11F0">
              <w:rPr>
                <w:noProof/>
                <w:webHidden/>
              </w:rPr>
              <w:fldChar w:fldCharType="begin"/>
            </w:r>
            <w:r w:rsidR="000A11F0">
              <w:rPr>
                <w:noProof/>
                <w:webHidden/>
              </w:rPr>
              <w:instrText xml:space="preserve"> PAGEREF _Toc83102673 \h </w:instrText>
            </w:r>
            <w:r w:rsidR="000A11F0">
              <w:rPr>
                <w:noProof/>
                <w:webHidden/>
              </w:rPr>
            </w:r>
            <w:r w:rsidR="000A11F0">
              <w:rPr>
                <w:noProof/>
                <w:webHidden/>
              </w:rPr>
              <w:fldChar w:fldCharType="separate"/>
            </w:r>
            <w:r w:rsidR="000A11F0">
              <w:rPr>
                <w:noProof/>
                <w:webHidden/>
              </w:rPr>
              <w:t>31</w:t>
            </w:r>
            <w:r w:rsidR="000A11F0">
              <w:rPr>
                <w:noProof/>
                <w:webHidden/>
              </w:rPr>
              <w:fldChar w:fldCharType="end"/>
            </w:r>
          </w:hyperlink>
        </w:p>
        <w:p w14:paraId="06997C80" w14:textId="77777777" w:rsidR="000A11F0" w:rsidRDefault="009F3146">
          <w:pPr>
            <w:pStyle w:val="Verzeichnis3"/>
            <w:rPr>
              <w:noProof/>
              <w:sz w:val="22"/>
              <w:szCs w:val="22"/>
              <w:lang w:eastAsia="de-DE"/>
            </w:rPr>
          </w:pPr>
          <w:hyperlink w:anchor="_Toc83102674" w:history="1">
            <w:r w:rsidR="000A11F0" w:rsidRPr="00567041">
              <w:rPr>
                <w:rStyle w:val="Hyperlink"/>
                <w:noProof/>
              </w:rPr>
              <w:t>Tabelle KA_GMC_NGTV_AUTR</w:t>
            </w:r>
            <w:r w:rsidR="000A11F0">
              <w:rPr>
                <w:noProof/>
                <w:webHidden/>
              </w:rPr>
              <w:tab/>
            </w:r>
            <w:r w:rsidR="000A11F0">
              <w:rPr>
                <w:noProof/>
                <w:webHidden/>
              </w:rPr>
              <w:fldChar w:fldCharType="begin"/>
            </w:r>
            <w:r w:rsidR="000A11F0">
              <w:rPr>
                <w:noProof/>
                <w:webHidden/>
              </w:rPr>
              <w:instrText xml:space="preserve"> PAGEREF _Toc83102674 \h </w:instrText>
            </w:r>
            <w:r w:rsidR="000A11F0">
              <w:rPr>
                <w:noProof/>
                <w:webHidden/>
              </w:rPr>
            </w:r>
            <w:r w:rsidR="000A11F0">
              <w:rPr>
                <w:noProof/>
                <w:webHidden/>
              </w:rPr>
              <w:fldChar w:fldCharType="separate"/>
            </w:r>
            <w:r w:rsidR="000A11F0">
              <w:rPr>
                <w:noProof/>
                <w:webHidden/>
              </w:rPr>
              <w:t>31</w:t>
            </w:r>
            <w:r w:rsidR="000A11F0">
              <w:rPr>
                <w:noProof/>
                <w:webHidden/>
              </w:rPr>
              <w:fldChar w:fldCharType="end"/>
            </w:r>
          </w:hyperlink>
        </w:p>
        <w:p w14:paraId="4949DEB1" w14:textId="77777777" w:rsidR="000A11F0" w:rsidRDefault="009F3146">
          <w:pPr>
            <w:pStyle w:val="Verzeichnis3"/>
            <w:rPr>
              <w:noProof/>
              <w:sz w:val="22"/>
              <w:szCs w:val="22"/>
              <w:lang w:eastAsia="de-DE"/>
            </w:rPr>
          </w:pPr>
          <w:hyperlink w:anchor="_Toc83102675" w:history="1">
            <w:r w:rsidR="000A11F0" w:rsidRPr="00567041">
              <w:rPr>
                <w:rStyle w:val="Hyperlink"/>
                <w:noProof/>
              </w:rPr>
              <w:t>Tabelle KA_GMC_AUSL_GEB_KO</w:t>
            </w:r>
            <w:r w:rsidR="000A11F0">
              <w:rPr>
                <w:noProof/>
                <w:webHidden/>
              </w:rPr>
              <w:tab/>
            </w:r>
            <w:r w:rsidR="000A11F0">
              <w:rPr>
                <w:noProof/>
                <w:webHidden/>
              </w:rPr>
              <w:fldChar w:fldCharType="begin"/>
            </w:r>
            <w:r w:rsidR="000A11F0">
              <w:rPr>
                <w:noProof/>
                <w:webHidden/>
              </w:rPr>
              <w:instrText xml:space="preserve"> PAGEREF _Toc83102675 \h </w:instrText>
            </w:r>
            <w:r w:rsidR="000A11F0">
              <w:rPr>
                <w:noProof/>
                <w:webHidden/>
              </w:rPr>
            </w:r>
            <w:r w:rsidR="000A11F0">
              <w:rPr>
                <w:noProof/>
                <w:webHidden/>
              </w:rPr>
              <w:fldChar w:fldCharType="separate"/>
            </w:r>
            <w:r w:rsidR="000A11F0">
              <w:rPr>
                <w:noProof/>
                <w:webHidden/>
              </w:rPr>
              <w:t>32</w:t>
            </w:r>
            <w:r w:rsidR="000A11F0">
              <w:rPr>
                <w:noProof/>
                <w:webHidden/>
              </w:rPr>
              <w:fldChar w:fldCharType="end"/>
            </w:r>
          </w:hyperlink>
        </w:p>
        <w:p w14:paraId="31F0FBE0" w14:textId="77777777" w:rsidR="000A11F0" w:rsidRDefault="009F3146">
          <w:pPr>
            <w:pStyle w:val="Verzeichnis2"/>
            <w:tabs>
              <w:tab w:val="right" w:leader="dot" w:pos="9062"/>
            </w:tabs>
            <w:rPr>
              <w:noProof/>
              <w:sz w:val="22"/>
              <w:szCs w:val="22"/>
              <w:lang w:eastAsia="de-DE"/>
            </w:rPr>
          </w:pPr>
          <w:hyperlink w:anchor="_Toc83102676" w:history="1">
            <w:r w:rsidR="000A11F0" w:rsidRPr="00567041">
              <w:rPr>
                <w:rStyle w:val="Hyperlink"/>
                <w:noProof/>
              </w:rPr>
              <w:t>Pfadverarbeitung und Pfadüberwachung</w:t>
            </w:r>
            <w:r w:rsidR="000A11F0">
              <w:rPr>
                <w:noProof/>
                <w:webHidden/>
              </w:rPr>
              <w:tab/>
            </w:r>
            <w:r w:rsidR="000A11F0">
              <w:rPr>
                <w:noProof/>
                <w:webHidden/>
              </w:rPr>
              <w:fldChar w:fldCharType="begin"/>
            </w:r>
            <w:r w:rsidR="000A11F0">
              <w:rPr>
                <w:noProof/>
                <w:webHidden/>
              </w:rPr>
              <w:instrText xml:space="preserve"> PAGEREF _Toc83102676 \h </w:instrText>
            </w:r>
            <w:r w:rsidR="000A11F0">
              <w:rPr>
                <w:noProof/>
                <w:webHidden/>
              </w:rPr>
            </w:r>
            <w:r w:rsidR="000A11F0">
              <w:rPr>
                <w:noProof/>
                <w:webHidden/>
              </w:rPr>
              <w:fldChar w:fldCharType="separate"/>
            </w:r>
            <w:r w:rsidR="000A11F0">
              <w:rPr>
                <w:noProof/>
                <w:webHidden/>
              </w:rPr>
              <w:t>33</w:t>
            </w:r>
            <w:r w:rsidR="000A11F0">
              <w:rPr>
                <w:noProof/>
                <w:webHidden/>
              </w:rPr>
              <w:fldChar w:fldCharType="end"/>
            </w:r>
          </w:hyperlink>
        </w:p>
        <w:p w14:paraId="04FB9679" w14:textId="77777777" w:rsidR="000A11F0" w:rsidRDefault="009F3146">
          <w:pPr>
            <w:pStyle w:val="Verzeichnis3"/>
            <w:rPr>
              <w:noProof/>
              <w:sz w:val="22"/>
              <w:szCs w:val="22"/>
              <w:lang w:eastAsia="de-DE"/>
            </w:rPr>
          </w:pPr>
          <w:hyperlink w:anchor="_Toc83102677" w:history="1">
            <w:r w:rsidR="000A11F0" w:rsidRPr="00567041">
              <w:rPr>
                <w:rStyle w:val="Hyperlink"/>
                <w:noProof/>
              </w:rPr>
              <w:t>Übersicht</w:t>
            </w:r>
            <w:r w:rsidR="000A11F0">
              <w:rPr>
                <w:noProof/>
                <w:webHidden/>
              </w:rPr>
              <w:tab/>
            </w:r>
            <w:r w:rsidR="000A11F0">
              <w:rPr>
                <w:noProof/>
                <w:webHidden/>
              </w:rPr>
              <w:fldChar w:fldCharType="begin"/>
            </w:r>
            <w:r w:rsidR="000A11F0">
              <w:rPr>
                <w:noProof/>
                <w:webHidden/>
              </w:rPr>
              <w:instrText xml:space="preserve"> PAGEREF _Toc83102677 \h </w:instrText>
            </w:r>
            <w:r w:rsidR="000A11F0">
              <w:rPr>
                <w:noProof/>
                <w:webHidden/>
              </w:rPr>
            </w:r>
            <w:r w:rsidR="000A11F0">
              <w:rPr>
                <w:noProof/>
                <w:webHidden/>
              </w:rPr>
              <w:fldChar w:fldCharType="separate"/>
            </w:r>
            <w:r w:rsidR="000A11F0">
              <w:rPr>
                <w:noProof/>
                <w:webHidden/>
              </w:rPr>
              <w:t>33</w:t>
            </w:r>
            <w:r w:rsidR="000A11F0">
              <w:rPr>
                <w:noProof/>
                <w:webHidden/>
              </w:rPr>
              <w:fldChar w:fldCharType="end"/>
            </w:r>
          </w:hyperlink>
        </w:p>
        <w:p w14:paraId="42C8481E" w14:textId="77777777" w:rsidR="000A11F0" w:rsidRDefault="009F3146">
          <w:pPr>
            <w:pStyle w:val="Verzeichnis3"/>
            <w:rPr>
              <w:noProof/>
              <w:sz w:val="22"/>
              <w:szCs w:val="22"/>
              <w:lang w:eastAsia="de-DE"/>
            </w:rPr>
          </w:pPr>
          <w:hyperlink w:anchor="_Toc83102678" w:history="1">
            <w:r w:rsidR="000A11F0" w:rsidRPr="00567041">
              <w:rPr>
                <w:rStyle w:val="Hyperlink"/>
                <w:noProof/>
              </w:rPr>
              <w:t>Tabelle KA_GMC_PFAD_STATUS</w:t>
            </w:r>
            <w:r w:rsidR="000A11F0">
              <w:rPr>
                <w:noProof/>
                <w:webHidden/>
              </w:rPr>
              <w:tab/>
            </w:r>
            <w:r w:rsidR="000A11F0">
              <w:rPr>
                <w:noProof/>
                <w:webHidden/>
              </w:rPr>
              <w:fldChar w:fldCharType="begin"/>
            </w:r>
            <w:r w:rsidR="000A11F0">
              <w:rPr>
                <w:noProof/>
                <w:webHidden/>
              </w:rPr>
              <w:instrText xml:space="preserve"> PAGEREF _Toc83102678 \h </w:instrText>
            </w:r>
            <w:r w:rsidR="000A11F0">
              <w:rPr>
                <w:noProof/>
                <w:webHidden/>
              </w:rPr>
            </w:r>
            <w:r w:rsidR="000A11F0">
              <w:rPr>
                <w:noProof/>
                <w:webHidden/>
              </w:rPr>
              <w:fldChar w:fldCharType="separate"/>
            </w:r>
            <w:r w:rsidR="000A11F0">
              <w:rPr>
                <w:noProof/>
                <w:webHidden/>
              </w:rPr>
              <w:t>33</w:t>
            </w:r>
            <w:r w:rsidR="000A11F0">
              <w:rPr>
                <w:noProof/>
                <w:webHidden/>
              </w:rPr>
              <w:fldChar w:fldCharType="end"/>
            </w:r>
          </w:hyperlink>
        </w:p>
        <w:p w14:paraId="18838E87" w14:textId="77777777" w:rsidR="000A11F0" w:rsidRDefault="009F3146">
          <w:pPr>
            <w:pStyle w:val="Verzeichnis2"/>
            <w:tabs>
              <w:tab w:val="right" w:leader="dot" w:pos="9062"/>
            </w:tabs>
            <w:rPr>
              <w:noProof/>
              <w:sz w:val="22"/>
              <w:szCs w:val="22"/>
              <w:lang w:eastAsia="de-DE"/>
            </w:rPr>
          </w:pPr>
          <w:hyperlink w:anchor="_Toc83102679" w:history="1">
            <w:r w:rsidR="000A11F0" w:rsidRPr="00567041">
              <w:rPr>
                <w:rStyle w:val="Hyperlink"/>
                <w:noProof/>
              </w:rPr>
              <w:t>Reorganisation</w:t>
            </w:r>
            <w:r w:rsidR="000A11F0">
              <w:rPr>
                <w:noProof/>
                <w:webHidden/>
              </w:rPr>
              <w:tab/>
            </w:r>
            <w:r w:rsidR="000A11F0">
              <w:rPr>
                <w:noProof/>
                <w:webHidden/>
              </w:rPr>
              <w:fldChar w:fldCharType="begin"/>
            </w:r>
            <w:r w:rsidR="000A11F0">
              <w:rPr>
                <w:noProof/>
                <w:webHidden/>
              </w:rPr>
              <w:instrText xml:space="preserve"> PAGEREF _Toc83102679 \h </w:instrText>
            </w:r>
            <w:r w:rsidR="000A11F0">
              <w:rPr>
                <w:noProof/>
                <w:webHidden/>
              </w:rPr>
            </w:r>
            <w:r w:rsidR="000A11F0">
              <w:rPr>
                <w:noProof/>
                <w:webHidden/>
              </w:rPr>
              <w:fldChar w:fldCharType="separate"/>
            </w:r>
            <w:r w:rsidR="000A11F0">
              <w:rPr>
                <w:noProof/>
                <w:webHidden/>
              </w:rPr>
              <w:t>34</w:t>
            </w:r>
            <w:r w:rsidR="000A11F0">
              <w:rPr>
                <w:noProof/>
                <w:webHidden/>
              </w:rPr>
              <w:fldChar w:fldCharType="end"/>
            </w:r>
          </w:hyperlink>
        </w:p>
        <w:p w14:paraId="09FF8C8A" w14:textId="77777777" w:rsidR="000A11F0" w:rsidRDefault="009F3146">
          <w:pPr>
            <w:pStyle w:val="Verzeichnis3"/>
            <w:rPr>
              <w:noProof/>
              <w:sz w:val="22"/>
              <w:szCs w:val="22"/>
              <w:lang w:eastAsia="de-DE"/>
            </w:rPr>
          </w:pPr>
          <w:hyperlink w:anchor="_Toc83102680" w:history="1">
            <w:r w:rsidR="000A11F0" w:rsidRPr="00567041">
              <w:rPr>
                <w:rStyle w:val="Hyperlink"/>
                <w:noProof/>
              </w:rPr>
              <w:t>Reorganisation Tabelle KA_GMC_NHRT_ARCH</w:t>
            </w:r>
            <w:r w:rsidR="000A11F0">
              <w:rPr>
                <w:noProof/>
                <w:webHidden/>
              </w:rPr>
              <w:tab/>
            </w:r>
            <w:r w:rsidR="000A11F0">
              <w:rPr>
                <w:noProof/>
                <w:webHidden/>
              </w:rPr>
              <w:fldChar w:fldCharType="begin"/>
            </w:r>
            <w:r w:rsidR="000A11F0">
              <w:rPr>
                <w:noProof/>
                <w:webHidden/>
              </w:rPr>
              <w:instrText xml:space="preserve"> PAGEREF _Toc83102680 \h </w:instrText>
            </w:r>
            <w:r w:rsidR="000A11F0">
              <w:rPr>
                <w:noProof/>
                <w:webHidden/>
              </w:rPr>
            </w:r>
            <w:r w:rsidR="000A11F0">
              <w:rPr>
                <w:noProof/>
                <w:webHidden/>
              </w:rPr>
              <w:fldChar w:fldCharType="separate"/>
            </w:r>
            <w:r w:rsidR="000A11F0">
              <w:rPr>
                <w:noProof/>
                <w:webHidden/>
              </w:rPr>
              <w:t>34</w:t>
            </w:r>
            <w:r w:rsidR="000A11F0">
              <w:rPr>
                <w:noProof/>
                <w:webHidden/>
              </w:rPr>
              <w:fldChar w:fldCharType="end"/>
            </w:r>
          </w:hyperlink>
        </w:p>
        <w:p w14:paraId="2BBF4627" w14:textId="77777777" w:rsidR="000A11F0" w:rsidRDefault="009F3146">
          <w:pPr>
            <w:pStyle w:val="Verzeichnis3"/>
            <w:rPr>
              <w:noProof/>
              <w:sz w:val="22"/>
              <w:szCs w:val="22"/>
              <w:lang w:eastAsia="de-DE"/>
            </w:rPr>
          </w:pPr>
          <w:hyperlink w:anchor="_Toc83102681" w:history="1">
            <w:r w:rsidR="000A11F0" w:rsidRPr="00567041">
              <w:rPr>
                <w:rStyle w:val="Hyperlink"/>
                <w:noProof/>
              </w:rPr>
              <w:t>Reorganisation Tabelle KA_GMC_NGTV_AUTR</w:t>
            </w:r>
            <w:r w:rsidR="000A11F0">
              <w:rPr>
                <w:noProof/>
                <w:webHidden/>
              </w:rPr>
              <w:tab/>
            </w:r>
            <w:r w:rsidR="000A11F0">
              <w:rPr>
                <w:noProof/>
                <w:webHidden/>
              </w:rPr>
              <w:fldChar w:fldCharType="begin"/>
            </w:r>
            <w:r w:rsidR="000A11F0">
              <w:rPr>
                <w:noProof/>
                <w:webHidden/>
              </w:rPr>
              <w:instrText xml:space="preserve"> PAGEREF _Toc83102681 \h </w:instrText>
            </w:r>
            <w:r w:rsidR="000A11F0">
              <w:rPr>
                <w:noProof/>
                <w:webHidden/>
              </w:rPr>
            </w:r>
            <w:r w:rsidR="000A11F0">
              <w:rPr>
                <w:noProof/>
                <w:webHidden/>
              </w:rPr>
              <w:fldChar w:fldCharType="separate"/>
            </w:r>
            <w:r w:rsidR="000A11F0">
              <w:rPr>
                <w:noProof/>
                <w:webHidden/>
              </w:rPr>
              <w:t>34</w:t>
            </w:r>
            <w:r w:rsidR="000A11F0">
              <w:rPr>
                <w:noProof/>
                <w:webHidden/>
              </w:rPr>
              <w:fldChar w:fldCharType="end"/>
            </w:r>
          </w:hyperlink>
        </w:p>
        <w:p w14:paraId="63F30C99" w14:textId="77777777" w:rsidR="000A11F0" w:rsidRDefault="009F3146">
          <w:pPr>
            <w:pStyle w:val="Verzeichnis3"/>
            <w:rPr>
              <w:noProof/>
              <w:sz w:val="22"/>
              <w:szCs w:val="22"/>
              <w:lang w:eastAsia="de-DE"/>
            </w:rPr>
          </w:pPr>
          <w:hyperlink w:anchor="_Toc83102682" w:history="1">
            <w:r w:rsidR="000A11F0" w:rsidRPr="00567041">
              <w:rPr>
                <w:rStyle w:val="Hyperlink"/>
                <w:noProof/>
              </w:rPr>
              <w:t>REORGANISATION TABELLE KA_GMC_WHRG_KURS</w:t>
            </w:r>
            <w:r w:rsidR="000A11F0">
              <w:rPr>
                <w:noProof/>
                <w:webHidden/>
              </w:rPr>
              <w:tab/>
            </w:r>
            <w:r w:rsidR="000A11F0">
              <w:rPr>
                <w:noProof/>
                <w:webHidden/>
              </w:rPr>
              <w:fldChar w:fldCharType="begin"/>
            </w:r>
            <w:r w:rsidR="000A11F0">
              <w:rPr>
                <w:noProof/>
                <w:webHidden/>
              </w:rPr>
              <w:instrText xml:space="preserve"> PAGEREF _Toc83102682 \h </w:instrText>
            </w:r>
            <w:r w:rsidR="000A11F0">
              <w:rPr>
                <w:noProof/>
                <w:webHidden/>
              </w:rPr>
            </w:r>
            <w:r w:rsidR="000A11F0">
              <w:rPr>
                <w:noProof/>
                <w:webHidden/>
              </w:rPr>
              <w:fldChar w:fldCharType="separate"/>
            </w:r>
            <w:r w:rsidR="000A11F0">
              <w:rPr>
                <w:noProof/>
                <w:webHidden/>
              </w:rPr>
              <w:t>35</w:t>
            </w:r>
            <w:r w:rsidR="000A11F0">
              <w:rPr>
                <w:noProof/>
                <w:webHidden/>
              </w:rPr>
              <w:fldChar w:fldCharType="end"/>
            </w:r>
          </w:hyperlink>
        </w:p>
        <w:p w14:paraId="7E373FE4" w14:textId="77777777" w:rsidR="000A11F0" w:rsidRDefault="009F3146">
          <w:pPr>
            <w:pStyle w:val="Verzeichnis3"/>
            <w:rPr>
              <w:noProof/>
              <w:sz w:val="22"/>
              <w:szCs w:val="22"/>
              <w:lang w:eastAsia="de-DE"/>
            </w:rPr>
          </w:pPr>
          <w:hyperlink w:anchor="_Toc83102683" w:history="1">
            <w:r w:rsidR="000A11F0" w:rsidRPr="00567041">
              <w:rPr>
                <w:rStyle w:val="Hyperlink"/>
                <w:noProof/>
              </w:rPr>
              <w:t>Reorganisation Tabelle KA_DMC_KARTE</w:t>
            </w:r>
            <w:r w:rsidR="000A11F0">
              <w:rPr>
                <w:noProof/>
                <w:webHidden/>
              </w:rPr>
              <w:tab/>
            </w:r>
            <w:r w:rsidR="000A11F0">
              <w:rPr>
                <w:noProof/>
                <w:webHidden/>
              </w:rPr>
              <w:fldChar w:fldCharType="begin"/>
            </w:r>
            <w:r w:rsidR="000A11F0">
              <w:rPr>
                <w:noProof/>
                <w:webHidden/>
              </w:rPr>
              <w:instrText xml:space="preserve"> PAGEREF _Toc83102683 \h </w:instrText>
            </w:r>
            <w:r w:rsidR="000A11F0">
              <w:rPr>
                <w:noProof/>
                <w:webHidden/>
              </w:rPr>
            </w:r>
            <w:r w:rsidR="000A11F0">
              <w:rPr>
                <w:noProof/>
                <w:webHidden/>
              </w:rPr>
              <w:fldChar w:fldCharType="separate"/>
            </w:r>
            <w:r w:rsidR="000A11F0">
              <w:rPr>
                <w:noProof/>
                <w:webHidden/>
              </w:rPr>
              <w:t>35</w:t>
            </w:r>
            <w:r w:rsidR="000A11F0">
              <w:rPr>
                <w:noProof/>
                <w:webHidden/>
              </w:rPr>
              <w:fldChar w:fldCharType="end"/>
            </w:r>
          </w:hyperlink>
        </w:p>
        <w:p w14:paraId="289B06C4" w14:textId="77777777" w:rsidR="000A11F0" w:rsidRDefault="009F3146">
          <w:pPr>
            <w:pStyle w:val="Verzeichnis2"/>
            <w:tabs>
              <w:tab w:val="right" w:leader="dot" w:pos="9062"/>
            </w:tabs>
            <w:rPr>
              <w:noProof/>
              <w:sz w:val="22"/>
              <w:szCs w:val="22"/>
              <w:lang w:eastAsia="de-DE"/>
            </w:rPr>
          </w:pPr>
          <w:hyperlink w:anchor="_Toc83102684" w:history="1">
            <w:r w:rsidR="000A11F0" w:rsidRPr="00567041">
              <w:rPr>
                <w:rStyle w:val="Hyperlink"/>
                <w:noProof/>
              </w:rPr>
              <w:t>Recherche</w:t>
            </w:r>
            <w:r w:rsidR="000A11F0">
              <w:rPr>
                <w:noProof/>
                <w:webHidden/>
              </w:rPr>
              <w:tab/>
            </w:r>
            <w:r w:rsidR="000A11F0">
              <w:rPr>
                <w:noProof/>
                <w:webHidden/>
              </w:rPr>
              <w:fldChar w:fldCharType="begin"/>
            </w:r>
            <w:r w:rsidR="000A11F0">
              <w:rPr>
                <w:noProof/>
                <w:webHidden/>
              </w:rPr>
              <w:instrText xml:space="preserve"> PAGEREF _Toc83102684 \h </w:instrText>
            </w:r>
            <w:r w:rsidR="000A11F0">
              <w:rPr>
                <w:noProof/>
                <w:webHidden/>
              </w:rPr>
            </w:r>
            <w:r w:rsidR="000A11F0">
              <w:rPr>
                <w:noProof/>
                <w:webHidden/>
              </w:rPr>
              <w:fldChar w:fldCharType="separate"/>
            </w:r>
            <w:r w:rsidR="000A11F0">
              <w:rPr>
                <w:noProof/>
                <w:webHidden/>
              </w:rPr>
              <w:t>35</w:t>
            </w:r>
            <w:r w:rsidR="000A11F0">
              <w:rPr>
                <w:noProof/>
                <w:webHidden/>
              </w:rPr>
              <w:fldChar w:fldCharType="end"/>
            </w:r>
          </w:hyperlink>
        </w:p>
        <w:p w14:paraId="5E5F4745" w14:textId="77777777" w:rsidR="000A11F0" w:rsidRDefault="009F3146">
          <w:pPr>
            <w:pStyle w:val="Verzeichnis2"/>
            <w:tabs>
              <w:tab w:val="right" w:leader="dot" w:pos="9062"/>
            </w:tabs>
            <w:rPr>
              <w:noProof/>
              <w:sz w:val="22"/>
              <w:szCs w:val="22"/>
              <w:lang w:eastAsia="de-DE"/>
            </w:rPr>
          </w:pPr>
          <w:hyperlink w:anchor="_Toc83102685" w:history="1">
            <w:r w:rsidR="000A11F0" w:rsidRPr="00567041">
              <w:rPr>
                <w:rStyle w:val="Hyperlink"/>
                <w:noProof/>
              </w:rPr>
              <w:t>Autorisierung im KSB-MPP</w:t>
            </w:r>
            <w:r w:rsidR="000A11F0">
              <w:rPr>
                <w:noProof/>
                <w:webHidden/>
              </w:rPr>
              <w:tab/>
            </w:r>
            <w:r w:rsidR="000A11F0">
              <w:rPr>
                <w:noProof/>
                <w:webHidden/>
              </w:rPr>
              <w:fldChar w:fldCharType="begin"/>
            </w:r>
            <w:r w:rsidR="000A11F0">
              <w:rPr>
                <w:noProof/>
                <w:webHidden/>
              </w:rPr>
              <w:instrText xml:space="preserve"> PAGEREF _Toc83102685 \h </w:instrText>
            </w:r>
            <w:r w:rsidR="000A11F0">
              <w:rPr>
                <w:noProof/>
                <w:webHidden/>
              </w:rPr>
            </w:r>
            <w:r w:rsidR="000A11F0">
              <w:rPr>
                <w:noProof/>
                <w:webHidden/>
              </w:rPr>
              <w:fldChar w:fldCharType="separate"/>
            </w:r>
            <w:r w:rsidR="000A11F0">
              <w:rPr>
                <w:noProof/>
                <w:webHidden/>
              </w:rPr>
              <w:t>36</w:t>
            </w:r>
            <w:r w:rsidR="000A11F0">
              <w:rPr>
                <w:noProof/>
                <w:webHidden/>
              </w:rPr>
              <w:fldChar w:fldCharType="end"/>
            </w:r>
          </w:hyperlink>
        </w:p>
        <w:p w14:paraId="083E1981" w14:textId="77777777" w:rsidR="000A11F0" w:rsidRDefault="009F3146">
          <w:pPr>
            <w:pStyle w:val="Verzeichnis3"/>
            <w:rPr>
              <w:noProof/>
              <w:sz w:val="22"/>
              <w:szCs w:val="22"/>
              <w:lang w:eastAsia="de-DE"/>
            </w:rPr>
          </w:pPr>
          <w:hyperlink w:anchor="_Toc83102686" w:history="1">
            <w:r w:rsidR="000A11F0" w:rsidRPr="00567041">
              <w:rPr>
                <w:rStyle w:val="Hyperlink"/>
                <w:noProof/>
              </w:rPr>
              <w:t>Übersicht</w:t>
            </w:r>
            <w:r w:rsidR="000A11F0">
              <w:rPr>
                <w:noProof/>
                <w:webHidden/>
              </w:rPr>
              <w:tab/>
            </w:r>
            <w:r w:rsidR="000A11F0">
              <w:rPr>
                <w:noProof/>
                <w:webHidden/>
              </w:rPr>
              <w:fldChar w:fldCharType="begin"/>
            </w:r>
            <w:r w:rsidR="000A11F0">
              <w:rPr>
                <w:noProof/>
                <w:webHidden/>
              </w:rPr>
              <w:instrText xml:space="preserve"> PAGEREF _Toc83102686 \h </w:instrText>
            </w:r>
            <w:r w:rsidR="000A11F0">
              <w:rPr>
                <w:noProof/>
                <w:webHidden/>
              </w:rPr>
            </w:r>
            <w:r w:rsidR="000A11F0">
              <w:rPr>
                <w:noProof/>
                <w:webHidden/>
              </w:rPr>
              <w:fldChar w:fldCharType="separate"/>
            </w:r>
            <w:r w:rsidR="000A11F0">
              <w:rPr>
                <w:noProof/>
                <w:webHidden/>
              </w:rPr>
              <w:t>37</w:t>
            </w:r>
            <w:r w:rsidR="000A11F0">
              <w:rPr>
                <w:noProof/>
                <w:webHidden/>
              </w:rPr>
              <w:fldChar w:fldCharType="end"/>
            </w:r>
          </w:hyperlink>
        </w:p>
        <w:p w14:paraId="516531DE" w14:textId="77777777" w:rsidR="000A11F0" w:rsidRDefault="009F3146">
          <w:pPr>
            <w:pStyle w:val="Verzeichnis3"/>
            <w:rPr>
              <w:noProof/>
              <w:sz w:val="22"/>
              <w:szCs w:val="22"/>
              <w:lang w:eastAsia="de-DE"/>
            </w:rPr>
          </w:pPr>
          <w:hyperlink w:anchor="_Toc83102687" w:history="1">
            <w:r w:rsidR="000A11F0" w:rsidRPr="00567041">
              <w:rPr>
                <w:rStyle w:val="Hyperlink"/>
                <w:noProof/>
              </w:rPr>
              <w:t>Sperrenverarbeitung</w:t>
            </w:r>
            <w:r w:rsidR="000A11F0">
              <w:rPr>
                <w:noProof/>
                <w:webHidden/>
              </w:rPr>
              <w:tab/>
            </w:r>
            <w:r w:rsidR="000A11F0">
              <w:rPr>
                <w:noProof/>
                <w:webHidden/>
              </w:rPr>
              <w:fldChar w:fldCharType="begin"/>
            </w:r>
            <w:r w:rsidR="000A11F0">
              <w:rPr>
                <w:noProof/>
                <w:webHidden/>
              </w:rPr>
              <w:instrText xml:space="preserve"> PAGEREF _Toc83102687 \h </w:instrText>
            </w:r>
            <w:r w:rsidR="000A11F0">
              <w:rPr>
                <w:noProof/>
                <w:webHidden/>
              </w:rPr>
            </w:r>
            <w:r w:rsidR="000A11F0">
              <w:rPr>
                <w:noProof/>
                <w:webHidden/>
              </w:rPr>
              <w:fldChar w:fldCharType="separate"/>
            </w:r>
            <w:r w:rsidR="000A11F0">
              <w:rPr>
                <w:noProof/>
                <w:webHidden/>
              </w:rPr>
              <w:t>37</w:t>
            </w:r>
            <w:r w:rsidR="000A11F0">
              <w:rPr>
                <w:noProof/>
                <w:webHidden/>
              </w:rPr>
              <w:fldChar w:fldCharType="end"/>
            </w:r>
          </w:hyperlink>
        </w:p>
        <w:p w14:paraId="323700D8" w14:textId="77777777" w:rsidR="000A11F0" w:rsidRDefault="009F3146">
          <w:pPr>
            <w:pStyle w:val="Verzeichnis3"/>
            <w:rPr>
              <w:noProof/>
              <w:sz w:val="22"/>
              <w:szCs w:val="22"/>
              <w:lang w:eastAsia="de-DE"/>
            </w:rPr>
          </w:pPr>
          <w:hyperlink w:anchor="_Toc83102688" w:history="1">
            <w:r w:rsidR="000A11F0" w:rsidRPr="00567041">
              <w:rPr>
                <w:rStyle w:val="Hyperlink"/>
                <w:noProof/>
              </w:rPr>
              <w:t>Vormerkung</w:t>
            </w:r>
            <w:r w:rsidR="000A11F0">
              <w:rPr>
                <w:noProof/>
                <w:webHidden/>
              </w:rPr>
              <w:tab/>
            </w:r>
            <w:r w:rsidR="000A11F0">
              <w:rPr>
                <w:noProof/>
                <w:webHidden/>
              </w:rPr>
              <w:fldChar w:fldCharType="begin"/>
            </w:r>
            <w:r w:rsidR="000A11F0">
              <w:rPr>
                <w:noProof/>
                <w:webHidden/>
              </w:rPr>
              <w:instrText xml:space="preserve"> PAGEREF _Toc83102688 \h </w:instrText>
            </w:r>
            <w:r w:rsidR="000A11F0">
              <w:rPr>
                <w:noProof/>
                <w:webHidden/>
              </w:rPr>
            </w:r>
            <w:r w:rsidR="000A11F0">
              <w:rPr>
                <w:noProof/>
                <w:webHidden/>
              </w:rPr>
              <w:fldChar w:fldCharType="separate"/>
            </w:r>
            <w:r w:rsidR="000A11F0">
              <w:rPr>
                <w:noProof/>
                <w:webHidden/>
              </w:rPr>
              <w:t>38</w:t>
            </w:r>
            <w:r w:rsidR="000A11F0">
              <w:rPr>
                <w:noProof/>
                <w:webHidden/>
              </w:rPr>
              <w:fldChar w:fldCharType="end"/>
            </w:r>
          </w:hyperlink>
        </w:p>
        <w:p w14:paraId="0328273A" w14:textId="77777777" w:rsidR="000A11F0" w:rsidRDefault="009F3146">
          <w:pPr>
            <w:pStyle w:val="Verzeichnis3"/>
            <w:rPr>
              <w:noProof/>
              <w:sz w:val="22"/>
              <w:szCs w:val="22"/>
              <w:lang w:eastAsia="de-DE"/>
            </w:rPr>
          </w:pPr>
          <w:hyperlink w:anchor="_Toc83102689" w:history="1">
            <w:r w:rsidR="000A11F0" w:rsidRPr="00567041">
              <w:rPr>
                <w:rStyle w:val="Hyperlink"/>
                <w:noProof/>
              </w:rPr>
              <w:t>Limite</w:t>
            </w:r>
            <w:r w:rsidR="000A11F0">
              <w:rPr>
                <w:noProof/>
                <w:webHidden/>
              </w:rPr>
              <w:tab/>
            </w:r>
            <w:r w:rsidR="000A11F0">
              <w:rPr>
                <w:noProof/>
                <w:webHidden/>
              </w:rPr>
              <w:fldChar w:fldCharType="begin"/>
            </w:r>
            <w:r w:rsidR="000A11F0">
              <w:rPr>
                <w:noProof/>
                <w:webHidden/>
              </w:rPr>
              <w:instrText xml:space="preserve"> PAGEREF _Toc83102689 \h </w:instrText>
            </w:r>
            <w:r w:rsidR="000A11F0">
              <w:rPr>
                <w:noProof/>
                <w:webHidden/>
              </w:rPr>
            </w:r>
            <w:r w:rsidR="000A11F0">
              <w:rPr>
                <w:noProof/>
                <w:webHidden/>
              </w:rPr>
              <w:fldChar w:fldCharType="separate"/>
            </w:r>
            <w:r w:rsidR="000A11F0">
              <w:rPr>
                <w:noProof/>
                <w:webHidden/>
              </w:rPr>
              <w:t>38</w:t>
            </w:r>
            <w:r w:rsidR="000A11F0">
              <w:rPr>
                <w:noProof/>
                <w:webHidden/>
              </w:rPr>
              <w:fldChar w:fldCharType="end"/>
            </w:r>
          </w:hyperlink>
        </w:p>
        <w:p w14:paraId="36759DDC" w14:textId="77777777" w:rsidR="000A11F0" w:rsidRDefault="009F3146">
          <w:pPr>
            <w:pStyle w:val="Verzeichnis3"/>
            <w:rPr>
              <w:noProof/>
              <w:sz w:val="22"/>
              <w:szCs w:val="22"/>
              <w:lang w:eastAsia="de-DE"/>
            </w:rPr>
          </w:pPr>
          <w:hyperlink w:anchor="_Toc83102690" w:history="1">
            <w:r w:rsidR="000A11F0" w:rsidRPr="00567041">
              <w:rPr>
                <w:rStyle w:val="Hyperlink"/>
                <w:noProof/>
              </w:rPr>
              <w:t>Nachweise der Verarbeitung</w:t>
            </w:r>
            <w:r w:rsidR="000A11F0">
              <w:rPr>
                <w:noProof/>
                <w:webHidden/>
              </w:rPr>
              <w:tab/>
            </w:r>
            <w:r w:rsidR="000A11F0">
              <w:rPr>
                <w:noProof/>
                <w:webHidden/>
              </w:rPr>
              <w:fldChar w:fldCharType="begin"/>
            </w:r>
            <w:r w:rsidR="000A11F0">
              <w:rPr>
                <w:noProof/>
                <w:webHidden/>
              </w:rPr>
              <w:instrText xml:space="preserve"> PAGEREF _Toc83102690 \h </w:instrText>
            </w:r>
            <w:r w:rsidR="000A11F0">
              <w:rPr>
                <w:noProof/>
                <w:webHidden/>
              </w:rPr>
            </w:r>
            <w:r w:rsidR="000A11F0">
              <w:rPr>
                <w:noProof/>
                <w:webHidden/>
              </w:rPr>
              <w:fldChar w:fldCharType="separate"/>
            </w:r>
            <w:r w:rsidR="000A11F0">
              <w:rPr>
                <w:noProof/>
                <w:webHidden/>
              </w:rPr>
              <w:t>38</w:t>
            </w:r>
            <w:r w:rsidR="000A11F0">
              <w:rPr>
                <w:noProof/>
                <w:webHidden/>
              </w:rPr>
              <w:fldChar w:fldCharType="end"/>
            </w:r>
          </w:hyperlink>
        </w:p>
        <w:p w14:paraId="5935C6D5" w14:textId="77777777" w:rsidR="000A11F0" w:rsidRDefault="009F3146">
          <w:pPr>
            <w:pStyle w:val="Verzeichnis3"/>
            <w:rPr>
              <w:noProof/>
              <w:sz w:val="22"/>
              <w:szCs w:val="22"/>
              <w:lang w:eastAsia="de-DE"/>
            </w:rPr>
          </w:pPr>
          <w:hyperlink w:anchor="_Toc83102691" w:history="1">
            <w:r w:rsidR="000A11F0" w:rsidRPr="00567041">
              <w:rPr>
                <w:rStyle w:val="Hyperlink"/>
                <w:noProof/>
              </w:rPr>
              <w:t>Beteiligte Datenbanken</w:t>
            </w:r>
            <w:r w:rsidR="000A11F0">
              <w:rPr>
                <w:noProof/>
                <w:webHidden/>
              </w:rPr>
              <w:tab/>
            </w:r>
            <w:r w:rsidR="000A11F0">
              <w:rPr>
                <w:noProof/>
                <w:webHidden/>
              </w:rPr>
              <w:fldChar w:fldCharType="begin"/>
            </w:r>
            <w:r w:rsidR="000A11F0">
              <w:rPr>
                <w:noProof/>
                <w:webHidden/>
              </w:rPr>
              <w:instrText xml:space="preserve"> PAGEREF _Toc83102691 \h </w:instrText>
            </w:r>
            <w:r w:rsidR="000A11F0">
              <w:rPr>
                <w:noProof/>
                <w:webHidden/>
              </w:rPr>
            </w:r>
            <w:r w:rsidR="000A11F0">
              <w:rPr>
                <w:noProof/>
                <w:webHidden/>
              </w:rPr>
              <w:fldChar w:fldCharType="separate"/>
            </w:r>
            <w:r w:rsidR="000A11F0">
              <w:rPr>
                <w:noProof/>
                <w:webHidden/>
              </w:rPr>
              <w:t>38</w:t>
            </w:r>
            <w:r w:rsidR="000A11F0">
              <w:rPr>
                <w:noProof/>
                <w:webHidden/>
              </w:rPr>
              <w:fldChar w:fldCharType="end"/>
            </w:r>
          </w:hyperlink>
        </w:p>
        <w:p w14:paraId="7F19B5E9" w14:textId="77777777" w:rsidR="000A11F0" w:rsidRDefault="009F3146">
          <w:pPr>
            <w:pStyle w:val="Verzeichnis3"/>
            <w:rPr>
              <w:noProof/>
              <w:sz w:val="22"/>
              <w:szCs w:val="22"/>
              <w:lang w:eastAsia="de-DE"/>
            </w:rPr>
          </w:pPr>
          <w:hyperlink w:anchor="_Toc83102692" w:history="1">
            <w:r w:rsidR="000A11F0" w:rsidRPr="00567041">
              <w:rPr>
                <w:rStyle w:val="Hyperlink"/>
                <w:noProof/>
              </w:rPr>
              <w:t>Schnittstellen/Nachrichten</w:t>
            </w:r>
            <w:r w:rsidR="000A11F0">
              <w:rPr>
                <w:noProof/>
                <w:webHidden/>
              </w:rPr>
              <w:tab/>
            </w:r>
            <w:r w:rsidR="000A11F0">
              <w:rPr>
                <w:noProof/>
                <w:webHidden/>
              </w:rPr>
              <w:fldChar w:fldCharType="begin"/>
            </w:r>
            <w:r w:rsidR="000A11F0">
              <w:rPr>
                <w:noProof/>
                <w:webHidden/>
              </w:rPr>
              <w:instrText xml:space="preserve"> PAGEREF _Toc83102692 \h </w:instrText>
            </w:r>
            <w:r w:rsidR="000A11F0">
              <w:rPr>
                <w:noProof/>
                <w:webHidden/>
              </w:rPr>
            </w:r>
            <w:r w:rsidR="000A11F0">
              <w:rPr>
                <w:noProof/>
                <w:webHidden/>
              </w:rPr>
              <w:fldChar w:fldCharType="separate"/>
            </w:r>
            <w:r w:rsidR="000A11F0">
              <w:rPr>
                <w:noProof/>
                <w:webHidden/>
              </w:rPr>
              <w:t>38</w:t>
            </w:r>
            <w:r w:rsidR="000A11F0">
              <w:rPr>
                <w:noProof/>
                <w:webHidden/>
              </w:rPr>
              <w:fldChar w:fldCharType="end"/>
            </w:r>
          </w:hyperlink>
        </w:p>
        <w:p w14:paraId="1864B85D" w14:textId="77777777" w:rsidR="000A11F0" w:rsidRDefault="009F3146">
          <w:pPr>
            <w:pStyle w:val="Verzeichnis1"/>
            <w:rPr>
              <w:noProof/>
              <w:sz w:val="22"/>
              <w:szCs w:val="22"/>
              <w:lang w:eastAsia="de-DE"/>
            </w:rPr>
          </w:pPr>
          <w:hyperlink w:anchor="_Toc83102693" w:history="1">
            <w:r w:rsidR="000A11F0" w:rsidRPr="00567041">
              <w:rPr>
                <w:rStyle w:val="Hyperlink"/>
                <w:noProof/>
              </w:rPr>
              <w:t>Clearing von Kredit-Karten-Transaktionen</w:t>
            </w:r>
            <w:r w:rsidR="000A11F0">
              <w:rPr>
                <w:noProof/>
                <w:webHidden/>
              </w:rPr>
              <w:tab/>
            </w:r>
            <w:r w:rsidR="000A11F0">
              <w:rPr>
                <w:noProof/>
                <w:webHidden/>
              </w:rPr>
              <w:fldChar w:fldCharType="begin"/>
            </w:r>
            <w:r w:rsidR="000A11F0">
              <w:rPr>
                <w:noProof/>
                <w:webHidden/>
              </w:rPr>
              <w:instrText xml:space="preserve"> PAGEREF _Toc83102693 \h </w:instrText>
            </w:r>
            <w:r w:rsidR="000A11F0">
              <w:rPr>
                <w:noProof/>
                <w:webHidden/>
              </w:rPr>
            </w:r>
            <w:r w:rsidR="000A11F0">
              <w:rPr>
                <w:noProof/>
                <w:webHidden/>
              </w:rPr>
              <w:fldChar w:fldCharType="separate"/>
            </w:r>
            <w:r w:rsidR="000A11F0">
              <w:rPr>
                <w:noProof/>
                <w:webHidden/>
              </w:rPr>
              <w:t>39</w:t>
            </w:r>
            <w:r w:rsidR="000A11F0">
              <w:rPr>
                <w:noProof/>
                <w:webHidden/>
              </w:rPr>
              <w:fldChar w:fldCharType="end"/>
            </w:r>
          </w:hyperlink>
        </w:p>
        <w:p w14:paraId="6B01800E" w14:textId="77777777" w:rsidR="000A11F0" w:rsidRDefault="009F3146">
          <w:pPr>
            <w:pStyle w:val="Verzeichnis2"/>
            <w:tabs>
              <w:tab w:val="right" w:leader="dot" w:pos="9062"/>
            </w:tabs>
            <w:rPr>
              <w:noProof/>
              <w:sz w:val="22"/>
              <w:szCs w:val="22"/>
              <w:lang w:eastAsia="de-DE"/>
            </w:rPr>
          </w:pPr>
          <w:hyperlink w:anchor="_Toc83102694" w:history="1">
            <w:r w:rsidR="000A11F0" w:rsidRPr="00567041">
              <w:rPr>
                <w:rStyle w:val="Hyperlink"/>
                <w:noProof/>
              </w:rPr>
              <w:t>Übersicht</w:t>
            </w:r>
            <w:r w:rsidR="000A11F0">
              <w:rPr>
                <w:noProof/>
                <w:webHidden/>
              </w:rPr>
              <w:tab/>
            </w:r>
            <w:r w:rsidR="000A11F0">
              <w:rPr>
                <w:noProof/>
                <w:webHidden/>
              </w:rPr>
              <w:fldChar w:fldCharType="begin"/>
            </w:r>
            <w:r w:rsidR="000A11F0">
              <w:rPr>
                <w:noProof/>
                <w:webHidden/>
              </w:rPr>
              <w:instrText xml:space="preserve"> PAGEREF _Toc83102694 \h </w:instrText>
            </w:r>
            <w:r w:rsidR="000A11F0">
              <w:rPr>
                <w:noProof/>
                <w:webHidden/>
              </w:rPr>
            </w:r>
            <w:r w:rsidR="000A11F0">
              <w:rPr>
                <w:noProof/>
                <w:webHidden/>
              </w:rPr>
              <w:fldChar w:fldCharType="separate"/>
            </w:r>
            <w:r w:rsidR="000A11F0">
              <w:rPr>
                <w:noProof/>
                <w:webHidden/>
              </w:rPr>
              <w:t>39</w:t>
            </w:r>
            <w:r w:rsidR="000A11F0">
              <w:rPr>
                <w:noProof/>
                <w:webHidden/>
              </w:rPr>
              <w:fldChar w:fldCharType="end"/>
            </w:r>
          </w:hyperlink>
        </w:p>
        <w:p w14:paraId="339A82BC" w14:textId="77777777" w:rsidR="000A11F0" w:rsidRDefault="009F3146">
          <w:pPr>
            <w:pStyle w:val="Verzeichnis2"/>
            <w:tabs>
              <w:tab w:val="right" w:leader="dot" w:pos="9062"/>
            </w:tabs>
            <w:rPr>
              <w:noProof/>
              <w:sz w:val="22"/>
              <w:szCs w:val="22"/>
              <w:lang w:eastAsia="de-DE"/>
            </w:rPr>
          </w:pPr>
          <w:hyperlink w:anchor="_Toc83102695" w:history="1">
            <w:r w:rsidR="000A11F0" w:rsidRPr="00567041">
              <w:rPr>
                <w:rStyle w:val="Hyperlink"/>
                <w:noProof/>
              </w:rPr>
              <w:t>Dateien von MasterCard annehmen</w:t>
            </w:r>
            <w:r w:rsidR="000A11F0">
              <w:rPr>
                <w:noProof/>
                <w:webHidden/>
              </w:rPr>
              <w:tab/>
            </w:r>
            <w:r w:rsidR="000A11F0">
              <w:rPr>
                <w:noProof/>
                <w:webHidden/>
              </w:rPr>
              <w:fldChar w:fldCharType="begin"/>
            </w:r>
            <w:r w:rsidR="000A11F0">
              <w:rPr>
                <w:noProof/>
                <w:webHidden/>
              </w:rPr>
              <w:instrText xml:space="preserve"> PAGEREF _Toc83102695 \h </w:instrText>
            </w:r>
            <w:r w:rsidR="000A11F0">
              <w:rPr>
                <w:noProof/>
                <w:webHidden/>
              </w:rPr>
            </w:r>
            <w:r w:rsidR="000A11F0">
              <w:rPr>
                <w:noProof/>
                <w:webHidden/>
              </w:rPr>
              <w:fldChar w:fldCharType="separate"/>
            </w:r>
            <w:r w:rsidR="000A11F0">
              <w:rPr>
                <w:noProof/>
                <w:webHidden/>
              </w:rPr>
              <w:t>39</w:t>
            </w:r>
            <w:r w:rsidR="000A11F0">
              <w:rPr>
                <w:noProof/>
                <w:webHidden/>
              </w:rPr>
              <w:fldChar w:fldCharType="end"/>
            </w:r>
          </w:hyperlink>
        </w:p>
        <w:p w14:paraId="499644A2" w14:textId="77777777" w:rsidR="000A11F0" w:rsidRDefault="009F3146">
          <w:pPr>
            <w:pStyle w:val="Verzeichnis2"/>
            <w:tabs>
              <w:tab w:val="right" w:leader="dot" w:pos="9062"/>
            </w:tabs>
            <w:rPr>
              <w:noProof/>
              <w:sz w:val="22"/>
              <w:szCs w:val="22"/>
              <w:lang w:eastAsia="de-DE"/>
            </w:rPr>
          </w:pPr>
          <w:hyperlink w:anchor="_Toc83102696" w:history="1">
            <w:r w:rsidR="000A11F0" w:rsidRPr="00567041">
              <w:rPr>
                <w:rStyle w:val="Hyperlink"/>
                <w:noProof/>
              </w:rPr>
              <w:t>Dateien von der Helaba annehmen</w:t>
            </w:r>
            <w:r w:rsidR="000A11F0">
              <w:rPr>
                <w:noProof/>
                <w:webHidden/>
              </w:rPr>
              <w:tab/>
            </w:r>
            <w:r w:rsidR="000A11F0">
              <w:rPr>
                <w:noProof/>
                <w:webHidden/>
              </w:rPr>
              <w:fldChar w:fldCharType="begin"/>
            </w:r>
            <w:r w:rsidR="000A11F0">
              <w:rPr>
                <w:noProof/>
                <w:webHidden/>
              </w:rPr>
              <w:instrText xml:space="preserve"> PAGEREF _Toc83102696 \h </w:instrText>
            </w:r>
            <w:r w:rsidR="000A11F0">
              <w:rPr>
                <w:noProof/>
                <w:webHidden/>
              </w:rPr>
            </w:r>
            <w:r w:rsidR="000A11F0">
              <w:rPr>
                <w:noProof/>
                <w:webHidden/>
              </w:rPr>
              <w:fldChar w:fldCharType="separate"/>
            </w:r>
            <w:r w:rsidR="000A11F0">
              <w:rPr>
                <w:noProof/>
                <w:webHidden/>
              </w:rPr>
              <w:t>39</w:t>
            </w:r>
            <w:r w:rsidR="000A11F0">
              <w:rPr>
                <w:noProof/>
                <w:webHidden/>
              </w:rPr>
              <w:fldChar w:fldCharType="end"/>
            </w:r>
          </w:hyperlink>
        </w:p>
        <w:p w14:paraId="24D3C8A1" w14:textId="77777777" w:rsidR="000A11F0" w:rsidRDefault="009F3146">
          <w:pPr>
            <w:pStyle w:val="Verzeichnis3"/>
            <w:rPr>
              <w:noProof/>
              <w:sz w:val="22"/>
              <w:szCs w:val="22"/>
              <w:lang w:eastAsia="de-DE"/>
            </w:rPr>
          </w:pPr>
          <w:hyperlink w:anchor="_Toc83102697" w:history="1">
            <w:r w:rsidR="000A11F0" w:rsidRPr="00567041">
              <w:rPr>
                <w:rStyle w:val="Hyperlink"/>
                <w:noProof/>
              </w:rPr>
              <w:t>Kurse-Dateien verarbeiten</w:t>
            </w:r>
            <w:r w:rsidR="000A11F0">
              <w:rPr>
                <w:noProof/>
                <w:webHidden/>
              </w:rPr>
              <w:tab/>
            </w:r>
            <w:r w:rsidR="000A11F0">
              <w:rPr>
                <w:noProof/>
                <w:webHidden/>
              </w:rPr>
              <w:fldChar w:fldCharType="begin"/>
            </w:r>
            <w:r w:rsidR="000A11F0">
              <w:rPr>
                <w:noProof/>
                <w:webHidden/>
              </w:rPr>
              <w:instrText xml:space="preserve"> PAGEREF _Toc83102697 \h </w:instrText>
            </w:r>
            <w:r w:rsidR="000A11F0">
              <w:rPr>
                <w:noProof/>
                <w:webHidden/>
              </w:rPr>
            </w:r>
            <w:r w:rsidR="000A11F0">
              <w:rPr>
                <w:noProof/>
                <w:webHidden/>
              </w:rPr>
              <w:fldChar w:fldCharType="separate"/>
            </w:r>
            <w:r w:rsidR="000A11F0">
              <w:rPr>
                <w:noProof/>
                <w:webHidden/>
              </w:rPr>
              <w:t>40</w:t>
            </w:r>
            <w:r w:rsidR="000A11F0">
              <w:rPr>
                <w:noProof/>
                <w:webHidden/>
              </w:rPr>
              <w:fldChar w:fldCharType="end"/>
            </w:r>
          </w:hyperlink>
        </w:p>
        <w:p w14:paraId="6BC490CB" w14:textId="77777777" w:rsidR="000A11F0" w:rsidRDefault="009F3146">
          <w:pPr>
            <w:pStyle w:val="Verzeichnis3"/>
            <w:rPr>
              <w:noProof/>
              <w:sz w:val="22"/>
              <w:szCs w:val="22"/>
              <w:lang w:eastAsia="de-DE"/>
            </w:rPr>
          </w:pPr>
          <w:hyperlink w:anchor="_Toc83102698" w:history="1">
            <w:r w:rsidR="000A11F0" w:rsidRPr="00567041">
              <w:rPr>
                <w:rStyle w:val="Hyperlink"/>
                <w:noProof/>
              </w:rPr>
              <w:t>Kurse-Datei der MasterCard an die Helaba senden</w:t>
            </w:r>
            <w:r w:rsidR="000A11F0">
              <w:rPr>
                <w:noProof/>
                <w:webHidden/>
              </w:rPr>
              <w:tab/>
            </w:r>
            <w:r w:rsidR="000A11F0">
              <w:rPr>
                <w:noProof/>
                <w:webHidden/>
              </w:rPr>
              <w:fldChar w:fldCharType="begin"/>
            </w:r>
            <w:r w:rsidR="000A11F0">
              <w:rPr>
                <w:noProof/>
                <w:webHidden/>
              </w:rPr>
              <w:instrText xml:space="preserve"> PAGEREF _Toc83102698 \h </w:instrText>
            </w:r>
            <w:r w:rsidR="000A11F0">
              <w:rPr>
                <w:noProof/>
                <w:webHidden/>
              </w:rPr>
            </w:r>
            <w:r w:rsidR="000A11F0">
              <w:rPr>
                <w:noProof/>
                <w:webHidden/>
              </w:rPr>
              <w:fldChar w:fldCharType="separate"/>
            </w:r>
            <w:r w:rsidR="000A11F0">
              <w:rPr>
                <w:noProof/>
                <w:webHidden/>
              </w:rPr>
              <w:t>40</w:t>
            </w:r>
            <w:r w:rsidR="000A11F0">
              <w:rPr>
                <w:noProof/>
                <w:webHidden/>
              </w:rPr>
              <w:fldChar w:fldCharType="end"/>
            </w:r>
          </w:hyperlink>
        </w:p>
        <w:p w14:paraId="6EF3A072" w14:textId="77777777" w:rsidR="000A11F0" w:rsidRDefault="009F3146">
          <w:pPr>
            <w:pStyle w:val="Verzeichnis3"/>
            <w:rPr>
              <w:noProof/>
              <w:sz w:val="22"/>
              <w:szCs w:val="22"/>
              <w:lang w:eastAsia="de-DE"/>
            </w:rPr>
          </w:pPr>
          <w:hyperlink w:anchor="_Toc83102699" w:history="1">
            <w:r w:rsidR="000A11F0" w:rsidRPr="00567041">
              <w:rPr>
                <w:rStyle w:val="Hyperlink"/>
                <w:noProof/>
              </w:rPr>
              <w:t>Kurse-Service</w:t>
            </w:r>
            <w:r w:rsidR="000A11F0">
              <w:rPr>
                <w:noProof/>
                <w:webHidden/>
              </w:rPr>
              <w:tab/>
            </w:r>
            <w:r w:rsidR="000A11F0">
              <w:rPr>
                <w:noProof/>
                <w:webHidden/>
              </w:rPr>
              <w:fldChar w:fldCharType="begin"/>
            </w:r>
            <w:r w:rsidR="000A11F0">
              <w:rPr>
                <w:noProof/>
                <w:webHidden/>
              </w:rPr>
              <w:instrText xml:space="preserve"> PAGEREF _Toc83102699 \h </w:instrText>
            </w:r>
            <w:r w:rsidR="000A11F0">
              <w:rPr>
                <w:noProof/>
                <w:webHidden/>
              </w:rPr>
            </w:r>
            <w:r w:rsidR="000A11F0">
              <w:rPr>
                <w:noProof/>
                <w:webHidden/>
              </w:rPr>
              <w:fldChar w:fldCharType="separate"/>
            </w:r>
            <w:r w:rsidR="000A11F0">
              <w:rPr>
                <w:noProof/>
                <w:webHidden/>
              </w:rPr>
              <w:t>40</w:t>
            </w:r>
            <w:r w:rsidR="000A11F0">
              <w:rPr>
                <w:noProof/>
                <w:webHidden/>
              </w:rPr>
              <w:fldChar w:fldCharType="end"/>
            </w:r>
          </w:hyperlink>
        </w:p>
        <w:p w14:paraId="135F3A6A" w14:textId="77777777" w:rsidR="000A11F0" w:rsidRDefault="009F3146">
          <w:pPr>
            <w:pStyle w:val="Verzeichnis3"/>
            <w:rPr>
              <w:noProof/>
              <w:sz w:val="22"/>
              <w:szCs w:val="22"/>
              <w:lang w:eastAsia="de-DE"/>
            </w:rPr>
          </w:pPr>
          <w:hyperlink w:anchor="_Toc83102700" w:history="1">
            <w:r w:rsidR="000A11F0" w:rsidRPr="00567041">
              <w:rPr>
                <w:rStyle w:val="Hyperlink"/>
                <w:noProof/>
              </w:rPr>
              <w:t>Tabelle KA_GMC_WHRG_KURS</w:t>
            </w:r>
            <w:r w:rsidR="000A11F0">
              <w:rPr>
                <w:noProof/>
                <w:webHidden/>
              </w:rPr>
              <w:tab/>
            </w:r>
            <w:r w:rsidR="000A11F0">
              <w:rPr>
                <w:noProof/>
                <w:webHidden/>
              </w:rPr>
              <w:fldChar w:fldCharType="begin"/>
            </w:r>
            <w:r w:rsidR="000A11F0">
              <w:rPr>
                <w:noProof/>
                <w:webHidden/>
              </w:rPr>
              <w:instrText xml:space="preserve"> PAGEREF _Toc83102700 \h </w:instrText>
            </w:r>
            <w:r w:rsidR="000A11F0">
              <w:rPr>
                <w:noProof/>
                <w:webHidden/>
              </w:rPr>
            </w:r>
            <w:r w:rsidR="000A11F0">
              <w:rPr>
                <w:noProof/>
                <w:webHidden/>
              </w:rPr>
              <w:fldChar w:fldCharType="separate"/>
            </w:r>
            <w:r w:rsidR="000A11F0">
              <w:rPr>
                <w:noProof/>
                <w:webHidden/>
              </w:rPr>
              <w:t>40</w:t>
            </w:r>
            <w:r w:rsidR="000A11F0">
              <w:rPr>
                <w:noProof/>
                <w:webHidden/>
              </w:rPr>
              <w:fldChar w:fldCharType="end"/>
            </w:r>
          </w:hyperlink>
        </w:p>
        <w:p w14:paraId="4750B7DE" w14:textId="77777777" w:rsidR="000A11F0" w:rsidRDefault="009F3146">
          <w:pPr>
            <w:pStyle w:val="Verzeichnis2"/>
            <w:tabs>
              <w:tab w:val="right" w:leader="dot" w:pos="9062"/>
            </w:tabs>
            <w:rPr>
              <w:noProof/>
              <w:sz w:val="22"/>
              <w:szCs w:val="22"/>
              <w:lang w:eastAsia="de-DE"/>
            </w:rPr>
          </w:pPr>
          <w:hyperlink w:anchor="_Toc83102701" w:history="1">
            <w:r w:rsidR="000A11F0" w:rsidRPr="00567041">
              <w:rPr>
                <w:rStyle w:val="Hyperlink"/>
                <w:noProof/>
              </w:rPr>
              <w:t>Clearing-Dateien erstellen (SEPA-SCC)</w:t>
            </w:r>
            <w:r w:rsidR="000A11F0">
              <w:rPr>
                <w:noProof/>
                <w:webHidden/>
              </w:rPr>
              <w:tab/>
            </w:r>
            <w:r w:rsidR="000A11F0">
              <w:rPr>
                <w:noProof/>
                <w:webHidden/>
              </w:rPr>
              <w:fldChar w:fldCharType="begin"/>
            </w:r>
            <w:r w:rsidR="000A11F0">
              <w:rPr>
                <w:noProof/>
                <w:webHidden/>
              </w:rPr>
              <w:instrText xml:space="preserve"> PAGEREF _Toc83102701 \h </w:instrText>
            </w:r>
            <w:r w:rsidR="000A11F0">
              <w:rPr>
                <w:noProof/>
                <w:webHidden/>
              </w:rPr>
            </w:r>
            <w:r w:rsidR="000A11F0">
              <w:rPr>
                <w:noProof/>
                <w:webHidden/>
              </w:rPr>
              <w:fldChar w:fldCharType="separate"/>
            </w:r>
            <w:r w:rsidR="000A11F0">
              <w:rPr>
                <w:noProof/>
                <w:webHidden/>
              </w:rPr>
              <w:t>41</w:t>
            </w:r>
            <w:r w:rsidR="000A11F0">
              <w:rPr>
                <w:noProof/>
                <w:webHidden/>
              </w:rPr>
              <w:fldChar w:fldCharType="end"/>
            </w:r>
          </w:hyperlink>
        </w:p>
        <w:p w14:paraId="7EAAA4CC" w14:textId="77777777" w:rsidR="000A11F0" w:rsidRDefault="009F3146">
          <w:pPr>
            <w:pStyle w:val="Verzeichnis2"/>
            <w:tabs>
              <w:tab w:val="right" w:leader="dot" w:pos="9062"/>
            </w:tabs>
            <w:rPr>
              <w:noProof/>
              <w:sz w:val="22"/>
              <w:szCs w:val="22"/>
              <w:lang w:eastAsia="de-DE"/>
            </w:rPr>
          </w:pPr>
          <w:hyperlink w:anchor="_Toc83102702" w:history="1">
            <w:r w:rsidR="000A11F0" w:rsidRPr="00567041">
              <w:rPr>
                <w:rStyle w:val="Hyperlink"/>
                <w:noProof/>
              </w:rPr>
              <w:t>Chargeback-Dateien erstellen (SEPA-SCT)</w:t>
            </w:r>
            <w:r w:rsidR="000A11F0">
              <w:rPr>
                <w:noProof/>
                <w:webHidden/>
              </w:rPr>
              <w:tab/>
            </w:r>
            <w:r w:rsidR="000A11F0">
              <w:rPr>
                <w:noProof/>
                <w:webHidden/>
              </w:rPr>
              <w:fldChar w:fldCharType="begin"/>
            </w:r>
            <w:r w:rsidR="000A11F0">
              <w:rPr>
                <w:noProof/>
                <w:webHidden/>
              </w:rPr>
              <w:instrText xml:space="preserve"> PAGEREF _Toc83102702 \h </w:instrText>
            </w:r>
            <w:r w:rsidR="000A11F0">
              <w:rPr>
                <w:noProof/>
                <w:webHidden/>
              </w:rPr>
            </w:r>
            <w:r w:rsidR="000A11F0">
              <w:rPr>
                <w:noProof/>
                <w:webHidden/>
              </w:rPr>
              <w:fldChar w:fldCharType="separate"/>
            </w:r>
            <w:r w:rsidR="000A11F0">
              <w:rPr>
                <w:noProof/>
                <w:webHidden/>
              </w:rPr>
              <w:t>41</w:t>
            </w:r>
            <w:r w:rsidR="000A11F0">
              <w:rPr>
                <w:noProof/>
                <w:webHidden/>
              </w:rPr>
              <w:fldChar w:fldCharType="end"/>
            </w:r>
          </w:hyperlink>
        </w:p>
        <w:p w14:paraId="73812E8D" w14:textId="77777777" w:rsidR="000A11F0" w:rsidRDefault="009F3146">
          <w:pPr>
            <w:pStyle w:val="Verzeichnis2"/>
            <w:tabs>
              <w:tab w:val="right" w:leader="dot" w:pos="9062"/>
            </w:tabs>
            <w:rPr>
              <w:noProof/>
              <w:sz w:val="22"/>
              <w:szCs w:val="22"/>
              <w:lang w:eastAsia="de-DE"/>
            </w:rPr>
          </w:pPr>
          <w:hyperlink w:anchor="_Toc83102703" w:history="1">
            <w:r w:rsidR="000A11F0" w:rsidRPr="00567041">
              <w:rPr>
                <w:rStyle w:val="Hyperlink"/>
                <w:noProof/>
              </w:rPr>
              <w:t>Gebühren-Abrechnung erstellen</w:t>
            </w:r>
            <w:r w:rsidR="000A11F0">
              <w:rPr>
                <w:noProof/>
                <w:webHidden/>
              </w:rPr>
              <w:tab/>
            </w:r>
            <w:r w:rsidR="000A11F0">
              <w:rPr>
                <w:noProof/>
                <w:webHidden/>
              </w:rPr>
              <w:fldChar w:fldCharType="begin"/>
            </w:r>
            <w:r w:rsidR="000A11F0">
              <w:rPr>
                <w:noProof/>
                <w:webHidden/>
              </w:rPr>
              <w:instrText xml:space="preserve"> PAGEREF _Toc83102703 \h </w:instrText>
            </w:r>
            <w:r w:rsidR="000A11F0">
              <w:rPr>
                <w:noProof/>
                <w:webHidden/>
              </w:rPr>
            </w:r>
            <w:r w:rsidR="000A11F0">
              <w:rPr>
                <w:noProof/>
                <w:webHidden/>
              </w:rPr>
              <w:fldChar w:fldCharType="separate"/>
            </w:r>
            <w:r w:rsidR="000A11F0">
              <w:rPr>
                <w:noProof/>
                <w:webHidden/>
              </w:rPr>
              <w:t>41</w:t>
            </w:r>
            <w:r w:rsidR="000A11F0">
              <w:rPr>
                <w:noProof/>
                <w:webHidden/>
              </w:rPr>
              <w:fldChar w:fldCharType="end"/>
            </w:r>
          </w:hyperlink>
        </w:p>
        <w:p w14:paraId="3DE3CE95" w14:textId="77777777" w:rsidR="000A11F0" w:rsidRDefault="009F3146">
          <w:pPr>
            <w:pStyle w:val="Verzeichnis2"/>
            <w:tabs>
              <w:tab w:val="right" w:leader="dot" w:pos="9062"/>
            </w:tabs>
            <w:rPr>
              <w:noProof/>
              <w:sz w:val="22"/>
              <w:szCs w:val="22"/>
              <w:lang w:eastAsia="de-DE"/>
            </w:rPr>
          </w:pPr>
          <w:hyperlink w:anchor="_Toc83102704" w:history="1">
            <w:r w:rsidR="000A11F0" w:rsidRPr="00567041">
              <w:rPr>
                <w:rStyle w:val="Hyperlink"/>
                <w:noProof/>
              </w:rPr>
              <w:t>Verarbeitungsnachweise</w:t>
            </w:r>
            <w:r w:rsidR="000A11F0">
              <w:rPr>
                <w:noProof/>
                <w:webHidden/>
              </w:rPr>
              <w:tab/>
            </w:r>
            <w:r w:rsidR="000A11F0">
              <w:rPr>
                <w:noProof/>
                <w:webHidden/>
              </w:rPr>
              <w:fldChar w:fldCharType="begin"/>
            </w:r>
            <w:r w:rsidR="000A11F0">
              <w:rPr>
                <w:noProof/>
                <w:webHidden/>
              </w:rPr>
              <w:instrText xml:space="preserve"> PAGEREF _Toc83102704 \h </w:instrText>
            </w:r>
            <w:r w:rsidR="000A11F0">
              <w:rPr>
                <w:noProof/>
                <w:webHidden/>
              </w:rPr>
            </w:r>
            <w:r w:rsidR="000A11F0">
              <w:rPr>
                <w:noProof/>
                <w:webHidden/>
              </w:rPr>
              <w:fldChar w:fldCharType="separate"/>
            </w:r>
            <w:r w:rsidR="000A11F0">
              <w:rPr>
                <w:noProof/>
                <w:webHidden/>
              </w:rPr>
              <w:t>43</w:t>
            </w:r>
            <w:r w:rsidR="000A11F0">
              <w:rPr>
                <w:noProof/>
                <w:webHidden/>
              </w:rPr>
              <w:fldChar w:fldCharType="end"/>
            </w:r>
          </w:hyperlink>
        </w:p>
        <w:p w14:paraId="6779119A" w14:textId="77777777" w:rsidR="000A11F0" w:rsidRDefault="009F3146">
          <w:pPr>
            <w:pStyle w:val="Verzeichnis3"/>
            <w:rPr>
              <w:noProof/>
              <w:sz w:val="22"/>
              <w:szCs w:val="22"/>
              <w:lang w:eastAsia="de-DE"/>
            </w:rPr>
          </w:pPr>
          <w:hyperlink w:anchor="_Toc83102705" w:history="1">
            <w:r w:rsidR="000A11F0" w:rsidRPr="00567041">
              <w:rPr>
                <w:rStyle w:val="Hyperlink"/>
                <w:noProof/>
              </w:rPr>
              <w:t>Verarbeitung FEE-Collection Nachrichten (IPM 1740)</w:t>
            </w:r>
            <w:r w:rsidR="000A11F0">
              <w:rPr>
                <w:noProof/>
                <w:webHidden/>
              </w:rPr>
              <w:tab/>
            </w:r>
            <w:r w:rsidR="000A11F0">
              <w:rPr>
                <w:noProof/>
                <w:webHidden/>
              </w:rPr>
              <w:fldChar w:fldCharType="begin"/>
            </w:r>
            <w:r w:rsidR="000A11F0">
              <w:rPr>
                <w:noProof/>
                <w:webHidden/>
              </w:rPr>
              <w:instrText xml:space="preserve"> PAGEREF _Toc83102705 \h </w:instrText>
            </w:r>
            <w:r w:rsidR="000A11F0">
              <w:rPr>
                <w:noProof/>
                <w:webHidden/>
              </w:rPr>
            </w:r>
            <w:r w:rsidR="000A11F0">
              <w:rPr>
                <w:noProof/>
                <w:webHidden/>
              </w:rPr>
              <w:fldChar w:fldCharType="separate"/>
            </w:r>
            <w:r w:rsidR="000A11F0">
              <w:rPr>
                <w:noProof/>
                <w:webHidden/>
              </w:rPr>
              <w:t>43</w:t>
            </w:r>
            <w:r w:rsidR="000A11F0">
              <w:rPr>
                <w:noProof/>
                <w:webHidden/>
              </w:rPr>
              <w:fldChar w:fldCharType="end"/>
            </w:r>
          </w:hyperlink>
        </w:p>
        <w:p w14:paraId="2AA53B3B" w14:textId="77777777" w:rsidR="000A11F0" w:rsidRDefault="009F3146">
          <w:pPr>
            <w:pStyle w:val="Verzeichnis3"/>
            <w:rPr>
              <w:noProof/>
              <w:sz w:val="22"/>
              <w:szCs w:val="22"/>
              <w:lang w:eastAsia="de-DE"/>
            </w:rPr>
          </w:pPr>
          <w:hyperlink w:anchor="_Toc83102706" w:history="1">
            <w:r w:rsidR="000A11F0" w:rsidRPr="00567041">
              <w:rPr>
                <w:rStyle w:val="Hyperlink"/>
                <w:noProof/>
              </w:rPr>
              <w:t>Verarbeitungsnachweise, tägliche Bereitstellung</w:t>
            </w:r>
            <w:r w:rsidR="000A11F0">
              <w:rPr>
                <w:noProof/>
                <w:webHidden/>
              </w:rPr>
              <w:tab/>
            </w:r>
            <w:r w:rsidR="000A11F0">
              <w:rPr>
                <w:noProof/>
                <w:webHidden/>
              </w:rPr>
              <w:fldChar w:fldCharType="begin"/>
            </w:r>
            <w:r w:rsidR="000A11F0">
              <w:rPr>
                <w:noProof/>
                <w:webHidden/>
              </w:rPr>
              <w:instrText xml:space="preserve"> PAGEREF _Toc83102706 \h </w:instrText>
            </w:r>
            <w:r w:rsidR="000A11F0">
              <w:rPr>
                <w:noProof/>
                <w:webHidden/>
              </w:rPr>
            </w:r>
            <w:r w:rsidR="000A11F0">
              <w:rPr>
                <w:noProof/>
                <w:webHidden/>
              </w:rPr>
              <w:fldChar w:fldCharType="separate"/>
            </w:r>
            <w:r w:rsidR="000A11F0">
              <w:rPr>
                <w:noProof/>
                <w:webHidden/>
              </w:rPr>
              <w:t>44</w:t>
            </w:r>
            <w:r w:rsidR="000A11F0">
              <w:rPr>
                <w:noProof/>
                <w:webHidden/>
              </w:rPr>
              <w:fldChar w:fldCharType="end"/>
            </w:r>
          </w:hyperlink>
        </w:p>
        <w:p w14:paraId="1FDE0AB2" w14:textId="77777777" w:rsidR="000A11F0" w:rsidRDefault="009F3146">
          <w:pPr>
            <w:pStyle w:val="Verzeichnis3"/>
            <w:rPr>
              <w:noProof/>
              <w:sz w:val="22"/>
              <w:szCs w:val="22"/>
              <w:lang w:eastAsia="de-DE"/>
            </w:rPr>
          </w:pPr>
          <w:hyperlink w:anchor="_Toc83102707" w:history="1">
            <w:r w:rsidR="000A11F0" w:rsidRPr="00567041">
              <w:rPr>
                <w:rStyle w:val="Hyperlink"/>
                <w:noProof/>
              </w:rPr>
              <w:t>Verarbeitungsnachweise, wöchentliche Bereitstellung</w:t>
            </w:r>
            <w:r w:rsidR="000A11F0">
              <w:rPr>
                <w:noProof/>
                <w:webHidden/>
              </w:rPr>
              <w:tab/>
            </w:r>
            <w:r w:rsidR="000A11F0">
              <w:rPr>
                <w:noProof/>
                <w:webHidden/>
              </w:rPr>
              <w:fldChar w:fldCharType="begin"/>
            </w:r>
            <w:r w:rsidR="000A11F0">
              <w:rPr>
                <w:noProof/>
                <w:webHidden/>
              </w:rPr>
              <w:instrText xml:space="preserve"> PAGEREF _Toc83102707 \h </w:instrText>
            </w:r>
            <w:r w:rsidR="000A11F0">
              <w:rPr>
                <w:noProof/>
                <w:webHidden/>
              </w:rPr>
            </w:r>
            <w:r w:rsidR="000A11F0">
              <w:rPr>
                <w:noProof/>
                <w:webHidden/>
              </w:rPr>
              <w:fldChar w:fldCharType="separate"/>
            </w:r>
            <w:r w:rsidR="000A11F0">
              <w:rPr>
                <w:noProof/>
                <w:webHidden/>
              </w:rPr>
              <w:t>47</w:t>
            </w:r>
            <w:r w:rsidR="000A11F0">
              <w:rPr>
                <w:noProof/>
                <w:webHidden/>
              </w:rPr>
              <w:fldChar w:fldCharType="end"/>
            </w:r>
          </w:hyperlink>
        </w:p>
        <w:p w14:paraId="244D1459" w14:textId="77777777" w:rsidR="000A11F0" w:rsidRDefault="009F3146">
          <w:pPr>
            <w:pStyle w:val="Verzeichnis3"/>
            <w:rPr>
              <w:noProof/>
              <w:sz w:val="22"/>
              <w:szCs w:val="22"/>
              <w:lang w:eastAsia="de-DE"/>
            </w:rPr>
          </w:pPr>
          <w:hyperlink w:anchor="_Toc83102708" w:history="1">
            <w:r w:rsidR="000A11F0" w:rsidRPr="00567041">
              <w:rPr>
                <w:rStyle w:val="Hyperlink"/>
                <w:noProof/>
              </w:rPr>
              <w:t>Verarbeitungsnachweise, quartalsweise Bereitstellung</w:t>
            </w:r>
            <w:r w:rsidR="000A11F0">
              <w:rPr>
                <w:noProof/>
                <w:webHidden/>
              </w:rPr>
              <w:tab/>
            </w:r>
            <w:r w:rsidR="000A11F0">
              <w:rPr>
                <w:noProof/>
                <w:webHidden/>
              </w:rPr>
              <w:fldChar w:fldCharType="begin"/>
            </w:r>
            <w:r w:rsidR="000A11F0">
              <w:rPr>
                <w:noProof/>
                <w:webHidden/>
              </w:rPr>
              <w:instrText xml:space="preserve"> PAGEREF _Toc83102708 \h </w:instrText>
            </w:r>
            <w:r w:rsidR="000A11F0">
              <w:rPr>
                <w:noProof/>
                <w:webHidden/>
              </w:rPr>
            </w:r>
            <w:r w:rsidR="000A11F0">
              <w:rPr>
                <w:noProof/>
                <w:webHidden/>
              </w:rPr>
              <w:fldChar w:fldCharType="separate"/>
            </w:r>
            <w:r w:rsidR="000A11F0">
              <w:rPr>
                <w:noProof/>
                <w:webHidden/>
              </w:rPr>
              <w:t>47</w:t>
            </w:r>
            <w:r w:rsidR="000A11F0">
              <w:rPr>
                <w:noProof/>
                <w:webHidden/>
              </w:rPr>
              <w:fldChar w:fldCharType="end"/>
            </w:r>
          </w:hyperlink>
        </w:p>
        <w:p w14:paraId="3C127153" w14:textId="77777777" w:rsidR="000A11F0" w:rsidRDefault="009F3146">
          <w:pPr>
            <w:pStyle w:val="Verzeichnis3"/>
            <w:rPr>
              <w:noProof/>
              <w:sz w:val="22"/>
              <w:szCs w:val="22"/>
              <w:lang w:eastAsia="de-DE"/>
            </w:rPr>
          </w:pPr>
          <w:hyperlink w:anchor="_Toc83102709" w:history="1">
            <w:r w:rsidR="000A11F0" w:rsidRPr="00567041">
              <w:rPr>
                <w:rStyle w:val="Hyperlink"/>
                <w:noProof/>
              </w:rPr>
              <w:t>Graphische Darstellung</w:t>
            </w:r>
            <w:r w:rsidR="000A11F0">
              <w:rPr>
                <w:noProof/>
                <w:webHidden/>
              </w:rPr>
              <w:tab/>
            </w:r>
            <w:r w:rsidR="000A11F0">
              <w:rPr>
                <w:noProof/>
                <w:webHidden/>
              </w:rPr>
              <w:fldChar w:fldCharType="begin"/>
            </w:r>
            <w:r w:rsidR="000A11F0">
              <w:rPr>
                <w:noProof/>
                <w:webHidden/>
              </w:rPr>
              <w:instrText xml:space="preserve"> PAGEREF _Toc83102709 \h </w:instrText>
            </w:r>
            <w:r w:rsidR="000A11F0">
              <w:rPr>
                <w:noProof/>
                <w:webHidden/>
              </w:rPr>
            </w:r>
            <w:r w:rsidR="000A11F0">
              <w:rPr>
                <w:noProof/>
                <w:webHidden/>
              </w:rPr>
              <w:fldChar w:fldCharType="separate"/>
            </w:r>
            <w:r w:rsidR="000A11F0">
              <w:rPr>
                <w:noProof/>
                <w:webHidden/>
              </w:rPr>
              <w:t>47</w:t>
            </w:r>
            <w:r w:rsidR="000A11F0">
              <w:rPr>
                <w:noProof/>
                <w:webHidden/>
              </w:rPr>
              <w:fldChar w:fldCharType="end"/>
            </w:r>
          </w:hyperlink>
        </w:p>
        <w:p w14:paraId="2A925292" w14:textId="77777777" w:rsidR="000A11F0" w:rsidRDefault="009F3146">
          <w:pPr>
            <w:pStyle w:val="Verzeichnis2"/>
            <w:tabs>
              <w:tab w:val="right" w:leader="dot" w:pos="9062"/>
            </w:tabs>
            <w:rPr>
              <w:noProof/>
              <w:sz w:val="22"/>
              <w:szCs w:val="22"/>
              <w:lang w:eastAsia="de-DE"/>
            </w:rPr>
          </w:pPr>
          <w:hyperlink w:anchor="_Toc83102710" w:history="1">
            <w:r w:rsidR="000A11F0" w:rsidRPr="00567041">
              <w:rPr>
                <w:rStyle w:val="Hyperlink"/>
                <w:noProof/>
              </w:rPr>
              <w:t>Institutsabrechung / Monatsnachweise</w:t>
            </w:r>
            <w:r w:rsidR="000A11F0">
              <w:rPr>
                <w:noProof/>
                <w:webHidden/>
              </w:rPr>
              <w:tab/>
            </w:r>
            <w:r w:rsidR="000A11F0">
              <w:rPr>
                <w:noProof/>
                <w:webHidden/>
              </w:rPr>
              <w:fldChar w:fldCharType="begin"/>
            </w:r>
            <w:r w:rsidR="000A11F0">
              <w:rPr>
                <w:noProof/>
                <w:webHidden/>
              </w:rPr>
              <w:instrText xml:space="preserve"> PAGEREF _Toc83102710 \h </w:instrText>
            </w:r>
            <w:r w:rsidR="000A11F0">
              <w:rPr>
                <w:noProof/>
                <w:webHidden/>
              </w:rPr>
            </w:r>
            <w:r w:rsidR="000A11F0">
              <w:rPr>
                <w:noProof/>
                <w:webHidden/>
              </w:rPr>
              <w:fldChar w:fldCharType="separate"/>
            </w:r>
            <w:r w:rsidR="000A11F0">
              <w:rPr>
                <w:noProof/>
                <w:webHidden/>
              </w:rPr>
              <w:t>49</w:t>
            </w:r>
            <w:r w:rsidR="000A11F0">
              <w:rPr>
                <w:noProof/>
                <w:webHidden/>
              </w:rPr>
              <w:fldChar w:fldCharType="end"/>
            </w:r>
          </w:hyperlink>
        </w:p>
        <w:p w14:paraId="4A768793" w14:textId="77777777" w:rsidR="000A11F0" w:rsidRDefault="009F3146">
          <w:pPr>
            <w:pStyle w:val="Verzeichnis3"/>
            <w:rPr>
              <w:noProof/>
              <w:sz w:val="22"/>
              <w:szCs w:val="22"/>
              <w:lang w:eastAsia="de-DE"/>
            </w:rPr>
          </w:pPr>
          <w:hyperlink w:anchor="_Toc83102711" w:history="1">
            <w:r w:rsidR="000A11F0" w:rsidRPr="00567041">
              <w:rPr>
                <w:rStyle w:val="Hyperlink"/>
                <w:noProof/>
              </w:rPr>
              <w:t>Bereitstellung der negativ beantworteten Autorisierungs-Nachrichten</w:t>
            </w:r>
            <w:r w:rsidR="000A11F0">
              <w:rPr>
                <w:noProof/>
                <w:webHidden/>
              </w:rPr>
              <w:tab/>
            </w:r>
            <w:r w:rsidR="000A11F0">
              <w:rPr>
                <w:noProof/>
                <w:webHidden/>
              </w:rPr>
              <w:fldChar w:fldCharType="begin"/>
            </w:r>
            <w:r w:rsidR="000A11F0">
              <w:rPr>
                <w:noProof/>
                <w:webHidden/>
              </w:rPr>
              <w:instrText xml:space="preserve"> PAGEREF _Toc83102711 \h </w:instrText>
            </w:r>
            <w:r w:rsidR="000A11F0">
              <w:rPr>
                <w:noProof/>
                <w:webHidden/>
              </w:rPr>
            </w:r>
            <w:r w:rsidR="000A11F0">
              <w:rPr>
                <w:noProof/>
                <w:webHidden/>
              </w:rPr>
              <w:fldChar w:fldCharType="separate"/>
            </w:r>
            <w:r w:rsidR="000A11F0">
              <w:rPr>
                <w:noProof/>
                <w:webHidden/>
              </w:rPr>
              <w:t>49</w:t>
            </w:r>
            <w:r w:rsidR="000A11F0">
              <w:rPr>
                <w:noProof/>
                <w:webHidden/>
              </w:rPr>
              <w:fldChar w:fldCharType="end"/>
            </w:r>
          </w:hyperlink>
        </w:p>
        <w:p w14:paraId="403BF8C1" w14:textId="77777777" w:rsidR="000A11F0" w:rsidRDefault="009F3146">
          <w:pPr>
            <w:pStyle w:val="Verzeichnis3"/>
            <w:rPr>
              <w:noProof/>
              <w:sz w:val="22"/>
              <w:szCs w:val="22"/>
              <w:lang w:eastAsia="de-DE"/>
            </w:rPr>
          </w:pPr>
          <w:hyperlink w:anchor="_Toc83102712" w:history="1">
            <w:r w:rsidR="000A11F0" w:rsidRPr="00567041">
              <w:rPr>
                <w:rStyle w:val="Hyperlink"/>
                <w:noProof/>
              </w:rPr>
              <w:t>Bereitstellung der Monatsnachweise</w:t>
            </w:r>
            <w:r w:rsidR="000A11F0">
              <w:rPr>
                <w:noProof/>
                <w:webHidden/>
              </w:rPr>
              <w:tab/>
            </w:r>
            <w:r w:rsidR="000A11F0">
              <w:rPr>
                <w:noProof/>
                <w:webHidden/>
              </w:rPr>
              <w:fldChar w:fldCharType="begin"/>
            </w:r>
            <w:r w:rsidR="000A11F0">
              <w:rPr>
                <w:noProof/>
                <w:webHidden/>
              </w:rPr>
              <w:instrText xml:space="preserve"> PAGEREF _Toc83102712 \h </w:instrText>
            </w:r>
            <w:r w:rsidR="000A11F0">
              <w:rPr>
                <w:noProof/>
                <w:webHidden/>
              </w:rPr>
            </w:r>
            <w:r w:rsidR="000A11F0">
              <w:rPr>
                <w:noProof/>
                <w:webHidden/>
              </w:rPr>
              <w:fldChar w:fldCharType="separate"/>
            </w:r>
            <w:r w:rsidR="000A11F0">
              <w:rPr>
                <w:noProof/>
                <w:webHidden/>
              </w:rPr>
              <w:t>49</w:t>
            </w:r>
            <w:r w:rsidR="000A11F0">
              <w:rPr>
                <w:noProof/>
                <w:webHidden/>
              </w:rPr>
              <w:fldChar w:fldCharType="end"/>
            </w:r>
          </w:hyperlink>
        </w:p>
        <w:p w14:paraId="57C2E299" w14:textId="77777777" w:rsidR="000A11F0" w:rsidRDefault="009F3146">
          <w:pPr>
            <w:pStyle w:val="Verzeichnis3"/>
            <w:rPr>
              <w:noProof/>
              <w:sz w:val="22"/>
              <w:szCs w:val="22"/>
              <w:lang w:eastAsia="de-DE"/>
            </w:rPr>
          </w:pPr>
          <w:hyperlink w:anchor="_Toc83102713" w:history="1">
            <w:r w:rsidR="000A11F0" w:rsidRPr="00567041">
              <w:rPr>
                <w:rStyle w:val="Hyperlink"/>
                <w:noProof/>
              </w:rPr>
              <w:t>Senden der Monatsnachweise an die Helaba</w:t>
            </w:r>
            <w:r w:rsidR="000A11F0">
              <w:rPr>
                <w:noProof/>
                <w:webHidden/>
              </w:rPr>
              <w:tab/>
            </w:r>
            <w:r w:rsidR="000A11F0">
              <w:rPr>
                <w:noProof/>
                <w:webHidden/>
              </w:rPr>
              <w:fldChar w:fldCharType="begin"/>
            </w:r>
            <w:r w:rsidR="000A11F0">
              <w:rPr>
                <w:noProof/>
                <w:webHidden/>
              </w:rPr>
              <w:instrText xml:space="preserve"> PAGEREF _Toc83102713 \h </w:instrText>
            </w:r>
            <w:r w:rsidR="000A11F0">
              <w:rPr>
                <w:noProof/>
                <w:webHidden/>
              </w:rPr>
            </w:r>
            <w:r w:rsidR="000A11F0">
              <w:rPr>
                <w:noProof/>
                <w:webHidden/>
              </w:rPr>
              <w:fldChar w:fldCharType="separate"/>
            </w:r>
            <w:r w:rsidR="000A11F0">
              <w:rPr>
                <w:noProof/>
                <w:webHidden/>
              </w:rPr>
              <w:t>53</w:t>
            </w:r>
            <w:r w:rsidR="000A11F0">
              <w:rPr>
                <w:noProof/>
                <w:webHidden/>
              </w:rPr>
              <w:fldChar w:fldCharType="end"/>
            </w:r>
          </w:hyperlink>
        </w:p>
        <w:p w14:paraId="6A7BE34B" w14:textId="77777777" w:rsidR="000A11F0" w:rsidRDefault="009F3146">
          <w:pPr>
            <w:pStyle w:val="Verzeichnis3"/>
            <w:rPr>
              <w:noProof/>
              <w:sz w:val="22"/>
              <w:szCs w:val="22"/>
              <w:lang w:eastAsia="de-DE"/>
            </w:rPr>
          </w:pPr>
          <w:hyperlink w:anchor="_Toc83102714" w:history="1">
            <w:r w:rsidR="000A11F0" w:rsidRPr="00567041">
              <w:rPr>
                <w:rStyle w:val="Hyperlink"/>
                <w:noProof/>
              </w:rPr>
              <w:t>Graphische Darstellung</w:t>
            </w:r>
            <w:r w:rsidR="000A11F0">
              <w:rPr>
                <w:noProof/>
                <w:webHidden/>
              </w:rPr>
              <w:tab/>
            </w:r>
            <w:r w:rsidR="000A11F0">
              <w:rPr>
                <w:noProof/>
                <w:webHidden/>
              </w:rPr>
              <w:fldChar w:fldCharType="begin"/>
            </w:r>
            <w:r w:rsidR="000A11F0">
              <w:rPr>
                <w:noProof/>
                <w:webHidden/>
              </w:rPr>
              <w:instrText xml:space="preserve"> PAGEREF _Toc83102714 \h </w:instrText>
            </w:r>
            <w:r w:rsidR="000A11F0">
              <w:rPr>
                <w:noProof/>
                <w:webHidden/>
              </w:rPr>
            </w:r>
            <w:r w:rsidR="000A11F0">
              <w:rPr>
                <w:noProof/>
                <w:webHidden/>
              </w:rPr>
              <w:fldChar w:fldCharType="separate"/>
            </w:r>
            <w:r w:rsidR="000A11F0">
              <w:rPr>
                <w:noProof/>
                <w:webHidden/>
              </w:rPr>
              <w:t>54</w:t>
            </w:r>
            <w:r w:rsidR="000A11F0">
              <w:rPr>
                <w:noProof/>
                <w:webHidden/>
              </w:rPr>
              <w:fldChar w:fldCharType="end"/>
            </w:r>
          </w:hyperlink>
        </w:p>
        <w:p w14:paraId="2DCB9AAD" w14:textId="77777777" w:rsidR="000A11F0" w:rsidRDefault="009F3146">
          <w:pPr>
            <w:pStyle w:val="Verzeichnis1"/>
            <w:rPr>
              <w:noProof/>
              <w:sz w:val="22"/>
              <w:szCs w:val="22"/>
              <w:lang w:eastAsia="de-DE"/>
            </w:rPr>
          </w:pPr>
          <w:hyperlink w:anchor="_Toc83102715" w:history="1">
            <w:r w:rsidR="000A11F0" w:rsidRPr="00567041">
              <w:rPr>
                <w:rStyle w:val="Hyperlink"/>
                <w:noProof/>
              </w:rPr>
              <w:t>Clearing-Verarbeitung im OSPlus</w:t>
            </w:r>
            <w:r w:rsidR="000A11F0">
              <w:rPr>
                <w:noProof/>
                <w:webHidden/>
              </w:rPr>
              <w:tab/>
            </w:r>
            <w:r w:rsidR="000A11F0">
              <w:rPr>
                <w:noProof/>
                <w:webHidden/>
              </w:rPr>
              <w:fldChar w:fldCharType="begin"/>
            </w:r>
            <w:r w:rsidR="000A11F0">
              <w:rPr>
                <w:noProof/>
                <w:webHidden/>
              </w:rPr>
              <w:instrText xml:space="preserve"> PAGEREF _Toc83102715 \h </w:instrText>
            </w:r>
            <w:r w:rsidR="000A11F0">
              <w:rPr>
                <w:noProof/>
                <w:webHidden/>
              </w:rPr>
            </w:r>
            <w:r w:rsidR="000A11F0">
              <w:rPr>
                <w:noProof/>
                <w:webHidden/>
              </w:rPr>
              <w:fldChar w:fldCharType="separate"/>
            </w:r>
            <w:r w:rsidR="000A11F0">
              <w:rPr>
                <w:noProof/>
                <w:webHidden/>
              </w:rPr>
              <w:t>56</w:t>
            </w:r>
            <w:r w:rsidR="000A11F0">
              <w:rPr>
                <w:noProof/>
                <w:webHidden/>
              </w:rPr>
              <w:fldChar w:fldCharType="end"/>
            </w:r>
          </w:hyperlink>
        </w:p>
        <w:p w14:paraId="76F99DEF" w14:textId="77777777" w:rsidR="000A11F0" w:rsidRDefault="009F3146">
          <w:pPr>
            <w:pStyle w:val="Verzeichnis2"/>
            <w:tabs>
              <w:tab w:val="right" w:leader="dot" w:pos="9062"/>
            </w:tabs>
            <w:rPr>
              <w:noProof/>
              <w:sz w:val="22"/>
              <w:szCs w:val="22"/>
              <w:lang w:eastAsia="de-DE"/>
            </w:rPr>
          </w:pPr>
          <w:hyperlink w:anchor="_Toc83102716" w:history="1">
            <w:r w:rsidR="000A11F0" w:rsidRPr="00567041">
              <w:rPr>
                <w:rStyle w:val="Hyperlink"/>
                <w:noProof/>
              </w:rPr>
              <w:t>Übersicht</w:t>
            </w:r>
            <w:r w:rsidR="000A11F0">
              <w:rPr>
                <w:noProof/>
                <w:webHidden/>
              </w:rPr>
              <w:tab/>
            </w:r>
            <w:r w:rsidR="000A11F0">
              <w:rPr>
                <w:noProof/>
                <w:webHidden/>
              </w:rPr>
              <w:fldChar w:fldCharType="begin"/>
            </w:r>
            <w:r w:rsidR="000A11F0">
              <w:rPr>
                <w:noProof/>
                <w:webHidden/>
              </w:rPr>
              <w:instrText xml:space="preserve"> PAGEREF _Toc83102716 \h </w:instrText>
            </w:r>
            <w:r w:rsidR="000A11F0">
              <w:rPr>
                <w:noProof/>
                <w:webHidden/>
              </w:rPr>
            </w:r>
            <w:r w:rsidR="000A11F0">
              <w:rPr>
                <w:noProof/>
                <w:webHidden/>
              </w:rPr>
              <w:fldChar w:fldCharType="separate"/>
            </w:r>
            <w:r w:rsidR="000A11F0">
              <w:rPr>
                <w:noProof/>
                <w:webHidden/>
              </w:rPr>
              <w:t>56</w:t>
            </w:r>
            <w:r w:rsidR="000A11F0">
              <w:rPr>
                <w:noProof/>
                <w:webHidden/>
              </w:rPr>
              <w:fldChar w:fldCharType="end"/>
            </w:r>
          </w:hyperlink>
        </w:p>
        <w:p w14:paraId="612CD7C7" w14:textId="77777777" w:rsidR="000A11F0" w:rsidRDefault="009F3146">
          <w:pPr>
            <w:pStyle w:val="Verzeichnis2"/>
            <w:tabs>
              <w:tab w:val="right" w:leader="dot" w:pos="9062"/>
            </w:tabs>
            <w:rPr>
              <w:noProof/>
              <w:sz w:val="22"/>
              <w:szCs w:val="22"/>
              <w:lang w:eastAsia="de-DE"/>
            </w:rPr>
          </w:pPr>
          <w:hyperlink w:anchor="_Toc83102717" w:history="1">
            <w:r w:rsidR="000A11F0" w:rsidRPr="00567041">
              <w:rPr>
                <w:rStyle w:val="Hyperlink"/>
                <w:noProof/>
              </w:rPr>
              <w:t>DIBUS- Vormerkungsabbau</w:t>
            </w:r>
            <w:r w:rsidR="000A11F0">
              <w:rPr>
                <w:noProof/>
                <w:webHidden/>
              </w:rPr>
              <w:tab/>
            </w:r>
            <w:r w:rsidR="000A11F0">
              <w:rPr>
                <w:noProof/>
                <w:webHidden/>
              </w:rPr>
              <w:fldChar w:fldCharType="begin"/>
            </w:r>
            <w:r w:rsidR="000A11F0">
              <w:rPr>
                <w:noProof/>
                <w:webHidden/>
              </w:rPr>
              <w:instrText xml:space="preserve"> PAGEREF _Toc83102717 \h </w:instrText>
            </w:r>
            <w:r w:rsidR="000A11F0">
              <w:rPr>
                <w:noProof/>
                <w:webHidden/>
              </w:rPr>
            </w:r>
            <w:r w:rsidR="000A11F0">
              <w:rPr>
                <w:noProof/>
                <w:webHidden/>
              </w:rPr>
              <w:fldChar w:fldCharType="separate"/>
            </w:r>
            <w:r w:rsidR="000A11F0">
              <w:rPr>
                <w:noProof/>
                <w:webHidden/>
              </w:rPr>
              <w:t>56</w:t>
            </w:r>
            <w:r w:rsidR="000A11F0">
              <w:rPr>
                <w:noProof/>
                <w:webHidden/>
              </w:rPr>
              <w:fldChar w:fldCharType="end"/>
            </w:r>
          </w:hyperlink>
        </w:p>
        <w:p w14:paraId="105ED42C" w14:textId="77777777" w:rsidR="000A11F0" w:rsidRDefault="009F3146">
          <w:pPr>
            <w:pStyle w:val="Verzeichnis1"/>
            <w:rPr>
              <w:noProof/>
              <w:sz w:val="22"/>
              <w:szCs w:val="22"/>
              <w:lang w:eastAsia="de-DE"/>
            </w:rPr>
          </w:pPr>
          <w:hyperlink w:anchor="_Toc83102718" w:history="1">
            <w:r w:rsidR="000A11F0" w:rsidRPr="00567041">
              <w:rPr>
                <w:rStyle w:val="Hyperlink"/>
                <w:noProof/>
              </w:rPr>
              <w:t>ChargeBack - Verarbeitung</w:t>
            </w:r>
            <w:r w:rsidR="000A11F0">
              <w:rPr>
                <w:noProof/>
                <w:webHidden/>
              </w:rPr>
              <w:tab/>
            </w:r>
            <w:r w:rsidR="000A11F0">
              <w:rPr>
                <w:noProof/>
                <w:webHidden/>
              </w:rPr>
              <w:fldChar w:fldCharType="begin"/>
            </w:r>
            <w:r w:rsidR="000A11F0">
              <w:rPr>
                <w:noProof/>
                <w:webHidden/>
              </w:rPr>
              <w:instrText xml:space="preserve"> PAGEREF _Toc83102718 \h </w:instrText>
            </w:r>
            <w:r w:rsidR="000A11F0">
              <w:rPr>
                <w:noProof/>
                <w:webHidden/>
              </w:rPr>
            </w:r>
            <w:r w:rsidR="000A11F0">
              <w:rPr>
                <w:noProof/>
                <w:webHidden/>
              </w:rPr>
              <w:fldChar w:fldCharType="separate"/>
            </w:r>
            <w:r w:rsidR="000A11F0">
              <w:rPr>
                <w:noProof/>
                <w:webHidden/>
              </w:rPr>
              <w:t>56</w:t>
            </w:r>
            <w:r w:rsidR="000A11F0">
              <w:rPr>
                <w:noProof/>
                <w:webHidden/>
              </w:rPr>
              <w:fldChar w:fldCharType="end"/>
            </w:r>
          </w:hyperlink>
        </w:p>
        <w:p w14:paraId="20FE5E86" w14:textId="77777777" w:rsidR="000A11F0" w:rsidRDefault="009F3146">
          <w:pPr>
            <w:pStyle w:val="Verzeichnis2"/>
            <w:tabs>
              <w:tab w:val="right" w:leader="dot" w:pos="9062"/>
            </w:tabs>
            <w:rPr>
              <w:noProof/>
              <w:sz w:val="22"/>
              <w:szCs w:val="22"/>
              <w:lang w:eastAsia="de-DE"/>
            </w:rPr>
          </w:pPr>
          <w:hyperlink w:anchor="_Toc83102719" w:history="1">
            <w:r w:rsidR="000A11F0" w:rsidRPr="00567041">
              <w:rPr>
                <w:rStyle w:val="Hyperlink"/>
                <w:noProof/>
              </w:rPr>
              <w:t>Übersicht</w:t>
            </w:r>
            <w:r w:rsidR="000A11F0">
              <w:rPr>
                <w:noProof/>
                <w:webHidden/>
              </w:rPr>
              <w:tab/>
            </w:r>
            <w:r w:rsidR="000A11F0">
              <w:rPr>
                <w:noProof/>
                <w:webHidden/>
              </w:rPr>
              <w:fldChar w:fldCharType="begin"/>
            </w:r>
            <w:r w:rsidR="000A11F0">
              <w:rPr>
                <w:noProof/>
                <w:webHidden/>
              </w:rPr>
              <w:instrText xml:space="preserve"> PAGEREF _Toc83102719 \h </w:instrText>
            </w:r>
            <w:r w:rsidR="000A11F0">
              <w:rPr>
                <w:noProof/>
                <w:webHidden/>
              </w:rPr>
            </w:r>
            <w:r w:rsidR="000A11F0">
              <w:rPr>
                <w:noProof/>
                <w:webHidden/>
              </w:rPr>
              <w:fldChar w:fldCharType="separate"/>
            </w:r>
            <w:r w:rsidR="000A11F0">
              <w:rPr>
                <w:noProof/>
                <w:webHidden/>
              </w:rPr>
              <w:t>56</w:t>
            </w:r>
            <w:r w:rsidR="000A11F0">
              <w:rPr>
                <w:noProof/>
                <w:webHidden/>
              </w:rPr>
              <w:fldChar w:fldCharType="end"/>
            </w:r>
          </w:hyperlink>
        </w:p>
        <w:p w14:paraId="597CF98B" w14:textId="77777777" w:rsidR="000A11F0" w:rsidRDefault="009F3146">
          <w:pPr>
            <w:pStyle w:val="Verzeichnis2"/>
            <w:tabs>
              <w:tab w:val="right" w:leader="dot" w:pos="9062"/>
            </w:tabs>
            <w:rPr>
              <w:noProof/>
              <w:sz w:val="22"/>
              <w:szCs w:val="22"/>
              <w:lang w:eastAsia="de-DE"/>
            </w:rPr>
          </w:pPr>
          <w:hyperlink w:anchor="_Toc83102720" w:history="1">
            <w:r w:rsidR="000A11F0" w:rsidRPr="00567041">
              <w:rPr>
                <w:rStyle w:val="Hyperlink"/>
                <w:noProof/>
              </w:rPr>
              <w:t>Schnittstelle Internet-Banking zu KVS</w:t>
            </w:r>
            <w:r w:rsidR="000A11F0">
              <w:rPr>
                <w:noProof/>
                <w:webHidden/>
              </w:rPr>
              <w:tab/>
            </w:r>
            <w:r w:rsidR="000A11F0">
              <w:rPr>
                <w:noProof/>
                <w:webHidden/>
              </w:rPr>
              <w:fldChar w:fldCharType="begin"/>
            </w:r>
            <w:r w:rsidR="000A11F0">
              <w:rPr>
                <w:noProof/>
                <w:webHidden/>
              </w:rPr>
              <w:instrText xml:space="preserve"> PAGEREF _Toc83102720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2A7E328C" w14:textId="77777777" w:rsidR="000A11F0" w:rsidRDefault="009F3146">
          <w:pPr>
            <w:pStyle w:val="Verzeichnis2"/>
            <w:tabs>
              <w:tab w:val="right" w:leader="dot" w:pos="9062"/>
            </w:tabs>
            <w:rPr>
              <w:noProof/>
              <w:sz w:val="22"/>
              <w:szCs w:val="22"/>
              <w:lang w:eastAsia="de-DE"/>
            </w:rPr>
          </w:pPr>
          <w:hyperlink w:anchor="_Toc83102721" w:history="1">
            <w:r w:rsidR="000A11F0" w:rsidRPr="00567041">
              <w:rPr>
                <w:rStyle w:val="Hyperlink"/>
                <w:noProof/>
              </w:rPr>
              <w:t>Schnittstelle KVS zu IBO</w:t>
            </w:r>
            <w:r w:rsidR="000A11F0">
              <w:rPr>
                <w:noProof/>
                <w:webHidden/>
              </w:rPr>
              <w:tab/>
            </w:r>
            <w:r w:rsidR="000A11F0">
              <w:rPr>
                <w:noProof/>
                <w:webHidden/>
              </w:rPr>
              <w:fldChar w:fldCharType="begin"/>
            </w:r>
            <w:r w:rsidR="000A11F0">
              <w:rPr>
                <w:noProof/>
                <w:webHidden/>
              </w:rPr>
              <w:instrText xml:space="preserve"> PAGEREF _Toc83102721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4665F1A9" w14:textId="77777777" w:rsidR="000A11F0" w:rsidRDefault="009F3146">
          <w:pPr>
            <w:pStyle w:val="Verzeichnis3"/>
            <w:rPr>
              <w:noProof/>
              <w:sz w:val="22"/>
              <w:szCs w:val="22"/>
              <w:lang w:eastAsia="de-DE"/>
            </w:rPr>
          </w:pPr>
          <w:hyperlink w:anchor="_Toc83102722" w:history="1">
            <w:r w:rsidR="000A11F0" w:rsidRPr="00567041">
              <w:rPr>
                <w:rStyle w:val="Hyperlink"/>
                <w:noProof/>
              </w:rPr>
              <w:t>KVS ZU IBO</w:t>
            </w:r>
            <w:r w:rsidR="000A11F0">
              <w:rPr>
                <w:noProof/>
                <w:webHidden/>
              </w:rPr>
              <w:tab/>
            </w:r>
            <w:r w:rsidR="000A11F0">
              <w:rPr>
                <w:noProof/>
                <w:webHidden/>
              </w:rPr>
              <w:fldChar w:fldCharType="begin"/>
            </w:r>
            <w:r w:rsidR="000A11F0">
              <w:rPr>
                <w:noProof/>
                <w:webHidden/>
              </w:rPr>
              <w:instrText xml:space="preserve"> PAGEREF _Toc83102722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4FF4C134" w14:textId="77777777" w:rsidR="000A11F0" w:rsidRDefault="009F3146">
          <w:pPr>
            <w:pStyle w:val="Verzeichnis3"/>
            <w:rPr>
              <w:noProof/>
              <w:sz w:val="22"/>
              <w:szCs w:val="22"/>
              <w:lang w:eastAsia="de-DE"/>
            </w:rPr>
          </w:pPr>
          <w:hyperlink w:anchor="_Toc83102723" w:history="1">
            <w:r w:rsidR="000A11F0" w:rsidRPr="00567041">
              <w:rPr>
                <w:rStyle w:val="Hyperlink"/>
                <w:noProof/>
              </w:rPr>
              <w:t>IBO zu KVS</w:t>
            </w:r>
            <w:r w:rsidR="000A11F0">
              <w:rPr>
                <w:noProof/>
                <w:webHidden/>
              </w:rPr>
              <w:tab/>
            </w:r>
            <w:r w:rsidR="000A11F0">
              <w:rPr>
                <w:noProof/>
                <w:webHidden/>
              </w:rPr>
              <w:fldChar w:fldCharType="begin"/>
            </w:r>
            <w:r w:rsidR="000A11F0">
              <w:rPr>
                <w:noProof/>
                <w:webHidden/>
              </w:rPr>
              <w:instrText xml:space="preserve"> PAGEREF _Toc83102723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7BA4B570" w14:textId="77777777" w:rsidR="000A11F0" w:rsidRDefault="009F3146">
          <w:pPr>
            <w:pStyle w:val="Verzeichnis2"/>
            <w:tabs>
              <w:tab w:val="right" w:leader="dot" w:pos="9062"/>
            </w:tabs>
            <w:rPr>
              <w:noProof/>
              <w:sz w:val="22"/>
              <w:szCs w:val="22"/>
              <w:lang w:eastAsia="de-DE"/>
            </w:rPr>
          </w:pPr>
          <w:hyperlink w:anchor="_Toc83102724" w:history="1">
            <w:r w:rsidR="000A11F0" w:rsidRPr="00567041">
              <w:rPr>
                <w:rStyle w:val="Hyperlink"/>
                <w:noProof/>
              </w:rPr>
              <w:t>Schnittstelle Buchungsaufforderung KVS zu OSPlus</w:t>
            </w:r>
            <w:r w:rsidR="000A11F0">
              <w:rPr>
                <w:noProof/>
                <w:webHidden/>
              </w:rPr>
              <w:tab/>
            </w:r>
            <w:r w:rsidR="000A11F0">
              <w:rPr>
                <w:noProof/>
                <w:webHidden/>
              </w:rPr>
              <w:fldChar w:fldCharType="begin"/>
            </w:r>
            <w:r w:rsidR="000A11F0">
              <w:rPr>
                <w:noProof/>
                <w:webHidden/>
              </w:rPr>
              <w:instrText xml:space="preserve"> PAGEREF _Toc83102724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78D189D0" w14:textId="77777777" w:rsidR="000A11F0" w:rsidRDefault="009F3146">
          <w:pPr>
            <w:pStyle w:val="Verzeichnis3"/>
            <w:rPr>
              <w:noProof/>
              <w:sz w:val="22"/>
              <w:szCs w:val="22"/>
              <w:lang w:eastAsia="de-DE"/>
            </w:rPr>
          </w:pPr>
          <w:hyperlink w:anchor="_Toc83102725" w:history="1">
            <w:r w:rsidR="000A11F0" w:rsidRPr="00567041">
              <w:rPr>
                <w:rStyle w:val="Hyperlink"/>
                <w:noProof/>
              </w:rPr>
              <w:t>Beteiligte Konten</w:t>
            </w:r>
            <w:r w:rsidR="000A11F0">
              <w:rPr>
                <w:noProof/>
                <w:webHidden/>
              </w:rPr>
              <w:tab/>
            </w:r>
            <w:r w:rsidR="000A11F0">
              <w:rPr>
                <w:noProof/>
                <w:webHidden/>
              </w:rPr>
              <w:fldChar w:fldCharType="begin"/>
            </w:r>
            <w:r w:rsidR="000A11F0">
              <w:rPr>
                <w:noProof/>
                <w:webHidden/>
              </w:rPr>
              <w:instrText xml:space="preserve"> PAGEREF _Toc83102725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19A0E1C8" w14:textId="77777777" w:rsidR="000A11F0" w:rsidRDefault="009F3146">
          <w:pPr>
            <w:pStyle w:val="Verzeichnis1"/>
            <w:rPr>
              <w:noProof/>
              <w:sz w:val="22"/>
              <w:szCs w:val="22"/>
              <w:lang w:eastAsia="de-DE"/>
            </w:rPr>
          </w:pPr>
          <w:hyperlink w:anchor="_Toc83102726" w:history="1">
            <w:r w:rsidR="000A11F0" w:rsidRPr="00567041">
              <w:rPr>
                <w:rStyle w:val="Hyperlink"/>
                <w:noProof/>
              </w:rPr>
              <w:t>Anhang</w:t>
            </w:r>
            <w:r w:rsidR="000A11F0">
              <w:rPr>
                <w:noProof/>
                <w:webHidden/>
              </w:rPr>
              <w:tab/>
            </w:r>
            <w:r w:rsidR="000A11F0">
              <w:rPr>
                <w:noProof/>
                <w:webHidden/>
              </w:rPr>
              <w:fldChar w:fldCharType="begin"/>
            </w:r>
            <w:r w:rsidR="000A11F0">
              <w:rPr>
                <w:noProof/>
                <w:webHidden/>
              </w:rPr>
              <w:instrText xml:space="preserve"> PAGEREF _Toc83102726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4C027AD1" w14:textId="77777777" w:rsidR="000A11F0" w:rsidRDefault="009F3146">
          <w:pPr>
            <w:pStyle w:val="Verzeichnis2"/>
            <w:tabs>
              <w:tab w:val="right" w:leader="dot" w:pos="9062"/>
            </w:tabs>
            <w:rPr>
              <w:noProof/>
              <w:sz w:val="22"/>
              <w:szCs w:val="22"/>
              <w:lang w:eastAsia="de-DE"/>
            </w:rPr>
          </w:pPr>
          <w:hyperlink w:anchor="_Toc83102727" w:history="1">
            <w:r w:rsidR="000A11F0" w:rsidRPr="00567041">
              <w:rPr>
                <w:rStyle w:val="Hyperlink"/>
                <w:noProof/>
              </w:rPr>
              <w:t>Programme</w:t>
            </w:r>
            <w:r w:rsidR="000A11F0">
              <w:rPr>
                <w:noProof/>
                <w:webHidden/>
              </w:rPr>
              <w:tab/>
            </w:r>
            <w:r w:rsidR="000A11F0">
              <w:rPr>
                <w:noProof/>
                <w:webHidden/>
              </w:rPr>
              <w:fldChar w:fldCharType="begin"/>
            </w:r>
            <w:r w:rsidR="000A11F0">
              <w:rPr>
                <w:noProof/>
                <w:webHidden/>
              </w:rPr>
              <w:instrText xml:space="preserve"> PAGEREF _Toc83102727 \h </w:instrText>
            </w:r>
            <w:r w:rsidR="000A11F0">
              <w:rPr>
                <w:noProof/>
                <w:webHidden/>
              </w:rPr>
            </w:r>
            <w:r w:rsidR="000A11F0">
              <w:rPr>
                <w:noProof/>
                <w:webHidden/>
              </w:rPr>
              <w:fldChar w:fldCharType="separate"/>
            </w:r>
            <w:r w:rsidR="000A11F0">
              <w:rPr>
                <w:noProof/>
                <w:webHidden/>
              </w:rPr>
              <w:t>57</w:t>
            </w:r>
            <w:r w:rsidR="000A11F0">
              <w:rPr>
                <w:noProof/>
                <w:webHidden/>
              </w:rPr>
              <w:fldChar w:fldCharType="end"/>
            </w:r>
          </w:hyperlink>
        </w:p>
        <w:p w14:paraId="162E7081" w14:textId="77777777" w:rsidR="000A11F0" w:rsidRDefault="009F3146">
          <w:pPr>
            <w:pStyle w:val="Verzeichnis2"/>
            <w:tabs>
              <w:tab w:val="right" w:leader="dot" w:pos="9062"/>
            </w:tabs>
            <w:rPr>
              <w:noProof/>
              <w:sz w:val="22"/>
              <w:szCs w:val="22"/>
              <w:lang w:eastAsia="de-DE"/>
            </w:rPr>
          </w:pPr>
          <w:hyperlink w:anchor="_Toc83102728" w:history="1">
            <w:r w:rsidR="000A11F0" w:rsidRPr="00567041">
              <w:rPr>
                <w:rStyle w:val="Hyperlink"/>
                <w:noProof/>
              </w:rPr>
              <w:t>Jobs und MPRs</w:t>
            </w:r>
            <w:r w:rsidR="000A11F0">
              <w:rPr>
                <w:noProof/>
                <w:webHidden/>
              </w:rPr>
              <w:tab/>
            </w:r>
            <w:r w:rsidR="000A11F0">
              <w:rPr>
                <w:noProof/>
                <w:webHidden/>
              </w:rPr>
              <w:fldChar w:fldCharType="begin"/>
            </w:r>
            <w:r w:rsidR="000A11F0">
              <w:rPr>
                <w:noProof/>
                <w:webHidden/>
              </w:rPr>
              <w:instrText xml:space="preserve"> PAGEREF _Toc83102728 \h </w:instrText>
            </w:r>
            <w:r w:rsidR="000A11F0">
              <w:rPr>
                <w:noProof/>
                <w:webHidden/>
              </w:rPr>
            </w:r>
            <w:r w:rsidR="000A11F0">
              <w:rPr>
                <w:noProof/>
                <w:webHidden/>
              </w:rPr>
              <w:fldChar w:fldCharType="separate"/>
            </w:r>
            <w:r w:rsidR="000A11F0">
              <w:rPr>
                <w:noProof/>
                <w:webHidden/>
              </w:rPr>
              <w:t>60</w:t>
            </w:r>
            <w:r w:rsidR="000A11F0">
              <w:rPr>
                <w:noProof/>
                <w:webHidden/>
              </w:rPr>
              <w:fldChar w:fldCharType="end"/>
            </w:r>
          </w:hyperlink>
        </w:p>
        <w:p w14:paraId="0E9ED0C5" w14:textId="77777777" w:rsidR="000A11F0" w:rsidRDefault="009F3146">
          <w:pPr>
            <w:pStyle w:val="Verzeichnis2"/>
            <w:tabs>
              <w:tab w:val="right" w:leader="dot" w:pos="9062"/>
            </w:tabs>
            <w:rPr>
              <w:noProof/>
              <w:sz w:val="22"/>
              <w:szCs w:val="22"/>
              <w:lang w:eastAsia="de-DE"/>
            </w:rPr>
          </w:pPr>
          <w:hyperlink w:anchor="_Toc83102729" w:history="1">
            <w:r w:rsidR="000A11F0" w:rsidRPr="00567041">
              <w:rPr>
                <w:rStyle w:val="Hyperlink"/>
                <w:noProof/>
              </w:rPr>
              <w:t>Transaktionen</w:t>
            </w:r>
            <w:r w:rsidR="000A11F0">
              <w:rPr>
                <w:noProof/>
                <w:webHidden/>
              </w:rPr>
              <w:tab/>
            </w:r>
            <w:r w:rsidR="000A11F0">
              <w:rPr>
                <w:noProof/>
                <w:webHidden/>
              </w:rPr>
              <w:fldChar w:fldCharType="begin"/>
            </w:r>
            <w:r w:rsidR="000A11F0">
              <w:rPr>
                <w:noProof/>
                <w:webHidden/>
              </w:rPr>
              <w:instrText xml:space="preserve"> PAGEREF _Toc83102729 \h </w:instrText>
            </w:r>
            <w:r w:rsidR="000A11F0">
              <w:rPr>
                <w:noProof/>
                <w:webHidden/>
              </w:rPr>
            </w:r>
            <w:r w:rsidR="000A11F0">
              <w:rPr>
                <w:noProof/>
                <w:webHidden/>
              </w:rPr>
              <w:fldChar w:fldCharType="separate"/>
            </w:r>
            <w:r w:rsidR="000A11F0">
              <w:rPr>
                <w:noProof/>
                <w:webHidden/>
              </w:rPr>
              <w:t>61</w:t>
            </w:r>
            <w:r w:rsidR="000A11F0">
              <w:rPr>
                <w:noProof/>
                <w:webHidden/>
              </w:rPr>
              <w:fldChar w:fldCharType="end"/>
            </w:r>
          </w:hyperlink>
        </w:p>
        <w:p w14:paraId="7DBBC91D" w14:textId="77777777" w:rsidR="000A11F0" w:rsidRDefault="009F3146">
          <w:pPr>
            <w:pStyle w:val="Verzeichnis2"/>
            <w:tabs>
              <w:tab w:val="right" w:leader="dot" w:pos="9062"/>
            </w:tabs>
            <w:rPr>
              <w:noProof/>
              <w:sz w:val="22"/>
              <w:szCs w:val="22"/>
              <w:lang w:eastAsia="de-DE"/>
            </w:rPr>
          </w:pPr>
          <w:hyperlink w:anchor="_Toc83102730" w:history="1">
            <w:r w:rsidR="000A11F0" w:rsidRPr="00567041">
              <w:rPr>
                <w:rStyle w:val="Hyperlink"/>
                <w:noProof/>
              </w:rPr>
              <w:t>Parameter</w:t>
            </w:r>
            <w:r w:rsidR="000A11F0">
              <w:rPr>
                <w:noProof/>
                <w:webHidden/>
              </w:rPr>
              <w:tab/>
            </w:r>
            <w:r w:rsidR="000A11F0">
              <w:rPr>
                <w:noProof/>
                <w:webHidden/>
              </w:rPr>
              <w:fldChar w:fldCharType="begin"/>
            </w:r>
            <w:r w:rsidR="000A11F0">
              <w:rPr>
                <w:noProof/>
                <w:webHidden/>
              </w:rPr>
              <w:instrText xml:space="preserve"> PAGEREF _Toc83102730 \h </w:instrText>
            </w:r>
            <w:r w:rsidR="000A11F0">
              <w:rPr>
                <w:noProof/>
                <w:webHidden/>
              </w:rPr>
            </w:r>
            <w:r w:rsidR="000A11F0">
              <w:rPr>
                <w:noProof/>
                <w:webHidden/>
              </w:rPr>
              <w:fldChar w:fldCharType="separate"/>
            </w:r>
            <w:r w:rsidR="000A11F0">
              <w:rPr>
                <w:noProof/>
                <w:webHidden/>
              </w:rPr>
              <w:t>62</w:t>
            </w:r>
            <w:r w:rsidR="000A11F0">
              <w:rPr>
                <w:noProof/>
                <w:webHidden/>
              </w:rPr>
              <w:fldChar w:fldCharType="end"/>
            </w:r>
          </w:hyperlink>
        </w:p>
        <w:p w14:paraId="281F5C8A" w14:textId="77777777" w:rsidR="000A11F0" w:rsidRDefault="009F3146">
          <w:pPr>
            <w:pStyle w:val="Verzeichnis2"/>
            <w:tabs>
              <w:tab w:val="right" w:leader="dot" w:pos="9062"/>
            </w:tabs>
            <w:rPr>
              <w:noProof/>
              <w:sz w:val="22"/>
              <w:szCs w:val="22"/>
              <w:lang w:eastAsia="de-DE"/>
            </w:rPr>
          </w:pPr>
          <w:hyperlink w:anchor="_Toc83102731" w:history="1">
            <w:r w:rsidR="000A11F0" w:rsidRPr="00567041">
              <w:rPr>
                <w:rStyle w:val="Hyperlink"/>
                <w:noProof/>
              </w:rPr>
              <w:t>File-TranSFER</w:t>
            </w:r>
            <w:r w:rsidR="000A11F0">
              <w:rPr>
                <w:noProof/>
                <w:webHidden/>
              </w:rPr>
              <w:tab/>
            </w:r>
            <w:r w:rsidR="000A11F0">
              <w:rPr>
                <w:noProof/>
                <w:webHidden/>
              </w:rPr>
              <w:fldChar w:fldCharType="begin"/>
            </w:r>
            <w:r w:rsidR="000A11F0">
              <w:rPr>
                <w:noProof/>
                <w:webHidden/>
              </w:rPr>
              <w:instrText xml:space="preserve"> PAGEREF _Toc83102731 \h </w:instrText>
            </w:r>
            <w:r w:rsidR="000A11F0">
              <w:rPr>
                <w:noProof/>
                <w:webHidden/>
              </w:rPr>
            </w:r>
            <w:r w:rsidR="000A11F0">
              <w:rPr>
                <w:noProof/>
                <w:webHidden/>
              </w:rPr>
              <w:fldChar w:fldCharType="separate"/>
            </w:r>
            <w:r w:rsidR="000A11F0">
              <w:rPr>
                <w:noProof/>
                <w:webHidden/>
              </w:rPr>
              <w:t>62</w:t>
            </w:r>
            <w:r w:rsidR="000A11F0">
              <w:rPr>
                <w:noProof/>
                <w:webHidden/>
              </w:rPr>
              <w:fldChar w:fldCharType="end"/>
            </w:r>
          </w:hyperlink>
        </w:p>
        <w:p w14:paraId="562DEF7A" w14:textId="77777777" w:rsidR="000A11F0" w:rsidRDefault="009F3146">
          <w:pPr>
            <w:pStyle w:val="Verzeichnis3"/>
            <w:rPr>
              <w:noProof/>
              <w:sz w:val="22"/>
              <w:szCs w:val="22"/>
              <w:lang w:eastAsia="de-DE"/>
            </w:rPr>
          </w:pPr>
          <w:hyperlink w:anchor="_Toc83102732" w:history="1">
            <w:r w:rsidR="000A11F0" w:rsidRPr="00567041">
              <w:rPr>
                <w:rStyle w:val="Hyperlink"/>
                <w:rFonts w:eastAsiaTheme="minorHAnsi"/>
                <w:noProof/>
              </w:rPr>
              <w:t>EBICS-STC‘s</w:t>
            </w:r>
            <w:r w:rsidR="000A11F0">
              <w:rPr>
                <w:noProof/>
                <w:webHidden/>
              </w:rPr>
              <w:tab/>
            </w:r>
            <w:r w:rsidR="000A11F0">
              <w:rPr>
                <w:noProof/>
                <w:webHidden/>
              </w:rPr>
              <w:fldChar w:fldCharType="begin"/>
            </w:r>
            <w:r w:rsidR="000A11F0">
              <w:rPr>
                <w:noProof/>
                <w:webHidden/>
              </w:rPr>
              <w:instrText xml:space="preserve"> PAGEREF _Toc83102732 \h </w:instrText>
            </w:r>
            <w:r w:rsidR="000A11F0">
              <w:rPr>
                <w:noProof/>
                <w:webHidden/>
              </w:rPr>
            </w:r>
            <w:r w:rsidR="000A11F0">
              <w:rPr>
                <w:noProof/>
                <w:webHidden/>
              </w:rPr>
              <w:fldChar w:fldCharType="separate"/>
            </w:r>
            <w:r w:rsidR="000A11F0">
              <w:rPr>
                <w:noProof/>
                <w:webHidden/>
              </w:rPr>
              <w:t>63</w:t>
            </w:r>
            <w:r w:rsidR="000A11F0">
              <w:rPr>
                <w:noProof/>
                <w:webHidden/>
              </w:rPr>
              <w:fldChar w:fldCharType="end"/>
            </w:r>
          </w:hyperlink>
        </w:p>
        <w:p w14:paraId="3B48F0E4" w14:textId="77777777" w:rsidR="00CB2DC5" w:rsidRDefault="00CB2DC5">
          <w:r>
            <w:rPr>
              <w:b/>
              <w:bCs/>
            </w:rPr>
            <w:fldChar w:fldCharType="end"/>
          </w:r>
        </w:p>
      </w:sdtContent>
    </w:sdt>
    <w:p w14:paraId="784E1EEF" w14:textId="77777777" w:rsidR="009F4E68" w:rsidRDefault="009F4E68">
      <w:pPr>
        <w:rPr>
          <w:ins w:id="2" w:author="Plückebaum, Konrad" w:date="2024-08-26T14:20:00Z"/>
        </w:rPr>
      </w:pPr>
      <w:ins w:id="3" w:author="Plückebaum, Konrad" w:date="2024-08-26T14:20:00Z">
        <w:r>
          <w:br w:type="page"/>
        </w:r>
      </w:ins>
    </w:p>
    <w:p w14:paraId="6805BB4C" w14:textId="77777777" w:rsidR="00DA25EC" w:rsidDel="009F4E68" w:rsidRDefault="00DA25EC" w:rsidP="00DA25EC">
      <w:pPr>
        <w:rPr>
          <w:del w:id="4" w:author="Plückebaum, Konrad" w:date="2024-08-26T14:20:00Z"/>
        </w:rPr>
      </w:pPr>
    </w:p>
    <w:p w14:paraId="3EEF31D8" w14:textId="77777777" w:rsidR="00DA25EC" w:rsidDel="009F4E68" w:rsidRDefault="00DA25EC" w:rsidP="00DA25EC">
      <w:pPr>
        <w:rPr>
          <w:del w:id="5" w:author="Plückebaum, Konrad" w:date="2024-08-26T14:20:00Z"/>
        </w:rPr>
      </w:pPr>
    </w:p>
    <w:p w14:paraId="79580022" w14:textId="77777777" w:rsidR="00D871BA" w:rsidRDefault="00D871BA" w:rsidP="00DA25EC"/>
    <w:p w14:paraId="400A224B" w14:textId="77777777" w:rsidR="00D871BA" w:rsidRDefault="00D871BA" w:rsidP="00DA25EC"/>
    <w:p w14:paraId="5FD28085" w14:textId="77777777" w:rsidR="00982337" w:rsidRDefault="000F2D7D" w:rsidP="000F2D7D">
      <w:pPr>
        <w:pStyle w:val="berschrift1"/>
      </w:pPr>
      <w:bookmarkStart w:id="6" w:name="_Toc83102646"/>
      <w:r>
        <w:t>Einführung</w:t>
      </w:r>
      <w:bookmarkEnd w:id="6"/>
    </w:p>
    <w:p w14:paraId="29995006" w14:textId="77777777" w:rsidR="006759A8" w:rsidRDefault="00A33851" w:rsidP="00982337">
      <w:r>
        <w:t xml:space="preserve">  </w:t>
      </w:r>
    </w:p>
    <w:p w14:paraId="799FCA9F" w14:textId="77777777" w:rsidR="00B8113A" w:rsidRDefault="00C103DD" w:rsidP="00982337">
      <w:r w:rsidRPr="00D13C5F">
        <w:t xml:space="preserve">Im </w:t>
      </w:r>
      <w:proofErr w:type="spellStart"/>
      <w:r w:rsidRPr="00D13C5F">
        <w:t>OSPlus</w:t>
      </w:r>
      <w:proofErr w:type="spellEnd"/>
      <w:r w:rsidRPr="00D13C5F">
        <w:t xml:space="preserve"> </w:t>
      </w:r>
      <w:r w:rsidR="008F0B6E" w:rsidRPr="00D13C5F">
        <w:t xml:space="preserve">wird </w:t>
      </w:r>
      <w:r w:rsidRPr="00D13C5F">
        <w:t xml:space="preserve">ein neues Karten-Produkt </w:t>
      </w:r>
      <w:r w:rsidR="00C04647" w:rsidRPr="00D13C5F">
        <w:t>„</w:t>
      </w:r>
      <w:r w:rsidR="00F85681">
        <w:t>DEBIT</w:t>
      </w:r>
      <w:r w:rsidR="008F0B6E" w:rsidRPr="00D13C5F">
        <w:t>-Master-Card</w:t>
      </w:r>
      <w:r w:rsidR="00C04647" w:rsidRPr="00D13C5F">
        <w:t>“ (</w:t>
      </w:r>
      <w:r w:rsidR="003D0F63">
        <w:t>DMC</w:t>
      </w:r>
      <w:r w:rsidR="00C04647" w:rsidRPr="00D13C5F">
        <w:t xml:space="preserve">) </w:t>
      </w:r>
      <w:r w:rsidR="00B8113A" w:rsidRPr="00D13C5F">
        <w:t>realisiert</w:t>
      </w:r>
      <w:r w:rsidR="00D871BA" w:rsidRPr="00D13C5F">
        <w:t>.</w:t>
      </w:r>
      <w:r w:rsidR="00C04647" w:rsidRPr="00D13C5F">
        <w:t xml:space="preserve"> </w:t>
      </w:r>
      <w:r w:rsidR="00D871BA" w:rsidRPr="00D13C5F">
        <w:t>I</w:t>
      </w:r>
      <w:r w:rsidRPr="00D13C5F">
        <w:t xml:space="preserve">n einer physischen Karte </w:t>
      </w:r>
      <w:r w:rsidR="00C04647" w:rsidRPr="00D13C5F">
        <w:t xml:space="preserve">werden </w:t>
      </w:r>
      <w:r w:rsidRPr="00D13C5F">
        <w:t>die Funk</w:t>
      </w:r>
      <w:r w:rsidR="00D871BA" w:rsidRPr="00D13C5F">
        <w:t xml:space="preserve">tionen einer </w:t>
      </w:r>
      <w:r w:rsidR="00F85681">
        <w:t>DEBIT</w:t>
      </w:r>
      <w:r w:rsidR="00D871BA" w:rsidRPr="00D13C5F">
        <w:t>-Karte und</w:t>
      </w:r>
      <w:r w:rsidR="00D13C5F">
        <w:t xml:space="preserve"> einer </w:t>
      </w:r>
      <w:r w:rsidR="00F85681">
        <w:t>CREDIT</w:t>
      </w:r>
      <w:r w:rsidRPr="00D13C5F">
        <w:t>-Karte zusammenführt. Wird von einem Kunden die Kredit-Karten-Funktion genutzt, dann soll</w:t>
      </w:r>
      <w:r w:rsidR="00D871BA" w:rsidRPr="00D13C5F">
        <w:t xml:space="preserve"> im Unterschied zur herkömmlichen </w:t>
      </w:r>
      <w:r w:rsidR="00F85681">
        <w:t>CREDIT</w:t>
      </w:r>
      <w:r w:rsidR="00D13C5F">
        <w:t>-Karte</w:t>
      </w:r>
      <w:r w:rsidR="007F2071">
        <w:t xml:space="preserve">, bei der dies in der Regel einmal monatlich geschieht, </w:t>
      </w:r>
      <w:r>
        <w:t>die Autorisierung direkt am zu</w:t>
      </w:r>
      <w:r w:rsidR="00D871BA">
        <w:t>geordneten Giro-Konto erfolgen</w:t>
      </w:r>
      <w:r w:rsidR="00D871BA" w:rsidRPr="007F2071">
        <w:t xml:space="preserve">. </w:t>
      </w:r>
      <w:r w:rsidRPr="007F2071">
        <w:t>Die</w:t>
      </w:r>
      <w:r>
        <w:t xml:space="preserve"> Bestellung der Kredit-Karten</w:t>
      </w:r>
      <w:r w:rsidR="00D13C5F">
        <w:t xml:space="preserve">-Pan und die Zuordnung zur </w:t>
      </w:r>
      <w:r w:rsidR="00F85681">
        <w:t>DEBIT</w:t>
      </w:r>
      <w:r>
        <w:t>-Karte wird</w:t>
      </w:r>
      <w:r w:rsidR="00B8113A">
        <w:t xml:space="preserve"> </w:t>
      </w:r>
      <w:r>
        <w:t xml:space="preserve">im Anwendungssystem </w:t>
      </w:r>
      <w:r w:rsidRPr="008F0B6E">
        <w:rPr>
          <w:b/>
          <w:i/>
        </w:rPr>
        <w:t>HCE</w:t>
      </w:r>
      <w:r>
        <w:t xml:space="preserve"> </w:t>
      </w:r>
      <w:r w:rsidR="00B8113A">
        <w:t xml:space="preserve">realisiert. </w:t>
      </w:r>
    </w:p>
    <w:p w14:paraId="022D2ACE" w14:textId="77777777" w:rsidR="00F41E10" w:rsidRDefault="00D13C5F" w:rsidP="00982337">
      <w:r>
        <w:t xml:space="preserve">Wird der </w:t>
      </w:r>
      <w:r w:rsidR="00F85681">
        <w:t>CREDIT</w:t>
      </w:r>
      <w:r w:rsidR="008F0B6E">
        <w:t xml:space="preserve">-Karten-Teil der </w:t>
      </w:r>
      <w:r w:rsidR="003D0F63">
        <w:t>DMC</w:t>
      </w:r>
      <w:r w:rsidR="008F0B6E">
        <w:t xml:space="preserve">-Karte eingesetzt, dann werden die </w:t>
      </w:r>
      <w:r w:rsidR="00B8113A">
        <w:t>Autorisierungs-</w:t>
      </w:r>
      <w:r w:rsidR="008F0B6E">
        <w:t>Nachrichten</w:t>
      </w:r>
      <w:r w:rsidR="00F41E10">
        <w:t xml:space="preserve"> von </w:t>
      </w:r>
      <w:r w:rsidR="000675D6">
        <w:t>MasterCard</w:t>
      </w:r>
      <w:r w:rsidR="00F41E10">
        <w:t xml:space="preserve"> in das </w:t>
      </w:r>
      <w:proofErr w:type="spellStart"/>
      <w:r w:rsidR="00F85681">
        <w:t>eWL</w:t>
      </w:r>
      <w:proofErr w:type="spellEnd"/>
      <w:r w:rsidR="00F41E10">
        <w:t>-System geleitet, d</w:t>
      </w:r>
      <w:r w:rsidR="00B8113A">
        <w:t xml:space="preserve">ort werden Vorprüfungen </w:t>
      </w:r>
      <w:r w:rsidR="00E02167">
        <w:t>vorgenommen</w:t>
      </w:r>
      <w:r w:rsidR="00F41E10">
        <w:t xml:space="preserve"> (insb. d</w:t>
      </w:r>
      <w:r w:rsidR="00B8113A">
        <w:t xml:space="preserve">ie </w:t>
      </w:r>
      <w:r w:rsidR="005B110F">
        <w:t>FRAUD</w:t>
      </w:r>
      <w:r w:rsidR="00B8113A">
        <w:t xml:space="preserve"> –Prüfungen) bevor die </w:t>
      </w:r>
      <w:r w:rsidR="00F41E10">
        <w:t>Nachrichten</w:t>
      </w:r>
      <w:r w:rsidR="00E02167">
        <w:t xml:space="preserve"> vom </w:t>
      </w:r>
      <w:proofErr w:type="spellStart"/>
      <w:r w:rsidR="00F85681">
        <w:t>eWL</w:t>
      </w:r>
      <w:proofErr w:type="spellEnd"/>
      <w:r w:rsidR="00E02167">
        <w:t xml:space="preserve">-System </w:t>
      </w:r>
      <w:r w:rsidR="00F41E10">
        <w:t xml:space="preserve">an das zentrale System </w:t>
      </w:r>
      <w:r w:rsidR="00C04647" w:rsidRPr="00D13C5F">
        <w:t>„</w:t>
      </w:r>
      <w:r w:rsidR="00F85681">
        <w:rPr>
          <w:b/>
        </w:rPr>
        <w:t>GATEWAY</w:t>
      </w:r>
      <w:r w:rsidR="00C04647" w:rsidRPr="00D13C5F">
        <w:rPr>
          <w:b/>
        </w:rPr>
        <w:t>“</w:t>
      </w:r>
      <w:r w:rsidR="008F0B6E">
        <w:t xml:space="preserve"> </w:t>
      </w:r>
      <w:r w:rsidR="00F41E10">
        <w:t>weiter</w:t>
      </w:r>
      <w:r w:rsidR="00B8113A">
        <w:t>gereicht wird.</w:t>
      </w:r>
      <w:r w:rsidR="00073E19">
        <w:t xml:space="preserve"> </w:t>
      </w:r>
    </w:p>
    <w:p w14:paraId="19CFC9D3" w14:textId="77777777" w:rsidR="00C103DD" w:rsidRDefault="00F41E10" w:rsidP="00982337">
      <w:r>
        <w:t xml:space="preserve">Das </w:t>
      </w:r>
      <w:r w:rsidR="00F85681">
        <w:rPr>
          <w:b/>
        </w:rPr>
        <w:t>GATEWAY</w:t>
      </w:r>
      <w:r>
        <w:t xml:space="preserve"> </w:t>
      </w:r>
      <w:r w:rsidR="00B8113A">
        <w:t>ermittelt</w:t>
      </w:r>
      <w:r w:rsidR="00E02167">
        <w:t xml:space="preserve"> zur Kredit-Karte die zugeordnete </w:t>
      </w:r>
      <w:r w:rsidR="00F85681">
        <w:t>DEBIT</w:t>
      </w:r>
      <w:r w:rsidR="00E02167">
        <w:t xml:space="preserve">-Karte (bzw. das Giro-Konto) und leitet die Nachricht in das betreffende </w:t>
      </w:r>
      <w:proofErr w:type="spellStart"/>
      <w:r w:rsidR="008F0B6E">
        <w:t>OSPlus</w:t>
      </w:r>
      <w:proofErr w:type="spellEnd"/>
      <w:r w:rsidR="008F0B6E">
        <w:t>-</w:t>
      </w:r>
      <w:r w:rsidR="00B8113A">
        <w:t xml:space="preserve">Institut </w:t>
      </w:r>
      <w:r w:rsidR="00C04647">
        <w:t xml:space="preserve">zur Autorisierung </w:t>
      </w:r>
      <w:r w:rsidR="00B8113A">
        <w:t>weiter</w:t>
      </w:r>
      <w:r>
        <w:t>.</w:t>
      </w:r>
      <w:r w:rsidR="008F0B6E">
        <w:t xml:space="preserve"> </w:t>
      </w:r>
    </w:p>
    <w:p w14:paraId="537E64D7" w14:textId="77777777" w:rsidR="00FB78B0" w:rsidRDefault="00FB78B0" w:rsidP="00982337">
      <w:r>
        <w:t xml:space="preserve">Im </w:t>
      </w:r>
      <w:proofErr w:type="spellStart"/>
      <w:r>
        <w:t>OSPlus</w:t>
      </w:r>
      <w:proofErr w:type="spellEnd"/>
      <w:r>
        <w:t xml:space="preserve">-System </w:t>
      </w:r>
      <w:r w:rsidRPr="00D13C5F">
        <w:t xml:space="preserve">werden die Autorisierungs-Nachrichten vom Anwendungssystem </w:t>
      </w:r>
      <w:r w:rsidR="0088385A" w:rsidRPr="00D13C5F">
        <w:rPr>
          <w:b/>
        </w:rPr>
        <w:t>KSB-MPP</w:t>
      </w:r>
      <w:r w:rsidR="00454B6E" w:rsidRPr="00D13C5F">
        <w:rPr>
          <w:b/>
        </w:rPr>
        <w:t xml:space="preserve"> </w:t>
      </w:r>
      <w:r w:rsidR="00073E19" w:rsidRPr="00D13C5F">
        <w:t>verarbeitet. E</w:t>
      </w:r>
      <w:r w:rsidRPr="00D13C5F">
        <w:t xml:space="preserve">s </w:t>
      </w:r>
      <w:r w:rsidR="00C04647" w:rsidRPr="00D13C5F">
        <w:t xml:space="preserve">werden </w:t>
      </w:r>
      <w:r w:rsidRPr="00D13C5F">
        <w:t xml:space="preserve">Karten-Prüfungen vorgenommen, Sperren geprüft und </w:t>
      </w:r>
      <w:r w:rsidR="00454B6E" w:rsidRPr="00D13C5F">
        <w:t xml:space="preserve">die </w:t>
      </w:r>
      <w:r w:rsidRPr="00D13C5F">
        <w:t>Vormerkungen am Giro-Konto aufgebaut.</w:t>
      </w:r>
      <w:r>
        <w:t xml:space="preserve"> </w:t>
      </w:r>
    </w:p>
    <w:p w14:paraId="32EF7DFF" w14:textId="77777777" w:rsidR="002042A3" w:rsidRDefault="002042A3" w:rsidP="00982337">
      <w:r>
        <w:t xml:space="preserve">Für jede Transaktion eines Kunden Online oder Batch erhalten wir ein Clearingsatz. Dazu sendet </w:t>
      </w:r>
      <w:proofErr w:type="spellStart"/>
      <w:r>
        <w:t>Mastercard</w:t>
      </w:r>
      <w:proofErr w:type="spellEnd"/>
      <w:r>
        <w:t xml:space="preserve"> eine Clearing Datei, die im Eingang </w:t>
      </w:r>
      <w:proofErr w:type="spellStart"/>
      <w:r>
        <w:t>eWL</w:t>
      </w:r>
      <w:proofErr w:type="spellEnd"/>
      <w:r>
        <w:t xml:space="preserve"> direkt weitergereicht wird. Im IMS wird dann eine Datei für die </w:t>
      </w:r>
      <w:proofErr w:type="spellStart"/>
      <w:r>
        <w:t>Heleba</w:t>
      </w:r>
      <w:proofErr w:type="spellEnd"/>
      <w:r>
        <w:t xml:space="preserve"> aufgebaut.</w:t>
      </w:r>
    </w:p>
    <w:p w14:paraId="28C17D13" w14:textId="77777777" w:rsidR="002042A3" w:rsidRDefault="002042A3" w:rsidP="00982337">
      <w:r>
        <w:t xml:space="preserve">Eine weitere Schnittstelle ist das </w:t>
      </w:r>
      <w:proofErr w:type="spellStart"/>
      <w:r>
        <w:t>Chargeback</w:t>
      </w:r>
      <w:proofErr w:type="spellEnd"/>
      <w:r>
        <w:t xml:space="preserve"> eines Kunden, welches über </w:t>
      </w:r>
      <w:proofErr w:type="spellStart"/>
      <w:r>
        <w:t>OSPlus</w:t>
      </w:r>
      <w:proofErr w:type="spellEnd"/>
      <w:r>
        <w:t xml:space="preserve"> (Online-Banking) an das KVS-System gesendet wird. Hier wird die Transaktion</w:t>
      </w:r>
      <w:r w:rsidR="003E1873">
        <w:t xml:space="preserve"> gespeichert und </w:t>
      </w:r>
      <w:r>
        <w:t xml:space="preserve">dann für IBO aufgebaut.  </w:t>
      </w:r>
    </w:p>
    <w:p w14:paraId="21E808C9" w14:textId="77777777" w:rsidR="006759A8" w:rsidRDefault="006759A8" w:rsidP="00982337"/>
    <w:p w14:paraId="5DA5DA6A" w14:textId="77777777" w:rsidR="005A7EFA" w:rsidRDefault="005A7EFA" w:rsidP="005A7EFA">
      <w:pPr>
        <w:pStyle w:val="berschrift1"/>
      </w:pPr>
      <w:bookmarkStart w:id="7" w:name="_Toc83102647"/>
      <w:bookmarkStart w:id="8" w:name="_Hlk157782888"/>
      <w:r>
        <w:t>Erweiterungen und Anpassungen</w:t>
      </w:r>
      <w:bookmarkEnd w:id="7"/>
    </w:p>
    <w:bookmarkEnd w:id="8"/>
    <w:p w14:paraId="3EB8F4B7" w14:textId="77777777" w:rsidR="00942D67" w:rsidRDefault="00942D67" w:rsidP="00982337">
      <w:r>
        <w:t>Juni 2020 Massenumtausch Online ermöglicht.</w:t>
      </w:r>
    </w:p>
    <w:p w14:paraId="5890F303" w14:textId="77777777" w:rsidR="006759A8" w:rsidRDefault="00942D67" w:rsidP="00982337">
      <w:r>
        <w:t>Zum September 202</w:t>
      </w:r>
      <w:r w:rsidR="005A7EFA">
        <w:t xml:space="preserve">0 wurde die Massenbestellung DMC eingeführt. Wir erhalten im Batch von KMS Dateien. Wir gehen im Batch dann an das IB System und erhalten dann die </w:t>
      </w:r>
      <w:proofErr w:type="spellStart"/>
      <w:r w:rsidR="005A7EFA">
        <w:t>PAN’s</w:t>
      </w:r>
      <w:proofErr w:type="spellEnd"/>
      <w:r w:rsidR="005A7EFA">
        <w:t>. Die Pan-Bindung findet dann im Online statt.</w:t>
      </w:r>
    </w:p>
    <w:p w14:paraId="4BC78E75" w14:textId="77777777" w:rsidR="005A7EFA" w:rsidRDefault="005A7EFA" w:rsidP="00982337">
      <w:r>
        <w:t xml:space="preserve">Zum Januar 2021 ist die Erweiterung für 3dSec vorgenommen worden, nach der dazugehörigen </w:t>
      </w:r>
      <w:proofErr w:type="spellStart"/>
      <w:r>
        <w:t>Fachspez</w:t>
      </w:r>
      <w:proofErr w:type="spellEnd"/>
      <w:r>
        <w:t>.</w:t>
      </w:r>
    </w:p>
    <w:p w14:paraId="41B10C93" w14:textId="77777777" w:rsidR="008210AB" w:rsidRDefault="005A7EFA" w:rsidP="00982337">
      <w:r>
        <w:t>Im Februar und Mai 2021 ist eine Anpassung im Bereich Abhandlung 120er Nachrichten/Stornierungen und Überwachungs</w:t>
      </w:r>
      <w:r w:rsidR="008210AB">
        <w:t>-</w:t>
      </w:r>
      <w:r>
        <w:t>DB erfolgt, damit</w:t>
      </w:r>
      <w:r w:rsidR="008210AB">
        <w:t xml:space="preserve"> Vormerkungen am Konto besser abgebaut werden</w:t>
      </w:r>
    </w:p>
    <w:p w14:paraId="403C36B9" w14:textId="77777777" w:rsidR="008210AB" w:rsidRDefault="008210AB" w:rsidP="00982337">
      <w:r>
        <w:t>Zum März 2021 Anpassung 3Dsec neue Betragsgrenzen</w:t>
      </w:r>
    </w:p>
    <w:p w14:paraId="610C3072" w14:textId="77777777" w:rsidR="008210AB" w:rsidRDefault="008210AB" w:rsidP="00982337">
      <w:r>
        <w:t>Zum April 2021 Anpassungen wegen MC-Release nur in Datenformaten.</w:t>
      </w:r>
    </w:p>
    <w:p w14:paraId="2BAB6C11" w14:textId="77777777" w:rsidR="005A7EFA" w:rsidRDefault="008210AB" w:rsidP="00982337">
      <w:r>
        <w:t xml:space="preserve">Juni 2021 Anpassungen Tankautomat und Regeln zur Erkennung von </w:t>
      </w:r>
      <w:proofErr w:type="spellStart"/>
      <w:r>
        <w:t>eCom</w:t>
      </w:r>
      <w:proofErr w:type="spellEnd"/>
      <w:r>
        <w:t xml:space="preserve"> (Vorgabe (Johannes Prinz/Fabian </w:t>
      </w:r>
      <w:proofErr w:type="spellStart"/>
      <w:r>
        <w:t>Passon</w:t>
      </w:r>
      <w:proofErr w:type="spellEnd"/>
      <w:r>
        <w:t xml:space="preserve">), damit Vormerkungen vom Kunden durch 120er Meldung vom Tankautomat bzw. bei </w:t>
      </w:r>
      <w:proofErr w:type="spellStart"/>
      <w:r>
        <w:t>eCom</w:t>
      </w:r>
      <w:proofErr w:type="spellEnd"/>
      <w:r>
        <w:t>/POS durch Lastschrift abgebaut werden.</w:t>
      </w:r>
    </w:p>
    <w:p w14:paraId="6A5D9C2B" w14:textId="77777777" w:rsidR="008210AB" w:rsidRDefault="008210AB" w:rsidP="00982337">
      <w:r>
        <w:lastRenderedPageBreak/>
        <w:t xml:space="preserve">Juli 2021 Anpassungen wegen </w:t>
      </w:r>
      <w:proofErr w:type="spellStart"/>
      <w:r>
        <w:t>NonCompliance</w:t>
      </w:r>
      <w:proofErr w:type="spellEnd"/>
      <w:r>
        <w:t xml:space="preserve"> Vorgaben </w:t>
      </w:r>
      <w:proofErr w:type="spellStart"/>
      <w:r>
        <w:t>Mastercard</w:t>
      </w:r>
      <w:proofErr w:type="spellEnd"/>
      <w:r>
        <w:t xml:space="preserve"> (120er Meldungen und EMV-Antwort angepasst)</w:t>
      </w:r>
    </w:p>
    <w:p w14:paraId="243D0F37" w14:textId="77777777" w:rsidR="00942D67" w:rsidRDefault="00942D67" w:rsidP="00982337">
      <w:r>
        <w:t xml:space="preserve">August 2021 Erweiterung um Massenumtausch bei Fusion </w:t>
      </w:r>
    </w:p>
    <w:p w14:paraId="557D728B" w14:textId="77777777" w:rsidR="008210AB" w:rsidRDefault="008210AB" w:rsidP="00982337">
      <w:r>
        <w:t xml:space="preserve">September 2021 Erweiterung um </w:t>
      </w:r>
      <w:proofErr w:type="spellStart"/>
      <w:r>
        <w:t>MDes</w:t>
      </w:r>
      <w:proofErr w:type="spellEnd"/>
    </w:p>
    <w:p w14:paraId="48A015DD" w14:textId="77777777" w:rsidR="00806C4B" w:rsidRDefault="00806C4B" w:rsidP="00982337">
      <w:r>
        <w:t>Februar 2022 Erweiterung um digitale Karte (HCE/</w:t>
      </w:r>
      <w:r w:rsidR="00DF2EA2">
        <w:t xml:space="preserve">Apple). CDCVM Prüfung. Anpassung der Antwortcodes bei </w:t>
      </w:r>
      <w:proofErr w:type="spellStart"/>
      <w:r w:rsidR="00DF2EA2">
        <w:t>GeoBlocking</w:t>
      </w:r>
      <w:proofErr w:type="spellEnd"/>
      <w:r w:rsidR="00DF2EA2">
        <w:t xml:space="preserve"> und CVC2 Prüfung</w:t>
      </w:r>
      <w:r w:rsidR="002A4BAD">
        <w:t xml:space="preserve"> (Antwortcode 05 darf nicht sehr häufig vorkommen)</w:t>
      </w:r>
      <w:r w:rsidR="00DF2EA2">
        <w:t xml:space="preserve">. Bei eCommerce kein </w:t>
      </w:r>
      <w:proofErr w:type="spellStart"/>
      <w:r w:rsidR="00DF2EA2">
        <w:t>GeoBlocking</w:t>
      </w:r>
      <w:proofErr w:type="spellEnd"/>
      <w:r w:rsidR="00DF2EA2">
        <w:t xml:space="preserve"> prüfen.</w:t>
      </w:r>
    </w:p>
    <w:p w14:paraId="4073912F" w14:textId="77777777" w:rsidR="00EC0143" w:rsidRDefault="00EC0143" w:rsidP="00982337">
      <w:r>
        <w:t xml:space="preserve">April 2022: DMC-Clearing für digitale Karten, Anpassungen </w:t>
      </w:r>
      <w:proofErr w:type="spellStart"/>
      <w:r>
        <w:t>EndToEndId</w:t>
      </w:r>
      <w:proofErr w:type="spellEnd"/>
      <w:r>
        <w:t xml:space="preserve"> und </w:t>
      </w:r>
      <w:proofErr w:type="spellStart"/>
      <w:r>
        <w:t>PurposCode</w:t>
      </w:r>
      <w:proofErr w:type="spellEnd"/>
      <w:r>
        <w:t xml:space="preserve"> für Umsatzankündigung/Gutschriften</w:t>
      </w:r>
      <w:r w:rsidR="00EA71BD">
        <w:t xml:space="preserve"> </w:t>
      </w:r>
    </w:p>
    <w:p w14:paraId="2C958002" w14:textId="77777777" w:rsidR="00EC0143" w:rsidRDefault="00EC0143" w:rsidP="00982337">
      <w:r>
        <w:t xml:space="preserve">Mai 2022: 120er Kontostand sofort beantworten </w:t>
      </w:r>
      <w:r w:rsidR="00EA71BD">
        <w:br/>
        <w:t>SLA bei UK 3dSec Transaktionen</w:t>
      </w:r>
    </w:p>
    <w:p w14:paraId="7E5C8E96" w14:textId="77777777" w:rsidR="00AA7019" w:rsidRDefault="00EA71BD" w:rsidP="00982337">
      <w:r>
        <w:t>Juli 2022: Umsatzankündigung nun auch bis zum Konto</w:t>
      </w:r>
    </w:p>
    <w:p w14:paraId="3FD703BB" w14:textId="77777777" w:rsidR="0050501C" w:rsidRDefault="0050501C" w:rsidP="00982337">
      <w:r>
        <w:t xml:space="preserve">Oktober 2022: </w:t>
      </w:r>
      <w:proofErr w:type="spellStart"/>
      <w:r>
        <w:t>SingleTap</w:t>
      </w:r>
      <w:proofErr w:type="spellEnd"/>
      <w:r>
        <w:t xml:space="preserve"> eingebaut</w:t>
      </w:r>
    </w:p>
    <w:p w14:paraId="36B704DC" w14:textId="77777777" w:rsidR="0050501C" w:rsidRDefault="0050501C" w:rsidP="00982337">
      <w:r>
        <w:t>November 2022: 3dSec Report</w:t>
      </w:r>
    </w:p>
    <w:p w14:paraId="2642434A" w14:textId="77777777" w:rsidR="0050501C" w:rsidRDefault="0050501C" w:rsidP="00982337">
      <w:r>
        <w:t xml:space="preserve">April: Anpassung Prüfung TA ohne EMV+PIN wg. Japan  </w:t>
      </w:r>
    </w:p>
    <w:p w14:paraId="571C3FC7" w14:textId="77777777" w:rsidR="0050501C" w:rsidRDefault="0050501C" w:rsidP="00982337">
      <w:r>
        <w:t xml:space="preserve">Juli 2023: </w:t>
      </w:r>
      <w:proofErr w:type="spellStart"/>
      <w:r>
        <w:t>cof</w:t>
      </w:r>
      <w:proofErr w:type="spellEnd"/>
      <w:r>
        <w:t>/</w:t>
      </w:r>
      <w:proofErr w:type="spellStart"/>
      <w:r>
        <w:t>eCom</w:t>
      </w:r>
      <w:proofErr w:type="spellEnd"/>
      <w:r>
        <w:t xml:space="preserve"> zugelassen (incl. Prüfung </w:t>
      </w:r>
      <w:proofErr w:type="spellStart"/>
      <w:r>
        <w:t>Secureelement</w:t>
      </w:r>
      <w:proofErr w:type="spellEnd"/>
      <w:r>
        <w:t>)</w:t>
      </w:r>
    </w:p>
    <w:p w14:paraId="71C7A396" w14:textId="77777777" w:rsidR="00476E72" w:rsidRDefault="00476E72" w:rsidP="00982337">
      <w:r>
        <w:t>Oktober 2023: SLI217 akzeptieren</w:t>
      </w:r>
    </w:p>
    <w:p w14:paraId="12DB99B8" w14:textId="77777777" w:rsidR="00AA7019" w:rsidRDefault="00AA7019" w:rsidP="00982337">
      <w:pPr>
        <w:rPr>
          <w:ins w:id="9" w:author="Plückebaum, Konrad" w:date="2024-08-26T12:07:00Z"/>
        </w:rPr>
      </w:pPr>
      <w:r>
        <w:t>Dezember 2023 Erweiterung AFT nach MC Vorgabe /s-</w:t>
      </w:r>
      <w:proofErr w:type="spellStart"/>
      <w:r>
        <w:t>payment</w:t>
      </w:r>
      <w:proofErr w:type="spellEnd"/>
    </w:p>
    <w:p w14:paraId="0DA4F4CC" w14:textId="77777777" w:rsidR="0013509B" w:rsidRDefault="0013509B" w:rsidP="00982337">
      <w:pPr>
        <w:rPr>
          <w:ins w:id="10" w:author="Plückebaum, Konrad" w:date="2024-08-26T12:08:00Z"/>
          <w:rFonts w:cstheme="minorHAnsi"/>
          <w:color w:val="172B4D"/>
          <w:u w:val="single"/>
          <w:shd w:val="clear" w:color="auto" w:fill="FFFFFF"/>
        </w:rPr>
      </w:pPr>
      <w:ins w:id="11" w:author="Plückebaum, Konrad" w:date="2024-08-26T12:07:00Z">
        <w:r>
          <w:t>Januar 2024: Clearing</w:t>
        </w:r>
        <w:r w:rsidR="00233173">
          <w:t xml:space="preserve">: </w:t>
        </w:r>
        <w:r w:rsidR="00233173" w:rsidRPr="00233173">
          <w:rPr>
            <w:rFonts w:cstheme="minorHAnsi"/>
            <w:color w:val="172B4D"/>
            <w:u w:val="single"/>
            <w:shd w:val="clear" w:color="auto" w:fill="FFFFFF"/>
          </w:rPr>
          <w:t>Abkündigung FW-Settlement</w:t>
        </w:r>
      </w:ins>
    </w:p>
    <w:p w14:paraId="0C4FFE7E" w14:textId="77777777" w:rsidR="00233173" w:rsidRDefault="00233173" w:rsidP="00982337">
      <w:pPr>
        <w:rPr>
          <w:ins w:id="12" w:author="Plückebaum, Konrad" w:date="2024-08-26T12:18:00Z"/>
        </w:rPr>
      </w:pPr>
      <w:ins w:id="13" w:author="Plückebaum, Konrad" w:date="2024-08-26T12:08:00Z">
        <w:r>
          <w:t>Februar 2024:</w:t>
        </w:r>
      </w:ins>
      <w:ins w:id="14" w:author="Plückebaum, Konrad" w:date="2024-08-26T12:13:00Z">
        <w:r>
          <w:t xml:space="preserve"> Erweiterung Karte zu Karte</w:t>
        </w:r>
      </w:ins>
      <w:ins w:id="15" w:author="Plückebaum, Konrad" w:date="2024-08-26T12:14:00Z">
        <w:r>
          <w:t xml:space="preserve">, Korrekturen bei </w:t>
        </w:r>
      </w:ins>
      <w:ins w:id="16" w:author="Plückebaum, Konrad" w:date="2024-08-26T12:15:00Z">
        <w:r>
          <w:t>verspätete Transaktionen</w:t>
        </w:r>
      </w:ins>
      <w:ins w:id="17" w:author="Plückebaum, Konrad" w:date="2024-08-26T12:16:00Z">
        <w:r>
          <w:t xml:space="preserve">, </w:t>
        </w:r>
      </w:ins>
      <w:ins w:id="18" w:author="Plückebaum, Konrad" w:date="2024-08-26T12:14:00Z">
        <w:r>
          <w:t>Geldautomaten und T</w:t>
        </w:r>
      </w:ins>
      <w:ins w:id="19" w:author="Plückebaum, Konrad" w:date="2024-08-26T12:15:00Z">
        <w:r>
          <w:t>ankautomaten</w:t>
        </w:r>
      </w:ins>
    </w:p>
    <w:p w14:paraId="73E2ED14" w14:textId="77777777" w:rsidR="00233173" w:rsidRDefault="00233173" w:rsidP="00982337">
      <w:pPr>
        <w:rPr>
          <w:ins w:id="20" w:author="Plückebaum, Konrad" w:date="2024-08-26T12:26:00Z"/>
        </w:rPr>
      </w:pPr>
      <w:bookmarkStart w:id="21" w:name="_Hlk175567470"/>
      <w:ins w:id="22" w:author="Plückebaum, Konrad" w:date="2024-08-26T12:18:00Z">
        <w:r>
          <w:t xml:space="preserve">April 2024: </w:t>
        </w:r>
        <w:r w:rsidR="00B87446">
          <w:t xml:space="preserve">Anpassung </w:t>
        </w:r>
        <w:proofErr w:type="spellStart"/>
        <w:r>
          <w:t>MoTo</w:t>
        </w:r>
        <w:proofErr w:type="spellEnd"/>
        <w:r>
          <w:t xml:space="preserve"> Transaktion</w:t>
        </w:r>
        <w:r w:rsidR="00B87446">
          <w:t>, Geoblocking angepasst</w:t>
        </w:r>
      </w:ins>
      <w:ins w:id="23" w:author="Plückebaum, Konrad" w:date="2024-08-26T12:19:00Z">
        <w:r w:rsidR="00B87446">
          <w:t>, Transakt</w:t>
        </w:r>
      </w:ins>
      <w:ins w:id="24" w:author="Plückebaum, Konrad" w:date="2024-08-26T12:20:00Z">
        <w:r w:rsidR="00B87446">
          <w:t>ions-</w:t>
        </w:r>
      </w:ins>
      <w:ins w:id="25" w:author="Plückebaum, Konrad" w:date="2024-08-26T12:19:00Z">
        <w:r w:rsidR="00B87446">
          <w:t>Datenbank auf Hall-DB (IDX ist KW) umgestellt</w:t>
        </w:r>
      </w:ins>
      <w:ins w:id="26" w:author="Plückebaum, Konrad" w:date="2024-08-26T12:21:00Z">
        <w:r w:rsidR="00B87446">
          <w:t>, Mandates</w:t>
        </w:r>
      </w:ins>
      <w:ins w:id="27" w:author="Plückebaum, Konrad" w:date="2024-08-26T13:23:00Z">
        <w:r w:rsidR="00746556">
          <w:t xml:space="preserve"> und Überwachung Optimierung</w:t>
        </w:r>
      </w:ins>
    </w:p>
    <w:p w14:paraId="63AE1924" w14:textId="77777777" w:rsidR="00B87446" w:rsidRDefault="00B87446" w:rsidP="00B87446">
      <w:pPr>
        <w:rPr>
          <w:ins w:id="28" w:author="Plückebaum, Konrad" w:date="2024-08-26T12:26:00Z"/>
        </w:rPr>
      </w:pPr>
      <w:ins w:id="29" w:author="Plückebaum, Konrad" w:date="2024-08-26T12:26:00Z">
        <w:r>
          <w:t>Juli 2024: Ausbau Geoblocking</w:t>
        </w:r>
      </w:ins>
      <w:ins w:id="30" w:author="Plückebaum, Konrad" w:date="2024-08-26T13:25:00Z">
        <w:r w:rsidR="00746556">
          <w:t>, Sperre-62</w:t>
        </w:r>
      </w:ins>
    </w:p>
    <w:p w14:paraId="2907641A" w14:textId="77777777" w:rsidR="00B87446" w:rsidRDefault="001E127C" w:rsidP="00982337">
      <w:pPr>
        <w:rPr>
          <w:ins w:id="31" w:author="Plückebaum, Konrad" w:date="2024-08-26T12:16:00Z"/>
        </w:rPr>
      </w:pPr>
      <w:bookmarkStart w:id="32" w:name="_Hlk175572199"/>
      <w:ins w:id="33" w:author="Plückebaum, Konrad" w:date="2024-08-26T12:29:00Z">
        <w:r>
          <w:t>August 2024:</w:t>
        </w:r>
      </w:ins>
      <w:ins w:id="34" w:author="Plückebaum, Konrad" w:date="2024-08-26T13:30:00Z">
        <w:r w:rsidR="00746556">
          <w:t xml:space="preserve"> ISO-4 Schnittstelle </w:t>
        </w:r>
        <w:proofErr w:type="spellStart"/>
        <w:r w:rsidR="00746556">
          <w:t>Mastercard</w:t>
        </w:r>
        <w:proofErr w:type="spellEnd"/>
        <w:r w:rsidR="00746556">
          <w:t xml:space="preserve"> und AES-Schnittstelle KSB</w:t>
        </w:r>
      </w:ins>
      <w:ins w:id="35" w:author="Plückebaum, Konrad" w:date="2024-08-26T13:31:00Z">
        <w:r w:rsidR="00746556">
          <w:t>, Anpassung BMP55 Verarbeitung</w:t>
        </w:r>
      </w:ins>
      <w:ins w:id="36" w:author="Plückebaum, Konrad" w:date="2024-08-26T13:42:00Z">
        <w:r w:rsidR="00746556">
          <w:t xml:space="preserve"> und neg. Transaktion</w:t>
        </w:r>
        <w:r w:rsidR="00AF2218">
          <w:t xml:space="preserve"> bei Karte zu Karte weiterreichen an Embargo</w:t>
        </w:r>
      </w:ins>
    </w:p>
    <w:bookmarkEnd w:id="21"/>
    <w:bookmarkEnd w:id="32"/>
    <w:p w14:paraId="1B98141C" w14:textId="77777777" w:rsidR="00233173" w:rsidRDefault="00233173" w:rsidP="00982337"/>
    <w:p w14:paraId="344847C5" w14:textId="77777777" w:rsidR="006759A8" w:rsidRDefault="006759A8" w:rsidP="00982337"/>
    <w:p w14:paraId="53F622FD" w14:textId="77777777" w:rsidR="009F4E68" w:rsidRDefault="009F4E68">
      <w:pPr>
        <w:rPr>
          <w:ins w:id="37" w:author="Plückebaum, Konrad" w:date="2024-08-26T14:19:00Z"/>
        </w:rPr>
      </w:pPr>
      <w:ins w:id="38" w:author="Plückebaum, Konrad" w:date="2024-08-26T14:19:00Z">
        <w:r>
          <w:br w:type="page"/>
        </w:r>
      </w:ins>
    </w:p>
    <w:p w14:paraId="24A91642" w14:textId="77777777" w:rsidR="00B71164" w:rsidRDefault="00E04821" w:rsidP="005907CC">
      <w:pPr>
        <w:pStyle w:val="berschrift1"/>
      </w:pPr>
      <w:bookmarkStart w:id="39" w:name="_Toc83102648"/>
      <w:r>
        <w:lastRenderedPageBreak/>
        <w:t>Be</w:t>
      </w:r>
      <w:r w:rsidR="0008561A">
        <w:t>stellung de</w:t>
      </w:r>
      <w:r w:rsidR="00D13C5F">
        <w:t>r Kredit</w:t>
      </w:r>
      <w:r w:rsidR="00C56C1B">
        <w:t>-Karte</w:t>
      </w:r>
      <w:bookmarkEnd w:id="39"/>
    </w:p>
    <w:p w14:paraId="05C7AD5C" w14:textId="77777777" w:rsidR="00570AC1" w:rsidRDefault="00570AC1" w:rsidP="00297DF5">
      <w:r>
        <w:t>Die DMC-PAN wird von der externen Anwendungskomponente IBO (</w:t>
      </w:r>
      <w:proofErr w:type="spellStart"/>
      <w:r>
        <w:t>eWl</w:t>
      </w:r>
      <w:proofErr w:type="spellEnd"/>
      <w:r>
        <w:t xml:space="preserve">) verwaltet. </w:t>
      </w:r>
    </w:p>
    <w:p w14:paraId="58524B8E" w14:textId="77777777" w:rsidR="00570AC1" w:rsidRDefault="00570AC1" w:rsidP="00297DF5">
      <w:r>
        <w:t xml:space="preserve">Damit des </w:t>
      </w:r>
      <w:proofErr w:type="spellStart"/>
      <w:r>
        <w:t>OSPlus</w:t>
      </w:r>
      <w:proofErr w:type="spellEnd"/>
      <w:r>
        <w:t>-KMS die Bestellung einer DMC-Karte an den DSV senden kann, muss in einem vorgelagerten Prozess zu den DMC-Karten jeweils eine DMC-PAN ermittelt werden, indem die beim IBO angefordert wird. Die Vermittlung des Bestellprozesses wird von der Anwendung HCE durchgeführt.</w:t>
      </w:r>
    </w:p>
    <w:p w14:paraId="68297C12" w14:textId="77777777" w:rsidR="00297DF5" w:rsidRDefault="00297DF5" w:rsidP="00297DF5">
      <w:r>
        <w:t>Eine DMC-</w:t>
      </w:r>
      <w:r w:rsidR="00FC5CF7">
        <w:t>PAN</w:t>
      </w:r>
      <w:r>
        <w:t xml:space="preserve"> kann mittels unterschiedlicher Prozesse bestellt werden:</w:t>
      </w:r>
    </w:p>
    <w:p w14:paraId="1A89B78D" w14:textId="77777777" w:rsidR="00297DF5" w:rsidRDefault="00297DF5" w:rsidP="00297DF5">
      <w:pPr>
        <w:pStyle w:val="Listenabsatz"/>
        <w:numPr>
          <w:ilvl w:val="0"/>
          <w:numId w:val="14"/>
        </w:numPr>
      </w:pPr>
      <w:r>
        <w:t xml:space="preserve">Bestellung der </w:t>
      </w:r>
      <w:r w:rsidR="00FC5CF7">
        <w:t xml:space="preserve">DMC-PAN </w:t>
      </w:r>
      <w:r>
        <w:t>e mittels Online-Nachricht von KMS.</w:t>
      </w:r>
    </w:p>
    <w:p w14:paraId="30535D1D" w14:textId="77777777" w:rsidR="00297DF5" w:rsidRDefault="00297DF5" w:rsidP="00297DF5">
      <w:pPr>
        <w:pStyle w:val="Listenabsatz"/>
        <w:numPr>
          <w:ilvl w:val="0"/>
          <w:numId w:val="14"/>
        </w:numPr>
      </w:pPr>
      <w:r>
        <w:t>Bestellung einer Folge-Karte (</w:t>
      </w:r>
      <w:r w:rsidR="00FC5CF7">
        <w:t xml:space="preserve">DMC-PAN neues Verfalljahr/ </w:t>
      </w:r>
      <w:proofErr w:type="spellStart"/>
      <w:r>
        <w:t>renewal</w:t>
      </w:r>
      <w:proofErr w:type="spellEnd"/>
      <w:r>
        <w:t>) mittels Online-Nachricht von KMS.</w:t>
      </w:r>
    </w:p>
    <w:p w14:paraId="0927E08E" w14:textId="77777777" w:rsidR="00297DF5" w:rsidRDefault="00297DF5" w:rsidP="00297DF5">
      <w:pPr>
        <w:pStyle w:val="Listenabsatz"/>
        <w:numPr>
          <w:ilvl w:val="0"/>
          <w:numId w:val="14"/>
        </w:numPr>
      </w:pPr>
      <w:r>
        <w:t>Massen-Neu-</w:t>
      </w:r>
      <w:r w:rsidR="00FC5CF7">
        <w:t>DMC-PAN-Bestellung</w:t>
      </w:r>
      <w:r>
        <w:t xml:space="preserve"> per KMS-Bestelldatei, Batch- und Online-Verarbeitung.</w:t>
      </w:r>
    </w:p>
    <w:p w14:paraId="59DE51D8" w14:textId="77777777" w:rsidR="00297DF5" w:rsidRDefault="00297DF5" w:rsidP="00297DF5">
      <w:pPr>
        <w:pStyle w:val="Listenabsatz"/>
        <w:numPr>
          <w:ilvl w:val="0"/>
          <w:numId w:val="14"/>
        </w:numPr>
      </w:pPr>
      <w:r>
        <w:t>Massen-Folge-Kartenbestellung</w:t>
      </w:r>
      <w:r w:rsidR="00FC5CF7">
        <w:t xml:space="preserve"> (DMC-PAN neues Verfalljahr)</w:t>
      </w:r>
      <w:r>
        <w:t xml:space="preserve"> per KMS-Bestelldatei, </w:t>
      </w:r>
      <w:proofErr w:type="spellStart"/>
      <w:r>
        <w:t>Batch-und</w:t>
      </w:r>
      <w:proofErr w:type="spellEnd"/>
      <w:r>
        <w:t xml:space="preserve"> Online-Verarbeitung.</w:t>
      </w:r>
    </w:p>
    <w:p w14:paraId="40F6B664" w14:textId="77777777" w:rsidR="00297DF5" w:rsidRDefault="00297DF5" w:rsidP="00297DF5">
      <w:pPr>
        <w:pStyle w:val="Listenabsatz"/>
        <w:numPr>
          <w:ilvl w:val="0"/>
          <w:numId w:val="14"/>
        </w:numPr>
      </w:pPr>
      <w:r>
        <w:t>Massen-Neu-</w:t>
      </w:r>
      <w:r w:rsidR="00F12F58">
        <w:t>DMC-PAN-Bestellung</w:t>
      </w:r>
      <w:r>
        <w:t xml:space="preserve"> per KMS-Bestelldatei bei Fusion, Batch- und Online-Verarbeitung</w:t>
      </w:r>
    </w:p>
    <w:p w14:paraId="53BFFBE2" w14:textId="77777777" w:rsidR="00297DF5" w:rsidRPr="00297DF5" w:rsidRDefault="00297DF5" w:rsidP="00297DF5">
      <w:pPr>
        <w:pStyle w:val="berschrift2"/>
      </w:pPr>
      <w:bookmarkStart w:id="40" w:name="_Toc83102649"/>
      <w:r>
        <w:t xml:space="preserve">Bestellung der </w:t>
      </w:r>
      <w:r w:rsidR="00F12F58">
        <w:t>DMC-PAN</w:t>
      </w:r>
      <w:r>
        <w:t xml:space="preserve"> mittels Online-Nachricht vom KMS</w:t>
      </w:r>
      <w:bookmarkEnd w:id="40"/>
    </w:p>
    <w:p w14:paraId="072EF9FA" w14:textId="77777777" w:rsidR="0082411F" w:rsidRDefault="0082411F" w:rsidP="00B71164">
      <w:r>
        <w:t>Die Prozessschritte der</w:t>
      </w:r>
      <w:r w:rsidR="00F12F58">
        <w:t xml:space="preserve"> DMC-PAN-</w:t>
      </w:r>
      <w:r>
        <w:t xml:space="preserve">Bestellung werden mit der Bestell-Nachricht vom KMS gestartet, die folgenden Prozessschritte werden vom HCE jeweils durch die Antwort-Nachricht des Vorgänger-Prozess-Schritts ausgelöst. </w:t>
      </w:r>
    </w:p>
    <w:p w14:paraId="30389C60" w14:textId="77777777" w:rsidR="00FC5CF7" w:rsidRDefault="00FC5CF7" w:rsidP="00B71164">
      <w:r>
        <w:t>Die Prozess-Schritte und die beteiligten Nachrichten sind folgende</w:t>
      </w:r>
    </w:p>
    <w:tbl>
      <w:tblPr>
        <w:tblStyle w:val="Tabellenraster"/>
        <w:tblW w:w="0" w:type="auto"/>
        <w:tblLook w:val="04A0" w:firstRow="1" w:lastRow="0" w:firstColumn="1" w:lastColumn="0" w:noHBand="0" w:noVBand="1"/>
      </w:tblPr>
      <w:tblGrid>
        <w:gridCol w:w="938"/>
        <w:gridCol w:w="1270"/>
        <w:gridCol w:w="1544"/>
        <w:gridCol w:w="1265"/>
        <w:gridCol w:w="4045"/>
      </w:tblGrid>
      <w:tr w:rsidR="001B6C0D" w14:paraId="73A5205A" w14:textId="77777777" w:rsidTr="00570AC1">
        <w:tc>
          <w:tcPr>
            <w:tcW w:w="959" w:type="dxa"/>
          </w:tcPr>
          <w:p w14:paraId="06D3DD54" w14:textId="77777777" w:rsidR="001B6C0D" w:rsidRDefault="001B6C0D" w:rsidP="00B71164"/>
        </w:tc>
        <w:tc>
          <w:tcPr>
            <w:tcW w:w="4111" w:type="dxa"/>
            <w:gridSpan w:val="3"/>
          </w:tcPr>
          <w:p w14:paraId="08DE99D0" w14:textId="77777777" w:rsidR="001B6C0D" w:rsidRDefault="001B6C0D" w:rsidP="00B71164">
            <w:r>
              <w:t>Identifikation der Nachrichten in der Tabelle KA_KVS_HCE_NHRT</w:t>
            </w:r>
          </w:p>
        </w:tc>
        <w:tc>
          <w:tcPr>
            <w:tcW w:w="4142" w:type="dxa"/>
          </w:tcPr>
          <w:p w14:paraId="5EBF802D" w14:textId="77777777" w:rsidR="001B6C0D" w:rsidRDefault="001B6C0D" w:rsidP="00B71164"/>
        </w:tc>
      </w:tr>
      <w:tr w:rsidR="00FC5CF7" w14:paraId="368CE0EC" w14:textId="77777777" w:rsidTr="00FC5CF7">
        <w:tc>
          <w:tcPr>
            <w:tcW w:w="959" w:type="dxa"/>
          </w:tcPr>
          <w:p w14:paraId="20D70D04" w14:textId="77777777" w:rsidR="00FC5CF7" w:rsidRDefault="00FC5CF7" w:rsidP="00B71164">
            <w:r>
              <w:t>Nr.</w:t>
            </w:r>
          </w:p>
        </w:tc>
        <w:tc>
          <w:tcPr>
            <w:tcW w:w="1276" w:type="dxa"/>
          </w:tcPr>
          <w:p w14:paraId="751B10B7" w14:textId="77777777" w:rsidR="00FC5CF7" w:rsidRDefault="00FC5CF7" w:rsidP="00FC5CF7">
            <w:r>
              <w:t>Prozessor (Nachricht-von /an )</w:t>
            </w:r>
          </w:p>
        </w:tc>
        <w:tc>
          <w:tcPr>
            <w:tcW w:w="1559" w:type="dxa"/>
          </w:tcPr>
          <w:p w14:paraId="2A5D3A83" w14:textId="77777777" w:rsidR="00FC5CF7" w:rsidRDefault="00FC5CF7" w:rsidP="00B71164">
            <w:r>
              <w:t>Anwendung</w:t>
            </w:r>
          </w:p>
        </w:tc>
        <w:tc>
          <w:tcPr>
            <w:tcW w:w="1276" w:type="dxa"/>
          </w:tcPr>
          <w:p w14:paraId="559A7B25" w14:textId="77777777" w:rsidR="00FC5CF7" w:rsidRDefault="00FC5CF7" w:rsidP="00B71164">
            <w:r>
              <w:t>Nachricht</w:t>
            </w:r>
          </w:p>
        </w:tc>
        <w:tc>
          <w:tcPr>
            <w:tcW w:w="4142" w:type="dxa"/>
          </w:tcPr>
          <w:p w14:paraId="22732631" w14:textId="77777777" w:rsidR="00FC5CF7" w:rsidRDefault="00FC5CF7" w:rsidP="00B71164">
            <w:r>
              <w:t>Beschreibung</w:t>
            </w:r>
          </w:p>
        </w:tc>
      </w:tr>
      <w:tr w:rsidR="00FC5CF7" w14:paraId="70457FEE" w14:textId="77777777" w:rsidTr="00FC5CF7">
        <w:tc>
          <w:tcPr>
            <w:tcW w:w="959" w:type="dxa"/>
          </w:tcPr>
          <w:p w14:paraId="559D7D46" w14:textId="77777777" w:rsidR="00FC5CF7" w:rsidRDefault="00FC5CF7" w:rsidP="00B71164">
            <w:r>
              <w:t>1</w:t>
            </w:r>
          </w:p>
        </w:tc>
        <w:tc>
          <w:tcPr>
            <w:tcW w:w="1276" w:type="dxa"/>
          </w:tcPr>
          <w:p w14:paraId="15DBC178" w14:textId="77777777" w:rsidR="00FC5CF7" w:rsidRDefault="00FC5CF7" w:rsidP="00B71164">
            <w:r>
              <w:t>OSPDMC</w:t>
            </w:r>
          </w:p>
        </w:tc>
        <w:tc>
          <w:tcPr>
            <w:tcW w:w="1559" w:type="dxa"/>
          </w:tcPr>
          <w:p w14:paraId="2A99E6AC" w14:textId="77777777" w:rsidR="00FC5CF7" w:rsidRDefault="00FC5CF7" w:rsidP="00B71164">
            <w:r>
              <w:t>DMC</w:t>
            </w:r>
          </w:p>
        </w:tc>
        <w:tc>
          <w:tcPr>
            <w:tcW w:w="1276" w:type="dxa"/>
          </w:tcPr>
          <w:p w14:paraId="6D33124C" w14:textId="77777777" w:rsidR="00FC5CF7" w:rsidRDefault="00FC5CF7" w:rsidP="00B71164">
            <w:r>
              <w:t>PAN-GEN</w:t>
            </w:r>
          </w:p>
        </w:tc>
        <w:tc>
          <w:tcPr>
            <w:tcW w:w="4142" w:type="dxa"/>
          </w:tcPr>
          <w:p w14:paraId="5B51E831" w14:textId="77777777" w:rsidR="00FC5CF7" w:rsidRDefault="00FC5CF7" w:rsidP="00B71164">
            <w:r>
              <w:t>KMS-Nachricht, Bestellanforderung</w:t>
            </w:r>
            <w:r w:rsidR="00173EAE">
              <w:t xml:space="preserve"> (</w:t>
            </w:r>
            <w:proofErr w:type="spellStart"/>
            <w:r w:rsidR="00173EAE">
              <w:t>HCEPanGen</w:t>
            </w:r>
            <w:proofErr w:type="spellEnd"/>
            <w:r w:rsidR="00173EAE">
              <w:t>)</w:t>
            </w:r>
            <w:r w:rsidR="00570AC1">
              <w:t>. Die bestellte Karte wird in die Tabelle KA_DMC_KARTE eingetragen.</w:t>
            </w:r>
          </w:p>
        </w:tc>
      </w:tr>
      <w:tr w:rsidR="00FC5CF7" w14:paraId="4442B8C1" w14:textId="77777777" w:rsidTr="00FC5CF7">
        <w:tc>
          <w:tcPr>
            <w:tcW w:w="959" w:type="dxa"/>
          </w:tcPr>
          <w:p w14:paraId="3549CF63" w14:textId="77777777" w:rsidR="00FC5CF7" w:rsidRDefault="00FC5CF7" w:rsidP="00B71164">
            <w:r>
              <w:t>2</w:t>
            </w:r>
          </w:p>
        </w:tc>
        <w:tc>
          <w:tcPr>
            <w:tcW w:w="1276" w:type="dxa"/>
          </w:tcPr>
          <w:p w14:paraId="6BA5E19A" w14:textId="77777777" w:rsidR="00FC5CF7" w:rsidRDefault="00FC5CF7" w:rsidP="00B71164">
            <w:r>
              <w:t>IBO</w:t>
            </w:r>
          </w:p>
        </w:tc>
        <w:tc>
          <w:tcPr>
            <w:tcW w:w="1559" w:type="dxa"/>
          </w:tcPr>
          <w:p w14:paraId="55CCCC93" w14:textId="77777777" w:rsidR="00FC5CF7" w:rsidRDefault="00FC5CF7" w:rsidP="00B71164">
            <w:r>
              <w:t>DMC</w:t>
            </w:r>
          </w:p>
        </w:tc>
        <w:tc>
          <w:tcPr>
            <w:tcW w:w="1276" w:type="dxa"/>
          </w:tcPr>
          <w:p w14:paraId="2CD11884" w14:textId="77777777" w:rsidR="00FC5CF7" w:rsidRDefault="00FC5CF7" w:rsidP="00B71164">
            <w:r>
              <w:t>PAN-GEN</w:t>
            </w:r>
          </w:p>
        </w:tc>
        <w:tc>
          <w:tcPr>
            <w:tcW w:w="4142" w:type="dxa"/>
          </w:tcPr>
          <w:p w14:paraId="6CA6561E" w14:textId="77777777" w:rsidR="00FC5CF7" w:rsidRDefault="00FC5CF7" w:rsidP="00FC5CF7">
            <w:r>
              <w:t>Nachricht an IBO, PAN anfordern</w:t>
            </w:r>
            <w:r w:rsidR="00570AC1">
              <w:t xml:space="preserve">. Die Antwort von IBO enthält die DMC-PAN, sie wird in die Tabelle KA_DMC_KARTE eingetragen. </w:t>
            </w:r>
          </w:p>
        </w:tc>
      </w:tr>
      <w:tr w:rsidR="00FC5CF7" w14:paraId="6C3159BB" w14:textId="77777777" w:rsidTr="00FC5CF7">
        <w:tc>
          <w:tcPr>
            <w:tcW w:w="959" w:type="dxa"/>
          </w:tcPr>
          <w:p w14:paraId="4EB6A7B1" w14:textId="77777777" w:rsidR="00FC5CF7" w:rsidRDefault="00FC5CF7" w:rsidP="00B71164">
            <w:r>
              <w:t>3</w:t>
            </w:r>
          </w:p>
        </w:tc>
        <w:tc>
          <w:tcPr>
            <w:tcW w:w="1276" w:type="dxa"/>
          </w:tcPr>
          <w:p w14:paraId="504C1A80" w14:textId="77777777" w:rsidR="00FC5CF7" w:rsidRDefault="00FC5CF7" w:rsidP="00B71164">
            <w:r>
              <w:t>OSPDMC</w:t>
            </w:r>
          </w:p>
        </w:tc>
        <w:tc>
          <w:tcPr>
            <w:tcW w:w="1559" w:type="dxa"/>
          </w:tcPr>
          <w:p w14:paraId="12A17B3E" w14:textId="77777777" w:rsidR="00FC5CF7" w:rsidRDefault="00FC5CF7" w:rsidP="00B71164">
            <w:r>
              <w:t>DMC</w:t>
            </w:r>
          </w:p>
        </w:tc>
        <w:tc>
          <w:tcPr>
            <w:tcW w:w="1276" w:type="dxa"/>
          </w:tcPr>
          <w:p w14:paraId="5801ABB9" w14:textId="77777777" w:rsidR="00FC5CF7" w:rsidRDefault="00FC5CF7" w:rsidP="00B71164">
            <w:r>
              <w:t>PAN-PKEY</w:t>
            </w:r>
          </w:p>
        </w:tc>
        <w:tc>
          <w:tcPr>
            <w:tcW w:w="4142" w:type="dxa"/>
          </w:tcPr>
          <w:p w14:paraId="5325CCDF" w14:textId="77777777" w:rsidR="00FC5CF7" w:rsidRDefault="00FC5CF7" w:rsidP="00FC5CF7">
            <w:r>
              <w:t>Anforderung A1-Signatur bei KMS</w:t>
            </w:r>
          </w:p>
        </w:tc>
      </w:tr>
      <w:tr w:rsidR="00FC5CF7" w14:paraId="3E86263B" w14:textId="77777777" w:rsidTr="00FC5CF7">
        <w:tc>
          <w:tcPr>
            <w:tcW w:w="959" w:type="dxa"/>
          </w:tcPr>
          <w:p w14:paraId="3C4C4927" w14:textId="77777777" w:rsidR="00FC5CF7" w:rsidRDefault="00FC5CF7" w:rsidP="00B71164">
            <w:r>
              <w:t>4</w:t>
            </w:r>
          </w:p>
        </w:tc>
        <w:tc>
          <w:tcPr>
            <w:tcW w:w="1276" w:type="dxa"/>
          </w:tcPr>
          <w:p w14:paraId="559F3E80" w14:textId="77777777" w:rsidR="00FC5CF7" w:rsidRDefault="00FC5CF7" w:rsidP="00B71164">
            <w:r>
              <w:t>KRYDMC</w:t>
            </w:r>
          </w:p>
        </w:tc>
        <w:tc>
          <w:tcPr>
            <w:tcW w:w="1559" w:type="dxa"/>
          </w:tcPr>
          <w:p w14:paraId="592D8C77" w14:textId="77777777" w:rsidR="00FC5CF7" w:rsidRDefault="00FC5CF7" w:rsidP="00B71164">
            <w:r>
              <w:t>DMC</w:t>
            </w:r>
          </w:p>
        </w:tc>
        <w:tc>
          <w:tcPr>
            <w:tcW w:w="1276" w:type="dxa"/>
          </w:tcPr>
          <w:p w14:paraId="43729483" w14:textId="77777777" w:rsidR="00FC5CF7" w:rsidRDefault="00FC5CF7" w:rsidP="00B71164">
            <w:r>
              <w:t>PAN-BIND</w:t>
            </w:r>
          </w:p>
        </w:tc>
        <w:tc>
          <w:tcPr>
            <w:tcW w:w="4142" w:type="dxa"/>
          </w:tcPr>
          <w:p w14:paraId="1DB832EB" w14:textId="77777777" w:rsidR="00FC5CF7" w:rsidRDefault="00FC5CF7" w:rsidP="00B71164">
            <w:r>
              <w:t>Anforderung A2-Signatur bei Krypto-MPR.</w:t>
            </w:r>
          </w:p>
        </w:tc>
      </w:tr>
      <w:tr w:rsidR="00FC5CF7" w14:paraId="0366856D" w14:textId="77777777" w:rsidTr="00FC5CF7">
        <w:tc>
          <w:tcPr>
            <w:tcW w:w="959" w:type="dxa"/>
          </w:tcPr>
          <w:p w14:paraId="3B757C80" w14:textId="77777777" w:rsidR="00FC5CF7" w:rsidRDefault="00FC5CF7" w:rsidP="00B71164">
            <w:r>
              <w:t>5</w:t>
            </w:r>
          </w:p>
        </w:tc>
        <w:tc>
          <w:tcPr>
            <w:tcW w:w="1276" w:type="dxa"/>
          </w:tcPr>
          <w:p w14:paraId="253616E3" w14:textId="77777777" w:rsidR="00FC5CF7" w:rsidRDefault="00FC5CF7" w:rsidP="00B71164">
            <w:r>
              <w:t>OSPDMC</w:t>
            </w:r>
          </w:p>
        </w:tc>
        <w:tc>
          <w:tcPr>
            <w:tcW w:w="1559" w:type="dxa"/>
          </w:tcPr>
          <w:p w14:paraId="2718DAE2" w14:textId="77777777" w:rsidR="00FC5CF7" w:rsidRDefault="00FC5CF7" w:rsidP="00B71164">
            <w:r>
              <w:t>DMC</w:t>
            </w:r>
          </w:p>
        </w:tc>
        <w:tc>
          <w:tcPr>
            <w:tcW w:w="1276" w:type="dxa"/>
          </w:tcPr>
          <w:p w14:paraId="7F91D076" w14:textId="77777777" w:rsidR="00FC5CF7" w:rsidRDefault="00FC5CF7" w:rsidP="00B71164">
            <w:r>
              <w:t>PAN-QUI</w:t>
            </w:r>
          </w:p>
        </w:tc>
        <w:tc>
          <w:tcPr>
            <w:tcW w:w="4142" w:type="dxa"/>
          </w:tcPr>
          <w:p w14:paraId="17F74032" w14:textId="77777777" w:rsidR="000E2BF1" w:rsidRDefault="00FC5CF7" w:rsidP="001B6C0D">
            <w:r>
              <w:t>Abschluss der Bestellung, Nachricht an KMS</w:t>
            </w:r>
            <w:r w:rsidR="00F12F58">
              <w:t xml:space="preserve"> (KMS kann nun die Bestellung der neuen Kart</w:t>
            </w:r>
            <w:r w:rsidR="001B6C0D">
              <w:t>e mit DMC-PAN beim DSV auslösen)</w:t>
            </w:r>
          </w:p>
        </w:tc>
      </w:tr>
    </w:tbl>
    <w:p w14:paraId="0F19501C" w14:textId="77777777" w:rsidR="00FC5CF7" w:rsidRDefault="00FC5CF7" w:rsidP="00B71164"/>
    <w:p w14:paraId="59230DC6" w14:textId="77777777" w:rsidR="00FC5CF7" w:rsidRDefault="00FC5CF7" w:rsidP="00B71164">
      <w:r>
        <w:t>Nachdem die</w:t>
      </w:r>
      <w:r w:rsidR="000E2BF1">
        <w:t xml:space="preserve"> KMS die Nachricht </w:t>
      </w:r>
      <w:r w:rsidR="000E2BF1" w:rsidRPr="001B6C0D">
        <w:rPr>
          <w:b/>
        </w:rPr>
        <w:t>PAN-QUI</w:t>
      </w:r>
      <w:r w:rsidR="000E2BF1">
        <w:t xml:space="preserve"> </w:t>
      </w:r>
      <w:r w:rsidR="001B6C0D">
        <w:t>ohne Fehler beantwortet hat, wird die b</w:t>
      </w:r>
      <w:r w:rsidR="00F12F58">
        <w:t xml:space="preserve">etreffende DMC-PAN in der Tabelle  </w:t>
      </w:r>
      <w:r w:rsidR="00F12F58" w:rsidRPr="001B6C0D">
        <w:rPr>
          <w:b/>
        </w:rPr>
        <w:t>KA_DMC_KARTE</w:t>
      </w:r>
      <w:r w:rsidR="00F12F58">
        <w:t xml:space="preserve"> auf aktiv gesetzt. </w:t>
      </w:r>
    </w:p>
    <w:p w14:paraId="30D44956" w14:textId="77777777" w:rsidR="00F12F58" w:rsidRDefault="00F12F58" w:rsidP="00B71164"/>
    <w:p w14:paraId="5B0E2B01" w14:textId="77777777" w:rsidR="00F12F58" w:rsidRDefault="00F12F58" w:rsidP="00B71164">
      <w:r>
        <w:lastRenderedPageBreak/>
        <w:t>Schematischer Ablauf:</w:t>
      </w:r>
    </w:p>
    <w:p w14:paraId="49949922" w14:textId="77777777" w:rsidR="00D91267" w:rsidRDefault="00D91267" w:rsidP="00B71164">
      <w:r>
        <w:rPr>
          <w:noProof/>
          <w:lang w:eastAsia="de-DE"/>
        </w:rPr>
        <w:drawing>
          <wp:inline distT="0" distB="0" distL="0" distR="0" wp14:anchorId="529A3418" wp14:editId="00CD6A7E">
            <wp:extent cx="5750777" cy="306705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002" cy="3069837"/>
                    </a:xfrm>
                    <a:prstGeom prst="rect">
                      <a:avLst/>
                    </a:prstGeom>
                    <a:noFill/>
                  </pic:spPr>
                </pic:pic>
              </a:graphicData>
            </a:graphic>
          </wp:inline>
        </w:drawing>
      </w:r>
    </w:p>
    <w:p w14:paraId="64C38A09" w14:textId="77777777" w:rsidR="002A47C1" w:rsidRPr="00A13C7A" w:rsidRDefault="002A47C1" w:rsidP="00A13C7A"/>
    <w:p w14:paraId="3C936F8F" w14:textId="77777777" w:rsidR="009E339D" w:rsidRPr="00C56C1B" w:rsidRDefault="009E339D" w:rsidP="00C56C1B"/>
    <w:p w14:paraId="7F2B9730" w14:textId="77777777" w:rsidR="00C56C1B" w:rsidRPr="00C56C1B" w:rsidRDefault="00C56C1B" w:rsidP="00C56C1B"/>
    <w:p w14:paraId="46540F43" w14:textId="77777777" w:rsidR="0087430D" w:rsidRDefault="001B6C0D" w:rsidP="00C37DD9">
      <w:pPr>
        <w:pStyle w:val="berschrift2"/>
      </w:pPr>
      <w:bookmarkStart w:id="41" w:name="_Toc83102650"/>
      <w:r>
        <w:t>Bestellung einer Folge-Karte (DMC-PAN neues Verfalljahr/ renewal) mittels Online-Nachricht von KMS</w:t>
      </w:r>
      <w:bookmarkEnd w:id="41"/>
    </w:p>
    <w:p w14:paraId="21DA5CE0" w14:textId="77777777" w:rsidR="00173EAE" w:rsidRDefault="00173EAE" w:rsidP="00173EAE">
      <w:r>
        <w:t xml:space="preserve">Die Prozessschritte der DMC-PAN-Bestellung werden mit der Bestell-Nachricht vom KMS gestartet, die folgenden Prozessschritte werden vom HCE jeweils durch die Antwort-Nachricht des Vorgänger-Prozess-Schritts ausgelöst. </w:t>
      </w:r>
    </w:p>
    <w:p w14:paraId="5129C78E" w14:textId="77777777" w:rsidR="00173EAE" w:rsidRDefault="00173EAE" w:rsidP="00173EAE">
      <w:r>
        <w:t>Die Prozess-Schritte und die beteiligten Nachrichten sind folgende</w:t>
      </w:r>
    </w:p>
    <w:tbl>
      <w:tblPr>
        <w:tblStyle w:val="Tabellenraster"/>
        <w:tblW w:w="0" w:type="auto"/>
        <w:tblLook w:val="04A0" w:firstRow="1" w:lastRow="0" w:firstColumn="1" w:lastColumn="0" w:noHBand="0" w:noVBand="1"/>
      </w:tblPr>
      <w:tblGrid>
        <w:gridCol w:w="933"/>
        <w:gridCol w:w="1268"/>
        <w:gridCol w:w="1540"/>
        <w:gridCol w:w="1262"/>
        <w:gridCol w:w="4059"/>
      </w:tblGrid>
      <w:tr w:rsidR="00173EAE" w14:paraId="7A244F7A" w14:textId="77777777" w:rsidTr="00943B7A">
        <w:tc>
          <w:tcPr>
            <w:tcW w:w="959" w:type="dxa"/>
          </w:tcPr>
          <w:p w14:paraId="4AD965AE" w14:textId="77777777" w:rsidR="00173EAE" w:rsidRDefault="00173EAE" w:rsidP="00943B7A"/>
        </w:tc>
        <w:tc>
          <w:tcPr>
            <w:tcW w:w="4111" w:type="dxa"/>
            <w:gridSpan w:val="3"/>
          </w:tcPr>
          <w:p w14:paraId="111EAEE9" w14:textId="77777777" w:rsidR="00173EAE" w:rsidRDefault="00173EAE" w:rsidP="00943B7A">
            <w:r>
              <w:t>Identifikation der Nachrichten in der Tabelle KA_KVS_HCE_NHRT</w:t>
            </w:r>
          </w:p>
        </w:tc>
        <w:tc>
          <w:tcPr>
            <w:tcW w:w="4142" w:type="dxa"/>
          </w:tcPr>
          <w:p w14:paraId="6128ED4B" w14:textId="77777777" w:rsidR="00173EAE" w:rsidRDefault="00173EAE" w:rsidP="00943B7A"/>
        </w:tc>
      </w:tr>
      <w:tr w:rsidR="00173EAE" w14:paraId="7D72F27A" w14:textId="77777777" w:rsidTr="00943B7A">
        <w:tc>
          <w:tcPr>
            <w:tcW w:w="959" w:type="dxa"/>
          </w:tcPr>
          <w:p w14:paraId="5E09F77A" w14:textId="77777777" w:rsidR="00173EAE" w:rsidRDefault="00173EAE" w:rsidP="00943B7A">
            <w:r>
              <w:t>Nr.</w:t>
            </w:r>
          </w:p>
        </w:tc>
        <w:tc>
          <w:tcPr>
            <w:tcW w:w="1276" w:type="dxa"/>
          </w:tcPr>
          <w:p w14:paraId="3F67DC69" w14:textId="77777777" w:rsidR="00173EAE" w:rsidRDefault="00173EAE" w:rsidP="00943B7A">
            <w:r>
              <w:t>Prozessor (Nachricht-von /an )</w:t>
            </w:r>
          </w:p>
        </w:tc>
        <w:tc>
          <w:tcPr>
            <w:tcW w:w="1559" w:type="dxa"/>
          </w:tcPr>
          <w:p w14:paraId="0E7F80DD" w14:textId="77777777" w:rsidR="00173EAE" w:rsidRDefault="00173EAE" w:rsidP="00943B7A">
            <w:r>
              <w:t>Anwendung</w:t>
            </w:r>
          </w:p>
        </w:tc>
        <w:tc>
          <w:tcPr>
            <w:tcW w:w="1276" w:type="dxa"/>
          </w:tcPr>
          <w:p w14:paraId="4C7F5428" w14:textId="77777777" w:rsidR="00173EAE" w:rsidRDefault="00173EAE" w:rsidP="00943B7A">
            <w:r>
              <w:t>Nachricht</w:t>
            </w:r>
          </w:p>
        </w:tc>
        <w:tc>
          <w:tcPr>
            <w:tcW w:w="4142" w:type="dxa"/>
          </w:tcPr>
          <w:p w14:paraId="4BCC735F" w14:textId="77777777" w:rsidR="00173EAE" w:rsidRDefault="00173EAE" w:rsidP="00943B7A">
            <w:r>
              <w:t>Beschreibung</w:t>
            </w:r>
          </w:p>
        </w:tc>
      </w:tr>
      <w:tr w:rsidR="00173EAE" w14:paraId="0C817198" w14:textId="77777777" w:rsidTr="00943B7A">
        <w:tc>
          <w:tcPr>
            <w:tcW w:w="959" w:type="dxa"/>
          </w:tcPr>
          <w:p w14:paraId="3DCD32E6" w14:textId="77777777" w:rsidR="00173EAE" w:rsidRDefault="00173EAE" w:rsidP="00943B7A">
            <w:r>
              <w:t>1</w:t>
            </w:r>
          </w:p>
        </w:tc>
        <w:tc>
          <w:tcPr>
            <w:tcW w:w="1276" w:type="dxa"/>
          </w:tcPr>
          <w:p w14:paraId="04266FB5" w14:textId="77777777" w:rsidR="00173EAE" w:rsidRDefault="00173EAE" w:rsidP="00943B7A">
            <w:r>
              <w:t>OSPDMC</w:t>
            </w:r>
          </w:p>
        </w:tc>
        <w:tc>
          <w:tcPr>
            <w:tcW w:w="1559" w:type="dxa"/>
          </w:tcPr>
          <w:p w14:paraId="5198378A" w14:textId="77777777" w:rsidR="00173EAE" w:rsidRDefault="00173EAE" w:rsidP="00943B7A">
            <w:r>
              <w:t>DMC</w:t>
            </w:r>
          </w:p>
        </w:tc>
        <w:tc>
          <w:tcPr>
            <w:tcW w:w="1276" w:type="dxa"/>
          </w:tcPr>
          <w:p w14:paraId="5797793B" w14:textId="77777777" w:rsidR="00173EAE" w:rsidRDefault="00173EAE" w:rsidP="002E2A2A">
            <w:r>
              <w:t>PAN-</w:t>
            </w:r>
            <w:r w:rsidR="002E2A2A">
              <w:t>REN</w:t>
            </w:r>
          </w:p>
        </w:tc>
        <w:tc>
          <w:tcPr>
            <w:tcW w:w="4142" w:type="dxa"/>
          </w:tcPr>
          <w:p w14:paraId="6912ACF0" w14:textId="77777777" w:rsidR="003978D7" w:rsidRDefault="00173EAE" w:rsidP="00554083">
            <w:r>
              <w:t>KMS-Nachricht, Bestellanforderung</w:t>
            </w:r>
            <w:r w:rsidR="00554083">
              <w:t xml:space="preserve"> (</w:t>
            </w:r>
            <w:proofErr w:type="spellStart"/>
            <w:r w:rsidR="00554083">
              <w:t>HCEPanRen</w:t>
            </w:r>
            <w:proofErr w:type="spellEnd"/>
            <w:r w:rsidR="00554083">
              <w:t>)</w:t>
            </w:r>
            <w:r>
              <w:t xml:space="preserve">. </w:t>
            </w:r>
            <w:r w:rsidR="003978D7">
              <w:t xml:space="preserve"> Die bestellte Karte wird in die Tabelle KA_DMC_KARTE eingetragen.</w:t>
            </w:r>
          </w:p>
        </w:tc>
      </w:tr>
      <w:tr w:rsidR="00173EAE" w14:paraId="2B3A894E" w14:textId="77777777" w:rsidTr="00943B7A">
        <w:tc>
          <w:tcPr>
            <w:tcW w:w="959" w:type="dxa"/>
          </w:tcPr>
          <w:p w14:paraId="5CEF981A" w14:textId="77777777" w:rsidR="00173EAE" w:rsidRDefault="00173EAE" w:rsidP="00943B7A">
            <w:r>
              <w:t>2</w:t>
            </w:r>
          </w:p>
        </w:tc>
        <w:tc>
          <w:tcPr>
            <w:tcW w:w="1276" w:type="dxa"/>
          </w:tcPr>
          <w:p w14:paraId="6EAB0D03" w14:textId="77777777" w:rsidR="00173EAE" w:rsidRDefault="00173EAE" w:rsidP="00943B7A">
            <w:r>
              <w:t>IBO</w:t>
            </w:r>
          </w:p>
        </w:tc>
        <w:tc>
          <w:tcPr>
            <w:tcW w:w="1559" w:type="dxa"/>
          </w:tcPr>
          <w:p w14:paraId="331F17B0" w14:textId="77777777" w:rsidR="00173EAE" w:rsidRDefault="00173EAE" w:rsidP="00943B7A">
            <w:r>
              <w:t>DMC</w:t>
            </w:r>
          </w:p>
        </w:tc>
        <w:tc>
          <w:tcPr>
            <w:tcW w:w="1276" w:type="dxa"/>
          </w:tcPr>
          <w:p w14:paraId="4ADC8E7B" w14:textId="77777777" w:rsidR="00173EAE" w:rsidRDefault="00173EAE" w:rsidP="00943B7A">
            <w:r>
              <w:t>PAN-GEN</w:t>
            </w:r>
          </w:p>
        </w:tc>
        <w:tc>
          <w:tcPr>
            <w:tcW w:w="4142" w:type="dxa"/>
          </w:tcPr>
          <w:p w14:paraId="0A52F2D5" w14:textId="77777777" w:rsidR="00173EAE" w:rsidRDefault="00173EAE" w:rsidP="002E2A2A">
            <w:r>
              <w:t>Nachricht an IBO, PAN</w:t>
            </w:r>
            <w:r w:rsidR="002E2A2A">
              <w:t>-</w:t>
            </w:r>
            <w:proofErr w:type="spellStart"/>
            <w:r w:rsidR="002E2A2A">
              <w:t>Renewal</w:t>
            </w:r>
            <w:proofErr w:type="spellEnd"/>
            <w:r w:rsidR="002E2A2A">
              <w:t xml:space="preserve"> (</w:t>
            </w:r>
            <w:proofErr w:type="spellStart"/>
            <w:r w:rsidR="002E2A2A" w:rsidRPr="00A65E3A">
              <w:rPr>
                <w:rFonts w:cstheme="minorHAnsi"/>
                <w:b/>
                <w:i/>
                <w:color w:val="000000" w:themeColor="text1"/>
                <w:sz w:val="22"/>
              </w:rPr>
              <w:t>createConsumerContract</w:t>
            </w:r>
            <w:proofErr w:type="spellEnd"/>
            <w:r w:rsidR="002E2A2A" w:rsidRPr="00A65E3A">
              <w:rPr>
                <w:rFonts w:cstheme="minorHAnsi"/>
                <w:b/>
                <w:i/>
                <w:color w:val="000000" w:themeColor="text1"/>
                <w:sz w:val="22"/>
              </w:rPr>
              <w:t xml:space="preserve"> </w:t>
            </w:r>
            <w:r w:rsidR="002E2A2A">
              <w:rPr>
                <w:rFonts w:cstheme="minorHAnsi"/>
                <w:color w:val="000000" w:themeColor="text1"/>
                <w:sz w:val="22"/>
              </w:rPr>
              <w:t xml:space="preserve"> mit </w:t>
            </w:r>
            <w:proofErr w:type="spellStart"/>
            <w:r w:rsidR="002E2A2A" w:rsidRPr="00A65E3A">
              <w:rPr>
                <w:rFonts w:cstheme="minorHAnsi"/>
                <w:b/>
                <w:color w:val="000000" w:themeColor="text1"/>
                <w:sz w:val="22"/>
              </w:rPr>
              <w:t>CardId</w:t>
            </w:r>
            <w:proofErr w:type="spellEnd"/>
            <w:r w:rsidR="002E2A2A">
              <w:rPr>
                <w:rFonts w:cstheme="minorHAnsi"/>
                <w:b/>
                <w:color w:val="000000" w:themeColor="text1"/>
                <w:sz w:val="22"/>
              </w:rPr>
              <w:t xml:space="preserve"> und neuem Verfalljahr)</w:t>
            </w:r>
            <w:r>
              <w:t xml:space="preserve"> anfordern. Die Antwort von IBO enthält die DMC-PAN, sie wird in die Tabelle KA_DMC_KARTE eingetragen. </w:t>
            </w:r>
          </w:p>
        </w:tc>
      </w:tr>
      <w:tr w:rsidR="00173EAE" w14:paraId="659290A7" w14:textId="77777777" w:rsidTr="00943B7A">
        <w:tc>
          <w:tcPr>
            <w:tcW w:w="959" w:type="dxa"/>
          </w:tcPr>
          <w:p w14:paraId="7FB24A73" w14:textId="77777777" w:rsidR="00173EAE" w:rsidRDefault="00173EAE" w:rsidP="00943B7A">
            <w:r>
              <w:t>3</w:t>
            </w:r>
          </w:p>
        </w:tc>
        <w:tc>
          <w:tcPr>
            <w:tcW w:w="1276" w:type="dxa"/>
          </w:tcPr>
          <w:p w14:paraId="75DF2B2A" w14:textId="77777777" w:rsidR="00173EAE" w:rsidRDefault="00173EAE" w:rsidP="00943B7A">
            <w:r>
              <w:t>OSPDMC</w:t>
            </w:r>
          </w:p>
        </w:tc>
        <w:tc>
          <w:tcPr>
            <w:tcW w:w="1559" w:type="dxa"/>
          </w:tcPr>
          <w:p w14:paraId="0D87E12C" w14:textId="77777777" w:rsidR="00173EAE" w:rsidRDefault="00173EAE" w:rsidP="00943B7A">
            <w:r>
              <w:t>DMC</w:t>
            </w:r>
          </w:p>
        </w:tc>
        <w:tc>
          <w:tcPr>
            <w:tcW w:w="1276" w:type="dxa"/>
          </w:tcPr>
          <w:p w14:paraId="30D612A7" w14:textId="77777777" w:rsidR="00173EAE" w:rsidRDefault="00173EAE" w:rsidP="00943B7A">
            <w:r>
              <w:t>PAN-PKEY</w:t>
            </w:r>
          </w:p>
        </w:tc>
        <w:tc>
          <w:tcPr>
            <w:tcW w:w="4142" w:type="dxa"/>
          </w:tcPr>
          <w:p w14:paraId="1F9656F4" w14:textId="77777777" w:rsidR="00173EAE" w:rsidRDefault="00173EAE" w:rsidP="00943B7A">
            <w:r>
              <w:t>Anforderung A1-Signatur bei KMS</w:t>
            </w:r>
          </w:p>
        </w:tc>
      </w:tr>
      <w:tr w:rsidR="00173EAE" w14:paraId="44B96ECB" w14:textId="77777777" w:rsidTr="00943B7A">
        <w:tc>
          <w:tcPr>
            <w:tcW w:w="959" w:type="dxa"/>
          </w:tcPr>
          <w:p w14:paraId="42C4317B" w14:textId="77777777" w:rsidR="00173EAE" w:rsidRDefault="00173EAE" w:rsidP="00943B7A">
            <w:r>
              <w:lastRenderedPageBreak/>
              <w:t>4</w:t>
            </w:r>
          </w:p>
        </w:tc>
        <w:tc>
          <w:tcPr>
            <w:tcW w:w="1276" w:type="dxa"/>
          </w:tcPr>
          <w:p w14:paraId="7BAB1B37" w14:textId="77777777" w:rsidR="00173EAE" w:rsidRDefault="00173EAE" w:rsidP="00943B7A">
            <w:r>
              <w:t>KRYDMC</w:t>
            </w:r>
          </w:p>
        </w:tc>
        <w:tc>
          <w:tcPr>
            <w:tcW w:w="1559" w:type="dxa"/>
          </w:tcPr>
          <w:p w14:paraId="6E3FFD85" w14:textId="77777777" w:rsidR="00173EAE" w:rsidRDefault="00173EAE" w:rsidP="00943B7A">
            <w:r>
              <w:t>DMC</w:t>
            </w:r>
          </w:p>
        </w:tc>
        <w:tc>
          <w:tcPr>
            <w:tcW w:w="1276" w:type="dxa"/>
          </w:tcPr>
          <w:p w14:paraId="27EDD0ED" w14:textId="77777777" w:rsidR="00173EAE" w:rsidRDefault="00173EAE" w:rsidP="00943B7A">
            <w:r>
              <w:t>PAN-BIND</w:t>
            </w:r>
          </w:p>
        </w:tc>
        <w:tc>
          <w:tcPr>
            <w:tcW w:w="4142" w:type="dxa"/>
          </w:tcPr>
          <w:p w14:paraId="6974E671" w14:textId="77777777" w:rsidR="00173EAE" w:rsidRDefault="00173EAE" w:rsidP="00943B7A">
            <w:r>
              <w:t>Anforderung A2-Signatur bei Krypto-MPR.</w:t>
            </w:r>
          </w:p>
        </w:tc>
      </w:tr>
      <w:tr w:rsidR="00173EAE" w14:paraId="2BD535C9" w14:textId="77777777" w:rsidTr="00943B7A">
        <w:tc>
          <w:tcPr>
            <w:tcW w:w="959" w:type="dxa"/>
          </w:tcPr>
          <w:p w14:paraId="18DC313F" w14:textId="77777777" w:rsidR="00173EAE" w:rsidRDefault="00173EAE" w:rsidP="00943B7A">
            <w:r>
              <w:t>5</w:t>
            </w:r>
          </w:p>
        </w:tc>
        <w:tc>
          <w:tcPr>
            <w:tcW w:w="1276" w:type="dxa"/>
          </w:tcPr>
          <w:p w14:paraId="525A0D03" w14:textId="77777777" w:rsidR="00173EAE" w:rsidRDefault="00173EAE" w:rsidP="00943B7A">
            <w:r>
              <w:t>OSPDMC</w:t>
            </w:r>
          </w:p>
        </w:tc>
        <w:tc>
          <w:tcPr>
            <w:tcW w:w="1559" w:type="dxa"/>
          </w:tcPr>
          <w:p w14:paraId="63B1FEBC" w14:textId="77777777" w:rsidR="00173EAE" w:rsidRDefault="00173EAE" w:rsidP="00943B7A">
            <w:r>
              <w:t>DMC</w:t>
            </w:r>
          </w:p>
        </w:tc>
        <w:tc>
          <w:tcPr>
            <w:tcW w:w="1276" w:type="dxa"/>
          </w:tcPr>
          <w:p w14:paraId="3E86598C" w14:textId="77777777" w:rsidR="00173EAE" w:rsidRDefault="00173EAE" w:rsidP="00943B7A">
            <w:r>
              <w:t>PAN-QUI</w:t>
            </w:r>
          </w:p>
        </w:tc>
        <w:tc>
          <w:tcPr>
            <w:tcW w:w="4142" w:type="dxa"/>
          </w:tcPr>
          <w:p w14:paraId="4326353D" w14:textId="77777777" w:rsidR="00173EAE" w:rsidRDefault="00173EAE" w:rsidP="00943B7A">
            <w:r>
              <w:t>Abschluss der Bestellung, Nachricht an KMS (KMS kann nun die Bestellung der neuen Karte mit DMC-PAN beim DSV auslösen)</w:t>
            </w:r>
          </w:p>
        </w:tc>
      </w:tr>
    </w:tbl>
    <w:p w14:paraId="2D7D2495" w14:textId="77777777" w:rsidR="00173EAE" w:rsidRDefault="00173EAE" w:rsidP="00173EAE"/>
    <w:p w14:paraId="34F12353" w14:textId="77777777" w:rsidR="00173EAE" w:rsidRDefault="00173EAE" w:rsidP="00173EAE">
      <w:r>
        <w:t xml:space="preserve">Nachdem die KMS die Nachricht </w:t>
      </w:r>
      <w:r w:rsidRPr="001B6C0D">
        <w:rPr>
          <w:b/>
        </w:rPr>
        <w:t>PAN-QUI</w:t>
      </w:r>
      <w:r>
        <w:t xml:space="preserve"> ohne Fehler beantwortet hat, wird die betreffende DMC-PAN in der Tabelle  </w:t>
      </w:r>
      <w:r w:rsidRPr="001B6C0D">
        <w:rPr>
          <w:b/>
        </w:rPr>
        <w:t>KA_DMC_KARTE</w:t>
      </w:r>
      <w:r>
        <w:t xml:space="preserve"> auf aktiv gesetzt. </w:t>
      </w:r>
    </w:p>
    <w:p w14:paraId="21E4EDA9" w14:textId="77777777" w:rsidR="00AF2BC8" w:rsidRDefault="00AF2BC8" w:rsidP="00173EAE"/>
    <w:p w14:paraId="667E434F" w14:textId="77777777" w:rsidR="00AF2BC8" w:rsidRDefault="00AF2BC8" w:rsidP="00AF2BC8">
      <w:pPr>
        <w:pStyle w:val="berschrift2"/>
      </w:pPr>
      <w:bookmarkStart w:id="42" w:name="_Toc83102651"/>
      <w:r>
        <w:t>Massen-Neu-DMC-PAN-Bestellung per KMS-Bestelldatei, Batch- und Online-Verarbeitung.</w:t>
      </w:r>
      <w:bookmarkEnd w:id="42"/>
    </w:p>
    <w:p w14:paraId="14E92284" w14:textId="77777777" w:rsidR="0058402B" w:rsidRDefault="00AF2BC8" w:rsidP="00C56C1B">
      <w:r>
        <w:t xml:space="preserve">Die Massenbestellung wird per Batch-Ablauf durchgeführt, </w:t>
      </w:r>
      <w:r w:rsidR="004F5B9B">
        <w:t xml:space="preserve">in dem Ablauf werden auch die DMC-PAN-Bestellungen bei IBO über einen Datei-Transfer abgewickelt. </w:t>
      </w:r>
    </w:p>
    <w:p w14:paraId="4EDDDC3F" w14:textId="77777777" w:rsidR="004F5B9B" w:rsidRDefault="004F5B9B" w:rsidP="00C56C1B">
      <w:r>
        <w:t xml:space="preserve">Eine Dauer BMP (OSKOGG*, </w:t>
      </w:r>
      <w:proofErr w:type="spellStart"/>
      <w:r>
        <w:t>Pgm</w:t>
      </w:r>
      <w:proofErr w:type="spellEnd"/>
      <w:r>
        <w:t xml:space="preserve">. KADMCUEB) prüft permanent, ob die Batch-Bestellungen abgeschlossen sind und startet </w:t>
      </w:r>
      <w:r w:rsidR="002B5797">
        <w:t xml:space="preserve">aktuell </w:t>
      </w:r>
      <w:r>
        <w:t xml:space="preserve">2 Tage nach </w:t>
      </w:r>
      <w:r w:rsidR="000C2135">
        <w:t>E</w:t>
      </w:r>
      <w:r>
        <w:t>rhalt der DMC-PAN von IBO per Online-Nachricht das PAN-Binding für die betreffenden DMC-Karten</w:t>
      </w:r>
      <w:r w:rsidR="00A76E56">
        <w:t>.</w:t>
      </w:r>
    </w:p>
    <w:p w14:paraId="305742DE" w14:textId="77777777" w:rsidR="00A76E56" w:rsidRDefault="00A76E56" w:rsidP="00C56C1B"/>
    <w:tbl>
      <w:tblPr>
        <w:tblStyle w:val="Tabellenraster"/>
        <w:tblW w:w="0" w:type="auto"/>
        <w:tblLook w:val="04A0" w:firstRow="1" w:lastRow="0" w:firstColumn="1" w:lastColumn="0" w:noHBand="0" w:noVBand="1"/>
      </w:tblPr>
      <w:tblGrid>
        <w:gridCol w:w="941"/>
        <w:gridCol w:w="1270"/>
        <w:gridCol w:w="1546"/>
        <w:gridCol w:w="1266"/>
        <w:gridCol w:w="4039"/>
      </w:tblGrid>
      <w:tr w:rsidR="00A76E56" w14:paraId="04951C7B" w14:textId="77777777" w:rsidTr="00943B7A">
        <w:tc>
          <w:tcPr>
            <w:tcW w:w="959" w:type="dxa"/>
          </w:tcPr>
          <w:p w14:paraId="1EACFA4B" w14:textId="77777777" w:rsidR="00A76E56" w:rsidRDefault="00A76E56" w:rsidP="00943B7A"/>
        </w:tc>
        <w:tc>
          <w:tcPr>
            <w:tcW w:w="4111" w:type="dxa"/>
            <w:gridSpan w:val="3"/>
          </w:tcPr>
          <w:p w14:paraId="6D0AD933" w14:textId="77777777" w:rsidR="00A76E56" w:rsidRDefault="00A76E56" w:rsidP="00943B7A">
            <w:r>
              <w:t>Identifikation der Nachrichten in der Tabelle KA_KVS_HCE_NHRT</w:t>
            </w:r>
          </w:p>
        </w:tc>
        <w:tc>
          <w:tcPr>
            <w:tcW w:w="4142" w:type="dxa"/>
          </w:tcPr>
          <w:p w14:paraId="543B5E15" w14:textId="77777777" w:rsidR="00A76E56" w:rsidRDefault="00A76E56" w:rsidP="00943B7A"/>
        </w:tc>
      </w:tr>
      <w:tr w:rsidR="00A76E56" w14:paraId="32731E95" w14:textId="77777777" w:rsidTr="00943B7A">
        <w:tc>
          <w:tcPr>
            <w:tcW w:w="959" w:type="dxa"/>
          </w:tcPr>
          <w:p w14:paraId="67724DC8" w14:textId="77777777" w:rsidR="00A76E56" w:rsidRDefault="00A76E56" w:rsidP="00943B7A">
            <w:r>
              <w:t>Nr.</w:t>
            </w:r>
          </w:p>
        </w:tc>
        <w:tc>
          <w:tcPr>
            <w:tcW w:w="1276" w:type="dxa"/>
          </w:tcPr>
          <w:p w14:paraId="271EED37" w14:textId="77777777" w:rsidR="00A76E56" w:rsidRDefault="00A76E56" w:rsidP="00943B7A">
            <w:r>
              <w:t>Prozessor (Nachricht-von /an )</w:t>
            </w:r>
          </w:p>
        </w:tc>
        <w:tc>
          <w:tcPr>
            <w:tcW w:w="1559" w:type="dxa"/>
          </w:tcPr>
          <w:p w14:paraId="687F1E9C" w14:textId="77777777" w:rsidR="00A76E56" w:rsidRDefault="00A76E56" w:rsidP="00943B7A">
            <w:r>
              <w:t>Anwendung</w:t>
            </w:r>
          </w:p>
        </w:tc>
        <w:tc>
          <w:tcPr>
            <w:tcW w:w="1276" w:type="dxa"/>
          </w:tcPr>
          <w:p w14:paraId="6FC63962" w14:textId="77777777" w:rsidR="00A76E56" w:rsidRDefault="00A76E56" w:rsidP="00943B7A">
            <w:r>
              <w:t>Nachricht</w:t>
            </w:r>
          </w:p>
        </w:tc>
        <w:tc>
          <w:tcPr>
            <w:tcW w:w="4142" w:type="dxa"/>
          </w:tcPr>
          <w:p w14:paraId="22946854" w14:textId="77777777" w:rsidR="00A76E56" w:rsidRDefault="00A76E56" w:rsidP="00943B7A">
            <w:r>
              <w:t>Beschreibung</w:t>
            </w:r>
          </w:p>
        </w:tc>
      </w:tr>
      <w:tr w:rsidR="00A76E56" w14:paraId="1E424400" w14:textId="77777777" w:rsidTr="00943B7A">
        <w:tc>
          <w:tcPr>
            <w:tcW w:w="959" w:type="dxa"/>
          </w:tcPr>
          <w:p w14:paraId="0568F939" w14:textId="77777777" w:rsidR="00A76E56" w:rsidRDefault="00A76E56" w:rsidP="00A76E56">
            <w:r>
              <w:t>1</w:t>
            </w:r>
          </w:p>
        </w:tc>
        <w:tc>
          <w:tcPr>
            <w:tcW w:w="1276" w:type="dxa"/>
          </w:tcPr>
          <w:p w14:paraId="272DB0F0" w14:textId="77777777" w:rsidR="00A76E56" w:rsidRDefault="00A76E56" w:rsidP="00943B7A">
            <w:r>
              <w:t>OSPDMC</w:t>
            </w:r>
          </w:p>
        </w:tc>
        <w:tc>
          <w:tcPr>
            <w:tcW w:w="1559" w:type="dxa"/>
          </w:tcPr>
          <w:p w14:paraId="1EE9A7A1" w14:textId="77777777" w:rsidR="00A76E56" w:rsidRDefault="00A76E56" w:rsidP="00943B7A">
            <w:r>
              <w:t>DMC</w:t>
            </w:r>
          </w:p>
        </w:tc>
        <w:tc>
          <w:tcPr>
            <w:tcW w:w="1276" w:type="dxa"/>
          </w:tcPr>
          <w:p w14:paraId="04D0870F" w14:textId="77777777" w:rsidR="00A76E56" w:rsidRDefault="00A76E56" w:rsidP="00A76E56">
            <w:r>
              <w:t>PAN-FKEY</w:t>
            </w:r>
            <w:r w:rsidR="009E105A">
              <w:t xml:space="preserve"> / PAN-UKEY</w:t>
            </w:r>
          </w:p>
        </w:tc>
        <w:tc>
          <w:tcPr>
            <w:tcW w:w="4142" w:type="dxa"/>
          </w:tcPr>
          <w:p w14:paraId="4EDA0D6F" w14:textId="77777777" w:rsidR="00A76E56" w:rsidRDefault="00A76E56" w:rsidP="00943B7A">
            <w:r>
              <w:t xml:space="preserve">Anforderung A1-Signatur bei KMS, ausgelöst durch </w:t>
            </w:r>
            <w:proofErr w:type="spellStart"/>
            <w:r>
              <w:t>Pgm</w:t>
            </w:r>
            <w:proofErr w:type="spellEnd"/>
            <w:r>
              <w:t>. KADMCUEB in der Dauer-BMP.</w:t>
            </w:r>
          </w:p>
        </w:tc>
      </w:tr>
      <w:tr w:rsidR="00A76E56" w14:paraId="37AD07E0" w14:textId="77777777" w:rsidTr="00943B7A">
        <w:tc>
          <w:tcPr>
            <w:tcW w:w="959" w:type="dxa"/>
          </w:tcPr>
          <w:p w14:paraId="6F378452" w14:textId="77777777" w:rsidR="00A76E56" w:rsidRDefault="00A76E56" w:rsidP="00943B7A">
            <w:r>
              <w:t>2</w:t>
            </w:r>
          </w:p>
        </w:tc>
        <w:tc>
          <w:tcPr>
            <w:tcW w:w="1276" w:type="dxa"/>
          </w:tcPr>
          <w:p w14:paraId="3FDC3334" w14:textId="77777777" w:rsidR="00A76E56" w:rsidRDefault="00A76E56" w:rsidP="00943B7A">
            <w:r>
              <w:t>KRYDMC</w:t>
            </w:r>
          </w:p>
        </w:tc>
        <w:tc>
          <w:tcPr>
            <w:tcW w:w="1559" w:type="dxa"/>
          </w:tcPr>
          <w:p w14:paraId="7DA51DA4" w14:textId="77777777" w:rsidR="00A76E56" w:rsidRDefault="00A76E56" w:rsidP="00943B7A">
            <w:r>
              <w:t>DMC</w:t>
            </w:r>
          </w:p>
        </w:tc>
        <w:tc>
          <w:tcPr>
            <w:tcW w:w="1276" w:type="dxa"/>
          </w:tcPr>
          <w:p w14:paraId="426F0EEB" w14:textId="77777777" w:rsidR="00A76E56" w:rsidRDefault="008C45E0" w:rsidP="008C45E0">
            <w:r>
              <w:t>PAN-FBIN</w:t>
            </w:r>
          </w:p>
        </w:tc>
        <w:tc>
          <w:tcPr>
            <w:tcW w:w="4142" w:type="dxa"/>
          </w:tcPr>
          <w:p w14:paraId="399C2E67" w14:textId="77777777" w:rsidR="008C45E0" w:rsidRDefault="00A76E56" w:rsidP="00943B7A">
            <w:r>
              <w:t>Anforderung A2-Signatur bei Krypto-MPR.</w:t>
            </w:r>
          </w:p>
        </w:tc>
      </w:tr>
    </w:tbl>
    <w:p w14:paraId="0413E9C8" w14:textId="77777777" w:rsidR="00A76E56" w:rsidRDefault="008C45E0" w:rsidP="00C56C1B">
      <w:r>
        <w:t xml:space="preserve">Im Unterschied zur DMC-PAN-Bestellung im Online-Ablauf, wird die Bestellung mit der Antwort auf die Nachricht </w:t>
      </w:r>
      <w:r w:rsidRPr="008C45E0">
        <w:rPr>
          <w:b/>
        </w:rPr>
        <w:t>PAN-FBIN</w:t>
      </w:r>
      <w:r>
        <w:t xml:space="preserve"> von der Krypto-MPR abgeschlossen, die betreffende Karte wird in der Tabelle </w:t>
      </w:r>
      <w:r w:rsidRPr="008C45E0">
        <w:rPr>
          <w:b/>
        </w:rPr>
        <w:t>KA_DMC_KARTE</w:t>
      </w:r>
      <w:r>
        <w:t xml:space="preserve"> auf Status=aktiv gesetzt.</w:t>
      </w:r>
    </w:p>
    <w:p w14:paraId="0AFC4320" w14:textId="77777777" w:rsidR="0058402B" w:rsidRDefault="0058402B" w:rsidP="00C56C1B"/>
    <w:p w14:paraId="0AA7CF36" w14:textId="77777777" w:rsidR="0058402B" w:rsidRDefault="0058402B" w:rsidP="00C56C1B"/>
    <w:p w14:paraId="62C50103" w14:textId="77777777" w:rsidR="00755261" w:rsidRDefault="00755261" w:rsidP="00755261">
      <w:pPr>
        <w:pStyle w:val="berschrift2"/>
      </w:pPr>
      <w:bookmarkStart w:id="43" w:name="_Toc83102652"/>
      <w:r>
        <w:t>Massen-Folge-Kartenbestellung (DMC-PAN neues Verfalljahr) per KMS-Bestelldatei, Batch-und Online-Verarbeitung.</w:t>
      </w:r>
      <w:bookmarkEnd w:id="43"/>
    </w:p>
    <w:p w14:paraId="3AC4CB59" w14:textId="77777777" w:rsidR="00755261" w:rsidRDefault="004A22B4" w:rsidP="00755261">
      <w:r>
        <w:t>Die Folge Kartenbestellung läuft analog Massen-Neu-Bestellung</w:t>
      </w:r>
    </w:p>
    <w:p w14:paraId="2AB9E774" w14:textId="77777777" w:rsidR="00755261" w:rsidRPr="00755261" w:rsidRDefault="00755261" w:rsidP="00755261"/>
    <w:p w14:paraId="38F129FA" w14:textId="77777777" w:rsidR="00755261" w:rsidRDefault="00755261" w:rsidP="00755261">
      <w:pPr>
        <w:pStyle w:val="berschrift2"/>
      </w:pPr>
      <w:bookmarkStart w:id="44" w:name="_Toc83102653"/>
      <w:r>
        <w:t>Massen-Neu-DMC-PAN-Bestellung per KMS-Bestelldatei bei Fusion, Batch- und Online-Verarbeitung</w:t>
      </w:r>
      <w:bookmarkEnd w:id="44"/>
    </w:p>
    <w:p w14:paraId="16E437AF" w14:textId="77777777" w:rsidR="00755261" w:rsidRDefault="00755261" w:rsidP="00755261">
      <w:r>
        <w:lastRenderedPageBreak/>
        <w:t xml:space="preserve">Die Massenbestellung </w:t>
      </w:r>
      <w:r w:rsidR="000C2135">
        <w:t xml:space="preserve">bei Fusionen </w:t>
      </w:r>
      <w:r>
        <w:t xml:space="preserve">wird per Batch-Ablauf durchgeführt, in dem Ablauf werden auch die DMC-PAN-Bestellungen bei IBO über einen Datei-Transfer abgewickelt. </w:t>
      </w:r>
    </w:p>
    <w:p w14:paraId="4C390293" w14:textId="77777777" w:rsidR="00755261" w:rsidRDefault="00755261" w:rsidP="00755261">
      <w:r>
        <w:t xml:space="preserve">Eine Dauer BMP (OSKOGG*, </w:t>
      </w:r>
      <w:proofErr w:type="spellStart"/>
      <w:r>
        <w:t>Pgm</w:t>
      </w:r>
      <w:proofErr w:type="spellEnd"/>
      <w:r>
        <w:t xml:space="preserve">. KADMCUEB) prüft permanent, ob die Batch-Bestellungen abgeschlossen sind und startet </w:t>
      </w:r>
      <w:r w:rsidR="000C2135">
        <w:t>aktuell 10</w:t>
      </w:r>
      <w:r>
        <w:t xml:space="preserve"> Tage </w:t>
      </w:r>
      <w:r w:rsidR="000C2135">
        <w:t>vor dem Fusions-Termin das PA</w:t>
      </w:r>
      <w:r>
        <w:t>N-Binding für die betreffenden DMC-Karten.</w:t>
      </w:r>
    </w:p>
    <w:p w14:paraId="42249E9D" w14:textId="77777777" w:rsidR="00755261" w:rsidRDefault="00755261" w:rsidP="00755261"/>
    <w:tbl>
      <w:tblPr>
        <w:tblStyle w:val="Tabellenraster"/>
        <w:tblW w:w="0" w:type="auto"/>
        <w:tblLook w:val="04A0" w:firstRow="1" w:lastRow="0" w:firstColumn="1" w:lastColumn="0" w:noHBand="0" w:noVBand="1"/>
      </w:tblPr>
      <w:tblGrid>
        <w:gridCol w:w="941"/>
        <w:gridCol w:w="1270"/>
        <w:gridCol w:w="1546"/>
        <w:gridCol w:w="1266"/>
        <w:gridCol w:w="4039"/>
      </w:tblGrid>
      <w:tr w:rsidR="00755261" w14:paraId="5BB2D9EB" w14:textId="77777777" w:rsidTr="00943B7A">
        <w:tc>
          <w:tcPr>
            <w:tcW w:w="959" w:type="dxa"/>
          </w:tcPr>
          <w:p w14:paraId="11E5C561" w14:textId="77777777" w:rsidR="00755261" w:rsidRDefault="00755261" w:rsidP="00943B7A"/>
        </w:tc>
        <w:tc>
          <w:tcPr>
            <w:tcW w:w="4111" w:type="dxa"/>
            <w:gridSpan w:val="3"/>
          </w:tcPr>
          <w:p w14:paraId="36D1D3A2" w14:textId="77777777" w:rsidR="00755261" w:rsidRDefault="00755261" w:rsidP="00943B7A">
            <w:r>
              <w:t>Identifikation der Nachrichten in der Tabelle KA_KVS_HCE_NHRT</w:t>
            </w:r>
          </w:p>
        </w:tc>
        <w:tc>
          <w:tcPr>
            <w:tcW w:w="4142" w:type="dxa"/>
          </w:tcPr>
          <w:p w14:paraId="2AB0CCF0" w14:textId="77777777" w:rsidR="00755261" w:rsidRDefault="00755261" w:rsidP="00943B7A"/>
        </w:tc>
      </w:tr>
      <w:tr w:rsidR="00755261" w14:paraId="267216F3" w14:textId="77777777" w:rsidTr="00943B7A">
        <w:tc>
          <w:tcPr>
            <w:tcW w:w="959" w:type="dxa"/>
          </w:tcPr>
          <w:p w14:paraId="775EF831" w14:textId="77777777" w:rsidR="00755261" w:rsidRDefault="00755261" w:rsidP="00943B7A">
            <w:r>
              <w:t>Nr.</w:t>
            </w:r>
          </w:p>
        </w:tc>
        <w:tc>
          <w:tcPr>
            <w:tcW w:w="1276" w:type="dxa"/>
          </w:tcPr>
          <w:p w14:paraId="11645841" w14:textId="77777777" w:rsidR="00755261" w:rsidRDefault="00755261" w:rsidP="00943B7A">
            <w:r>
              <w:t>Prozessor (Nachricht-von /an )</w:t>
            </w:r>
          </w:p>
        </w:tc>
        <w:tc>
          <w:tcPr>
            <w:tcW w:w="1559" w:type="dxa"/>
          </w:tcPr>
          <w:p w14:paraId="519A712E" w14:textId="77777777" w:rsidR="00755261" w:rsidRDefault="00755261" w:rsidP="00943B7A">
            <w:r>
              <w:t>Anwendung</w:t>
            </w:r>
          </w:p>
        </w:tc>
        <w:tc>
          <w:tcPr>
            <w:tcW w:w="1276" w:type="dxa"/>
          </w:tcPr>
          <w:p w14:paraId="2CF4DB10" w14:textId="77777777" w:rsidR="00755261" w:rsidRDefault="00755261" w:rsidP="00943B7A">
            <w:r>
              <w:t>Nachricht</w:t>
            </w:r>
          </w:p>
        </w:tc>
        <w:tc>
          <w:tcPr>
            <w:tcW w:w="4142" w:type="dxa"/>
          </w:tcPr>
          <w:p w14:paraId="4884B720" w14:textId="77777777" w:rsidR="00755261" w:rsidRDefault="00755261" w:rsidP="00943B7A">
            <w:r>
              <w:t>Beschreibung</w:t>
            </w:r>
          </w:p>
        </w:tc>
      </w:tr>
      <w:tr w:rsidR="00755261" w14:paraId="08546C8F" w14:textId="77777777" w:rsidTr="00943B7A">
        <w:tc>
          <w:tcPr>
            <w:tcW w:w="959" w:type="dxa"/>
          </w:tcPr>
          <w:p w14:paraId="01E73755" w14:textId="77777777" w:rsidR="00755261" w:rsidRDefault="00755261" w:rsidP="00943B7A">
            <w:r>
              <w:t>1</w:t>
            </w:r>
          </w:p>
        </w:tc>
        <w:tc>
          <w:tcPr>
            <w:tcW w:w="1276" w:type="dxa"/>
          </w:tcPr>
          <w:p w14:paraId="1E425D32" w14:textId="77777777" w:rsidR="00755261" w:rsidRDefault="00755261" w:rsidP="00943B7A">
            <w:r>
              <w:t>OSPDMC</w:t>
            </w:r>
          </w:p>
        </w:tc>
        <w:tc>
          <w:tcPr>
            <w:tcW w:w="1559" w:type="dxa"/>
          </w:tcPr>
          <w:p w14:paraId="72FE0C2C" w14:textId="77777777" w:rsidR="00755261" w:rsidRDefault="00755261" w:rsidP="00943B7A">
            <w:r>
              <w:t>DMC</w:t>
            </w:r>
          </w:p>
        </w:tc>
        <w:tc>
          <w:tcPr>
            <w:tcW w:w="1276" w:type="dxa"/>
          </w:tcPr>
          <w:p w14:paraId="1725EFFE" w14:textId="77777777" w:rsidR="00755261" w:rsidRDefault="00755261" w:rsidP="000C2135">
            <w:r>
              <w:t>PAN-</w:t>
            </w:r>
            <w:r w:rsidR="000C2135">
              <w:t>U</w:t>
            </w:r>
            <w:r>
              <w:t>KEY</w:t>
            </w:r>
          </w:p>
        </w:tc>
        <w:tc>
          <w:tcPr>
            <w:tcW w:w="4142" w:type="dxa"/>
          </w:tcPr>
          <w:p w14:paraId="2574AE6E" w14:textId="77777777" w:rsidR="00755261" w:rsidRDefault="00755261" w:rsidP="00943B7A">
            <w:r>
              <w:t xml:space="preserve">Anforderung A1-Signatur bei KMS, ausgelöst durch </w:t>
            </w:r>
            <w:proofErr w:type="spellStart"/>
            <w:r>
              <w:t>Pgm</w:t>
            </w:r>
            <w:proofErr w:type="spellEnd"/>
            <w:r>
              <w:t>. KADMCUEB in der Dauer-BMP.</w:t>
            </w:r>
          </w:p>
        </w:tc>
      </w:tr>
      <w:tr w:rsidR="00755261" w14:paraId="1CA5A8C0" w14:textId="77777777" w:rsidTr="00943B7A">
        <w:tc>
          <w:tcPr>
            <w:tcW w:w="959" w:type="dxa"/>
          </w:tcPr>
          <w:p w14:paraId="29D55F13" w14:textId="77777777" w:rsidR="00755261" w:rsidRDefault="00755261" w:rsidP="00943B7A">
            <w:r>
              <w:t>2</w:t>
            </w:r>
          </w:p>
        </w:tc>
        <w:tc>
          <w:tcPr>
            <w:tcW w:w="1276" w:type="dxa"/>
          </w:tcPr>
          <w:p w14:paraId="79AD2D6C" w14:textId="77777777" w:rsidR="00755261" w:rsidRDefault="00755261" w:rsidP="00943B7A">
            <w:r>
              <w:t>KRYDMC</w:t>
            </w:r>
          </w:p>
        </w:tc>
        <w:tc>
          <w:tcPr>
            <w:tcW w:w="1559" w:type="dxa"/>
          </w:tcPr>
          <w:p w14:paraId="03B47A0E" w14:textId="77777777" w:rsidR="00755261" w:rsidRDefault="00755261" w:rsidP="00943B7A">
            <w:r>
              <w:t>DMC</w:t>
            </w:r>
          </w:p>
        </w:tc>
        <w:tc>
          <w:tcPr>
            <w:tcW w:w="1276" w:type="dxa"/>
          </w:tcPr>
          <w:p w14:paraId="3DBB1B44" w14:textId="77777777" w:rsidR="00755261" w:rsidRDefault="00755261" w:rsidP="00943B7A">
            <w:r>
              <w:t>PAN-FBIN</w:t>
            </w:r>
          </w:p>
        </w:tc>
        <w:tc>
          <w:tcPr>
            <w:tcW w:w="4142" w:type="dxa"/>
          </w:tcPr>
          <w:p w14:paraId="4E11D1AD" w14:textId="77777777" w:rsidR="00755261" w:rsidRDefault="00755261" w:rsidP="00943B7A">
            <w:r>
              <w:t>Anforderung A2-Signatur bei Krypto-MPR.</w:t>
            </w:r>
          </w:p>
        </w:tc>
      </w:tr>
    </w:tbl>
    <w:p w14:paraId="1A478B7E" w14:textId="77777777" w:rsidR="002B5797" w:rsidRDefault="00755261" w:rsidP="00755261">
      <w:r>
        <w:t xml:space="preserve">Im Unterschied zur DMC-PAN-Bestellung im Online-Ablauf, wird die Bestellung mit der Antwort auf die Nachricht </w:t>
      </w:r>
      <w:r w:rsidRPr="008C45E0">
        <w:rPr>
          <w:b/>
        </w:rPr>
        <w:t>PAN-FBIN</w:t>
      </w:r>
      <w:r>
        <w:t xml:space="preserve"> von der Krypto-MPR abgeschlossen</w:t>
      </w:r>
      <w:r w:rsidR="000C2135">
        <w:t xml:space="preserve">. </w:t>
      </w:r>
    </w:p>
    <w:p w14:paraId="45BF2E06" w14:textId="77777777" w:rsidR="00755261" w:rsidRDefault="000C2135" w:rsidP="00755261">
      <w:r>
        <w:t>Die</w:t>
      </w:r>
      <w:r w:rsidR="00755261">
        <w:t xml:space="preserve"> betreffende Karte wird in der Tabelle </w:t>
      </w:r>
      <w:r w:rsidR="00755261" w:rsidRPr="008C45E0">
        <w:rPr>
          <w:b/>
        </w:rPr>
        <w:t>KA_DMC_KARTE</w:t>
      </w:r>
      <w:r w:rsidR="00755261">
        <w:t xml:space="preserve"> </w:t>
      </w:r>
      <w:r w:rsidRPr="000C2135">
        <w:rPr>
          <w:b/>
          <w:color w:val="FF0000"/>
        </w:rPr>
        <w:t>nicht</w:t>
      </w:r>
      <w:r>
        <w:t xml:space="preserve"> auf Status=aktiv gesetzt; die Aktiv-Setzung erfolgt mittels Sonderjob (</w:t>
      </w:r>
      <w:proofErr w:type="spellStart"/>
      <w:r>
        <w:t>Pgm</w:t>
      </w:r>
      <w:proofErr w:type="spellEnd"/>
      <w:r>
        <w:t>. KADMC840)</w:t>
      </w:r>
      <w:r w:rsidR="002B5797">
        <w:t xml:space="preserve">, </w:t>
      </w:r>
      <w:r>
        <w:t xml:space="preserve"> im Rahmen der Fusionsabläufe am Fusions-Sonntag. </w:t>
      </w:r>
    </w:p>
    <w:p w14:paraId="5255806F" w14:textId="77777777" w:rsidR="0058402B" w:rsidRDefault="0058402B" w:rsidP="00C56C1B"/>
    <w:p w14:paraId="352CFD83" w14:textId="77777777" w:rsidR="0058402B" w:rsidRDefault="0058402B" w:rsidP="00C56C1B"/>
    <w:p w14:paraId="1A06669B" w14:textId="77777777" w:rsidR="0058402B" w:rsidRDefault="0058402B" w:rsidP="00C56C1B"/>
    <w:p w14:paraId="029AFDE3" w14:textId="77777777" w:rsidR="00CA4F9E" w:rsidRDefault="00CA4F9E" w:rsidP="00C56C1B"/>
    <w:p w14:paraId="0F0A9C13" w14:textId="77777777" w:rsidR="00CA4F9E" w:rsidRPr="00C56C1B" w:rsidRDefault="00CA4F9E" w:rsidP="00C56C1B"/>
    <w:p w14:paraId="251237A2" w14:textId="77777777" w:rsidR="00C56C1B" w:rsidRDefault="00C56C1B" w:rsidP="00A33851"/>
    <w:p w14:paraId="46ED0B35" w14:textId="77777777" w:rsidR="00C56C1B" w:rsidRDefault="00A55E82" w:rsidP="00A55E82">
      <w:pPr>
        <w:pStyle w:val="berschrift2"/>
      </w:pPr>
      <w:bookmarkStart w:id="45" w:name="_Toc83102654"/>
      <w:r>
        <w:t>Beteiligte Datenbanken</w:t>
      </w:r>
      <w:bookmarkEnd w:id="45"/>
      <w:r>
        <w:t xml:space="preserve"> </w:t>
      </w:r>
    </w:p>
    <w:p w14:paraId="0ED3C36D" w14:textId="77777777" w:rsidR="00A55E82" w:rsidRDefault="00E04821" w:rsidP="00A55E82">
      <w:pPr>
        <w:pStyle w:val="berschrift3"/>
      </w:pPr>
      <w:bookmarkStart w:id="46" w:name="_Toc83102655"/>
      <w:r>
        <w:t xml:space="preserve">Tabelle </w:t>
      </w:r>
      <w:r w:rsidR="00A55E82">
        <w:t>KA_</w:t>
      </w:r>
      <w:r w:rsidR="003D0F63">
        <w:t>DMC</w:t>
      </w:r>
      <w:r w:rsidR="00A55E82">
        <w:t>_KARTE</w:t>
      </w:r>
      <w:bookmarkEnd w:id="46"/>
    </w:p>
    <w:p w14:paraId="6CFCF7E6" w14:textId="77777777" w:rsidR="00A55E82" w:rsidRDefault="00A55E82" w:rsidP="00A55E82">
      <w:r>
        <w:t>Die Tabe</w:t>
      </w:r>
      <w:r w:rsidR="00E04821">
        <w:t xml:space="preserve">lle </w:t>
      </w:r>
      <w:r w:rsidR="00E04821" w:rsidRPr="000C139C">
        <w:rPr>
          <w:i/>
        </w:rPr>
        <w:t>KA_</w:t>
      </w:r>
      <w:r w:rsidR="003D0F63">
        <w:rPr>
          <w:i/>
        </w:rPr>
        <w:t>DMC</w:t>
      </w:r>
      <w:r w:rsidR="00E04821" w:rsidRPr="000C139C">
        <w:rPr>
          <w:i/>
        </w:rPr>
        <w:t>_KARTE</w:t>
      </w:r>
      <w:r w:rsidR="00E04821">
        <w:t xml:space="preserve"> verknüpft die </w:t>
      </w:r>
      <w:r w:rsidR="00F85681">
        <w:t>CREDIT</w:t>
      </w:r>
      <w:r>
        <w:t>-Kart</w:t>
      </w:r>
      <w:r w:rsidR="00D13C5F">
        <w:t>e (</w:t>
      </w:r>
      <w:r w:rsidR="00F85681">
        <w:t>DEBIT</w:t>
      </w:r>
      <w:r w:rsidR="00E04821">
        <w:t>-</w:t>
      </w:r>
      <w:r w:rsidR="000675D6">
        <w:t>MasterCard</w:t>
      </w:r>
      <w:r w:rsidR="00E04821" w:rsidRPr="008B64BF">
        <w:t xml:space="preserve">) mit der </w:t>
      </w:r>
      <w:proofErr w:type="spellStart"/>
      <w:r w:rsidR="00E04821" w:rsidRPr="008B64BF">
        <w:t>OSP</w:t>
      </w:r>
      <w:r w:rsidRPr="008B64BF">
        <w:t>lus</w:t>
      </w:r>
      <w:proofErr w:type="spellEnd"/>
      <w:r w:rsidR="00D13C5F">
        <w:t>-</w:t>
      </w:r>
      <w:r w:rsidR="00F85681">
        <w:t>DEBIT</w:t>
      </w:r>
      <w:r w:rsidRPr="008B64BF">
        <w:t>-Karte</w:t>
      </w:r>
      <w:r>
        <w:t>.</w:t>
      </w:r>
      <w:r w:rsidR="00E04821">
        <w:t xml:space="preserve"> </w:t>
      </w:r>
    </w:p>
    <w:p w14:paraId="3FBF2173" w14:textId="77777777" w:rsidR="00A55E82" w:rsidRDefault="00A55E82" w:rsidP="00A55E82">
      <w:pPr>
        <w:pStyle w:val="Listenabsatz"/>
      </w:pPr>
    </w:p>
    <w:tbl>
      <w:tblPr>
        <w:tblStyle w:val="Tabellenraster"/>
        <w:tblW w:w="0" w:type="auto"/>
        <w:tblInd w:w="-34" w:type="dxa"/>
        <w:tblLook w:val="04A0" w:firstRow="1" w:lastRow="0" w:firstColumn="1" w:lastColumn="0" w:noHBand="0" w:noVBand="1"/>
      </w:tblPr>
      <w:tblGrid>
        <w:gridCol w:w="3060"/>
        <w:gridCol w:w="2202"/>
        <w:gridCol w:w="3834"/>
      </w:tblGrid>
      <w:tr w:rsidR="00A55E82" w14:paraId="06F676D9" w14:textId="77777777" w:rsidTr="00440BEF">
        <w:tc>
          <w:tcPr>
            <w:tcW w:w="3119" w:type="dxa"/>
            <w:shd w:val="clear" w:color="auto" w:fill="B8CCE4" w:themeFill="accent1" w:themeFillTint="66"/>
          </w:tcPr>
          <w:p w14:paraId="22730C06" w14:textId="77777777" w:rsidR="00A55E82" w:rsidRDefault="00A55E82" w:rsidP="00440BEF">
            <w:pPr>
              <w:pStyle w:val="Listenabsatz"/>
              <w:ind w:left="0"/>
            </w:pPr>
            <w:r>
              <w:t xml:space="preserve">Spaltenname </w:t>
            </w:r>
          </w:p>
        </w:tc>
        <w:tc>
          <w:tcPr>
            <w:tcW w:w="2268" w:type="dxa"/>
            <w:shd w:val="clear" w:color="auto" w:fill="B8CCE4" w:themeFill="accent1" w:themeFillTint="66"/>
            <w:vAlign w:val="bottom"/>
          </w:tcPr>
          <w:p w14:paraId="32A11474" w14:textId="77777777" w:rsidR="00A55E82" w:rsidRDefault="00A55E82" w:rsidP="00440BEF">
            <w:pPr>
              <w:pStyle w:val="Listenabsatz"/>
              <w:ind w:left="0"/>
            </w:pPr>
            <w:r>
              <w:t xml:space="preserve">Format </w:t>
            </w:r>
          </w:p>
        </w:tc>
        <w:tc>
          <w:tcPr>
            <w:tcW w:w="3935" w:type="dxa"/>
            <w:shd w:val="clear" w:color="auto" w:fill="B8CCE4" w:themeFill="accent1" w:themeFillTint="66"/>
          </w:tcPr>
          <w:p w14:paraId="689A6A8C" w14:textId="77777777" w:rsidR="00A55E82" w:rsidRDefault="00A55E82" w:rsidP="00440BEF">
            <w:pPr>
              <w:pStyle w:val="Listenabsatz"/>
              <w:ind w:left="0"/>
            </w:pPr>
            <w:r>
              <w:t>Inhaltsbeschreibung</w:t>
            </w:r>
          </w:p>
        </w:tc>
      </w:tr>
      <w:tr w:rsidR="00A55E82" w14:paraId="7FBC0521" w14:textId="77777777" w:rsidTr="00440BEF">
        <w:tc>
          <w:tcPr>
            <w:tcW w:w="3119" w:type="dxa"/>
          </w:tcPr>
          <w:p w14:paraId="383A0B38" w14:textId="77777777" w:rsidR="00A55E82" w:rsidRDefault="00A55E82" w:rsidP="00440BEF">
            <w:pPr>
              <w:pStyle w:val="Listenabsatz"/>
              <w:ind w:left="0"/>
            </w:pPr>
            <w:r>
              <w:t>DKRT_KTRN</w:t>
            </w:r>
          </w:p>
        </w:tc>
        <w:tc>
          <w:tcPr>
            <w:tcW w:w="2268" w:type="dxa"/>
            <w:vAlign w:val="bottom"/>
          </w:tcPr>
          <w:p w14:paraId="25CD3983" w14:textId="77777777" w:rsidR="00A55E82" w:rsidRDefault="00A55E82" w:rsidP="00440BEF">
            <w:pPr>
              <w:pStyle w:val="Listenabsatz"/>
              <w:ind w:left="0"/>
            </w:pPr>
            <w:r>
              <w:t>DECIMAL (10)</w:t>
            </w:r>
          </w:p>
        </w:tc>
        <w:tc>
          <w:tcPr>
            <w:tcW w:w="3935" w:type="dxa"/>
          </w:tcPr>
          <w:p w14:paraId="4D242C15" w14:textId="77777777" w:rsidR="00A55E82" w:rsidRDefault="00F85681" w:rsidP="00440BEF">
            <w:pPr>
              <w:pStyle w:val="Listenabsatz"/>
              <w:ind w:left="0"/>
            </w:pPr>
            <w:r>
              <w:t>DEBIT</w:t>
            </w:r>
            <w:r w:rsidR="00A55E82">
              <w:t>-Karte-Kontonummer des Kunden für Buchung</w:t>
            </w:r>
          </w:p>
        </w:tc>
      </w:tr>
      <w:tr w:rsidR="00A55E82" w14:paraId="3B4FB41B" w14:textId="77777777" w:rsidTr="00440BEF">
        <w:tc>
          <w:tcPr>
            <w:tcW w:w="3119" w:type="dxa"/>
          </w:tcPr>
          <w:p w14:paraId="6B1DCB95" w14:textId="77777777" w:rsidR="00A55E82" w:rsidRDefault="00A55E82" w:rsidP="00440BEF">
            <w:pPr>
              <w:pStyle w:val="Listenabsatz"/>
              <w:ind w:left="0"/>
            </w:pPr>
            <w:r>
              <w:t>DKRT_BLZ</w:t>
            </w:r>
          </w:p>
        </w:tc>
        <w:tc>
          <w:tcPr>
            <w:tcW w:w="2268" w:type="dxa"/>
            <w:vAlign w:val="bottom"/>
          </w:tcPr>
          <w:p w14:paraId="7117F20F" w14:textId="77777777" w:rsidR="00A55E82" w:rsidRDefault="00A55E82" w:rsidP="00440BEF">
            <w:pPr>
              <w:pStyle w:val="Listenabsatz"/>
              <w:ind w:left="0"/>
            </w:pPr>
            <w:r>
              <w:t>DECIMAL (8)</w:t>
            </w:r>
          </w:p>
        </w:tc>
        <w:tc>
          <w:tcPr>
            <w:tcW w:w="3935" w:type="dxa"/>
          </w:tcPr>
          <w:p w14:paraId="3EAE2F0C" w14:textId="77777777" w:rsidR="00A55E82" w:rsidRDefault="00F85681" w:rsidP="00440BEF">
            <w:pPr>
              <w:pStyle w:val="Listenabsatz"/>
              <w:ind w:left="0"/>
            </w:pPr>
            <w:r>
              <w:t>DEBIT</w:t>
            </w:r>
            <w:r w:rsidR="00A55E82">
              <w:t>-Karte Bankleitzahl</w:t>
            </w:r>
          </w:p>
        </w:tc>
      </w:tr>
      <w:tr w:rsidR="00A55E82" w14:paraId="6517B11D" w14:textId="77777777" w:rsidTr="00440BEF">
        <w:tc>
          <w:tcPr>
            <w:tcW w:w="3119" w:type="dxa"/>
          </w:tcPr>
          <w:p w14:paraId="7BBD33FD" w14:textId="77777777" w:rsidR="00A55E82" w:rsidRDefault="00A55E82" w:rsidP="00440BEF">
            <w:pPr>
              <w:pStyle w:val="Listenabsatz"/>
              <w:ind w:left="0"/>
            </w:pPr>
            <w:r>
              <w:t>DKRT_VERFALL_DTM</w:t>
            </w:r>
          </w:p>
        </w:tc>
        <w:tc>
          <w:tcPr>
            <w:tcW w:w="2268" w:type="dxa"/>
            <w:vAlign w:val="bottom"/>
          </w:tcPr>
          <w:p w14:paraId="24807C5B" w14:textId="77777777" w:rsidR="00A55E82" w:rsidRDefault="00A55E82" w:rsidP="00440BEF">
            <w:pPr>
              <w:pStyle w:val="Listenabsatz"/>
              <w:ind w:left="0"/>
            </w:pPr>
            <w:r>
              <w:t>DATE</w:t>
            </w:r>
          </w:p>
        </w:tc>
        <w:tc>
          <w:tcPr>
            <w:tcW w:w="3935" w:type="dxa"/>
          </w:tcPr>
          <w:p w14:paraId="702F63E1" w14:textId="77777777" w:rsidR="00A55E82" w:rsidRDefault="00F85681" w:rsidP="00440BEF">
            <w:pPr>
              <w:pStyle w:val="Listenabsatz"/>
              <w:ind w:left="0"/>
            </w:pPr>
            <w:r>
              <w:t>DEBIT</w:t>
            </w:r>
            <w:r w:rsidR="00A55E82">
              <w:t>-Karte Verfall-Datum</w:t>
            </w:r>
          </w:p>
        </w:tc>
      </w:tr>
      <w:tr w:rsidR="00A55E82" w14:paraId="5EE57E27" w14:textId="77777777" w:rsidTr="00440BEF">
        <w:tc>
          <w:tcPr>
            <w:tcW w:w="3119" w:type="dxa"/>
          </w:tcPr>
          <w:p w14:paraId="58F28179" w14:textId="77777777" w:rsidR="00A55E82" w:rsidRDefault="00A55E82" w:rsidP="00440BEF">
            <w:pPr>
              <w:pStyle w:val="Listenabsatz"/>
              <w:ind w:left="0"/>
            </w:pPr>
            <w:r>
              <w:t>DKRT_FOLGE_NR</w:t>
            </w:r>
          </w:p>
        </w:tc>
        <w:tc>
          <w:tcPr>
            <w:tcW w:w="2268" w:type="dxa"/>
            <w:vAlign w:val="bottom"/>
          </w:tcPr>
          <w:p w14:paraId="6A5DD3EC" w14:textId="77777777" w:rsidR="00A55E82" w:rsidRDefault="00A55E82" w:rsidP="00440BEF">
            <w:pPr>
              <w:pStyle w:val="Listenabsatz"/>
              <w:ind w:left="0"/>
            </w:pPr>
            <w:proofErr w:type="spellStart"/>
            <w:r>
              <w:t>decimal</w:t>
            </w:r>
            <w:proofErr w:type="spellEnd"/>
            <w:r>
              <w:t xml:space="preserve"> (3)</w:t>
            </w:r>
          </w:p>
        </w:tc>
        <w:tc>
          <w:tcPr>
            <w:tcW w:w="3935" w:type="dxa"/>
          </w:tcPr>
          <w:p w14:paraId="2C980430" w14:textId="77777777" w:rsidR="00A55E82" w:rsidRDefault="00F85681" w:rsidP="00440BEF">
            <w:pPr>
              <w:pStyle w:val="Listenabsatz"/>
              <w:ind w:left="0"/>
            </w:pPr>
            <w:r>
              <w:t>DEBIT</w:t>
            </w:r>
            <w:r w:rsidR="00A55E82">
              <w:t>-Karte Kartenfolge-Nummer</w:t>
            </w:r>
          </w:p>
        </w:tc>
      </w:tr>
      <w:tr w:rsidR="00A55E82" w14:paraId="40DA2A21" w14:textId="77777777" w:rsidTr="00440BEF">
        <w:tc>
          <w:tcPr>
            <w:tcW w:w="3119" w:type="dxa"/>
          </w:tcPr>
          <w:p w14:paraId="25257A68" w14:textId="77777777" w:rsidR="00A55E82" w:rsidRDefault="00A55E82" w:rsidP="00440BEF">
            <w:pPr>
              <w:pStyle w:val="Listenabsatz"/>
              <w:ind w:left="0"/>
            </w:pPr>
            <w:r>
              <w:t>DKRT_FREIZGK_SCHL</w:t>
            </w:r>
          </w:p>
        </w:tc>
        <w:tc>
          <w:tcPr>
            <w:tcW w:w="2268" w:type="dxa"/>
            <w:vAlign w:val="bottom"/>
          </w:tcPr>
          <w:p w14:paraId="29D5B243" w14:textId="77777777" w:rsidR="00A55E82" w:rsidRDefault="00A55E82" w:rsidP="00440BEF">
            <w:pPr>
              <w:pStyle w:val="Listenabsatz"/>
              <w:ind w:left="0"/>
            </w:pPr>
            <w:r>
              <w:t>CHAR [1]</w:t>
            </w:r>
          </w:p>
        </w:tc>
        <w:tc>
          <w:tcPr>
            <w:tcW w:w="3935" w:type="dxa"/>
          </w:tcPr>
          <w:p w14:paraId="06247CF3" w14:textId="77777777" w:rsidR="00A55E82" w:rsidRDefault="00F85681" w:rsidP="00440BEF">
            <w:pPr>
              <w:pStyle w:val="Listenabsatz"/>
              <w:ind w:left="0"/>
            </w:pPr>
            <w:r>
              <w:t>DEBIT</w:t>
            </w:r>
            <w:r w:rsidR="00A55E82">
              <w:t>-Karte Freizügigkeitsschlüssel</w:t>
            </w:r>
          </w:p>
        </w:tc>
      </w:tr>
      <w:tr w:rsidR="00A55E82" w14:paraId="2B01411C" w14:textId="77777777" w:rsidTr="00440BEF">
        <w:tc>
          <w:tcPr>
            <w:tcW w:w="3119" w:type="dxa"/>
          </w:tcPr>
          <w:p w14:paraId="0C8F0224" w14:textId="77777777" w:rsidR="00A55E82" w:rsidRDefault="00A55E82" w:rsidP="00440BEF">
            <w:pPr>
              <w:pStyle w:val="Listenabsatz"/>
              <w:ind w:left="0"/>
            </w:pPr>
            <w:r>
              <w:lastRenderedPageBreak/>
              <w:t>CKRT_FOLGE_NR</w:t>
            </w:r>
          </w:p>
        </w:tc>
        <w:tc>
          <w:tcPr>
            <w:tcW w:w="2268" w:type="dxa"/>
            <w:vAlign w:val="bottom"/>
          </w:tcPr>
          <w:p w14:paraId="6551E3DC" w14:textId="77777777" w:rsidR="00A55E82" w:rsidRDefault="00A55E82" w:rsidP="00440BEF">
            <w:pPr>
              <w:pStyle w:val="Listenabsatz"/>
              <w:ind w:left="0"/>
            </w:pPr>
            <w:proofErr w:type="spellStart"/>
            <w:r>
              <w:t>decimal</w:t>
            </w:r>
            <w:proofErr w:type="spellEnd"/>
            <w:r>
              <w:t>(3)</w:t>
            </w:r>
          </w:p>
        </w:tc>
        <w:tc>
          <w:tcPr>
            <w:tcW w:w="3935" w:type="dxa"/>
          </w:tcPr>
          <w:p w14:paraId="119F6563" w14:textId="77777777" w:rsidR="00A55E82" w:rsidRDefault="00F85681" w:rsidP="00440BEF">
            <w:pPr>
              <w:pStyle w:val="Listenabsatz"/>
              <w:ind w:left="0"/>
            </w:pPr>
            <w:r>
              <w:t>CREDIT</w:t>
            </w:r>
            <w:r w:rsidR="00A55E82">
              <w:t>-Karte Folgenummer</w:t>
            </w:r>
          </w:p>
        </w:tc>
      </w:tr>
      <w:tr w:rsidR="00A55E82" w14:paraId="27635BCB" w14:textId="77777777" w:rsidTr="00440BEF">
        <w:tc>
          <w:tcPr>
            <w:tcW w:w="3119" w:type="dxa"/>
          </w:tcPr>
          <w:p w14:paraId="6A2BA736" w14:textId="77777777" w:rsidR="00A55E82" w:rsidRDefault="00A55E82" w:rsidP="00440BEF">
            <w:pPr>
              <w:pStyle w:val="Listenabsatz"/>
              <w:ind w:left="0"/>
            </w:pPr>
            <w:r>
              <w:t>DKRT_PAN</w:t>
            </w:r>
          </w:p>
        </w:tc>
        <w:tc>
          <w:tcPr>
            <w:tcW w:w="2268" w:type="dxa"/>
            <w:vAlign w:val="bottom"/>
          </w:tcPr>
          <w:p w14:paraId="27BAACDE" w14:textId="77777777" w:rsidR="00A55E82" w:rsidRDefault="00A55E82" w:rsidP="00440BEF">
            <w:pPr>
              <w:pStyle w:val="Listenabsatz"/>
              <w:ind w:left="0"/>
            </w:pPr>
            <w:r>
              <w:t>CHAR [19]</w:t>
            </w:r>
          </w:p>
        </w:tc>
        <w:tc>
          <w:tcPr>
            <w:tcW w:w="3935" w:type="dxa"/>
          </w:tcPr>
          <w:p w14:paraId="3F8689DB" w14:textId="77777777" w:rsidR="00A55E82" w:rsidRDefault="00A55E82" w:rsidP="00440BEF">
            <w:pPr>
              <w:pStyle w:val="Listenabsatz"/>
              <w:ind w:left="0"/>
            </w:pPr>
            <w:r>
              <w:t xml:space="preserve">PAN der </w:t>
            </w:r>
            <w:r w:rsidR="00F85681">
              <w:t>DEBIT</w:t>
            </w:r>
            <w:r>
              <w:t>-Karte</w:t>
            </w:r>
          </w:p>
        </w:tc>
      </w:tr>
      <w:tr w:rsidR="00A55E82" w14:paraId="7BB4C17E" w14:textId="77777777" w:rsidTr="00440BEF">
        <w:tc>
          <w:tcPr>
            <w:tcW w:w="3119" w:type="dxa"/>
          </w:tcPr>
          <w:p w14:paraId="29C54E4B" w14:textId="77777777" w:rsidR="00A55E82" w:rsidRDefault="00A55E82" w:rsidP="00440BEF">
            <w:pPr>
              <w:pStyle w:val="Listenabsatz"/>
              <w:ind w:left="0"/>
            </w:pPr>
            <w:r>
              <w:t>PERS_NR</w:t>
            </w:r>
          </w:p>
        </w:tc>
        <w:tc>
          <w:tcPr>
            <w:tcW w:w="2268" w:type="dxa"/>
            <w:vAlign w:val="bottom"/>
          </w:tcPr>
          <w:p w14:paraId="11595B08" w14:textId="77777777" w:rsidR="00A55E82" w:rsidRDefault="00A55E82" w:rsidP="00440BEF">
            <w:pPr>
              <w:pStyle w:val="Listenabsatz"/>
              <w:ind w:left="0"/>
            </w:pPr>
            <w:r>
              <w:t>TIMESTAMP</w:t>
            </w:r>
          </w:p>
        </w:tc>
        <w:tc>
          <w:tcPr>
            <w:tcW w:w="3935" w:type="dxa"/>
          </w:tcPr>
          <w:p w14:paraId="2C05F5D5" w14:textId="77777777" w:rsidR="00A55E82" w:rsidRDefault="00A55E82" w:rsidP="00440BEF">
            <w:pPr>
              <w:pStyle w:val="Listenabsatz"/>
              <w:ind w:left="0"/>
            </w:pPr>
            <w:r>
              <w:t>Person-Nr. des Karten-Inhabers</w:t>
            </w:r>
          </w:p>
        </w:tc>
      </w:tr>
      <w:tr w:rsidR="00A55E82" w14:paraId="4A5C140F" w14:textId="77777777" w:rsidTr="00440BEF">
        <w:tc>
          <w:tcPr>
            <w:tcW w:w="3119" w:type="dxa"/>
          </w:tcPr>
          <w:p w14:paraId="60700C29" w14:textId="77777777" w:rsidR="00A55E82" w:rsidRDefault="00A55E82" w:rsidP="00440BEF">
            <w:pPr>
              <w:pStyle w:val="Listenabsatz"/>
              <w:ind w:left="0"/>
            </w:pPr>
            <w:r>
              <w:t>CKRT_PAN</w:t>
            </w:r>
          </w:p>
        </w:tc>
        <w:tc>
          <w:tcPr>
            <w:tcW w:w="2268" w:type="dxa"/>
            <w:vAlign w:val="bottom"/>
          </w:tcPr>
          <w:p w14:paraId="458F77CE" w14:textId="77777777" w:rsidR="00A55E82" w:rsidRDefault="00A55E82" w:rsidP="00440BEF">
            <w:pPr>
              <w:pStyle w:val="Listenabsatz"/>
              <w:ind w:left="0"/>
            </w:pPr>
            <w:r>
              <w:t>CHAR [19]</w:t>
            </w:r>
          </w:p>
        </w:tc>
        <w:tc>
          <w:tcPr>
            <w:tcW w:w="3935" w:type="dxa"/>
          </w:tcPr>
          <w:p w14:paraId="2BF3FDCB" w14:textId="77777777" w:rsidR="00A55E82" w:rsidRDefault="00A55E82" w:rsidP="00440BEF">
            <w:pPr>
              <w:pStyle w:val="Listenabsatz"/>
              <w:ind w:left="0"/>
            </w:pPr>
            <w:r>
              <w:t xml:space="preserve">der </w:t>
            </w:r>
            <w:r w:rsidR="00F85681">
              <w:t>DEBIT</w:t>
            </w:r>
            <w:r>
              <w:t xml:space="preserve">-Karte zugeordnete generierte </w:t>
            </w:r>
            <w:r w:rsidR="00F85681">
              <w:t>CREDIT</w:t>
            </w:r>
            <w:r>
              <w:t>-Karte</w:t>
            </w:r>
          </w:p>
        </w:tc>
      </w:tr>
      <w:tr w:rsidR="00A55E82" w14:paraId="6FAAE0AE" w14:textId="77777777" w:rsidTr="00440BEF">
        <w:tc>
          <w:tcPr>
            <w:tcW w:w="3119" w:type="dxa"/>
          </w:tcPr>
          <w:p w14:paraId="497A6FF2" w14:textId="77777777" w:rsidR="00A55E82" w:rsidRDefault="00A55E82" w:rsidP="00440BEF">
            <w:pPr>
              <w:pStyle w:val="Listenabsatz"/>
              <w:ind w:left="0"/>
            </w:pPr>
          </w:p>
        </w:tc>
        <w:tc>
          <w:tcPr>
            <w:tcW w:w="2268" w:type="dxa"/>
            <w:vAlign w:val="bottom"/>
          </w:tcPr>
          <w:p w14:paraId="79257159" w14:textId="77777777" w:rsidR="00A55E82" w:rsidRDefault="00A55E82" w:rsidP="00440BEF">
            <w:pPr>
              <w:pStyle w:val="Listenabsatz"/>
              <w:ind w:left="0"/>
            </w:pPr>
          </w:p>
        </w:tc>
        <w:tc>
          <w:tcPr>
            <w:tcW w:w="3935" w:type="dxa"/>
          </w:tcPr>
          <w:p w14:paraId="2C7A6CC1" w14:textId="77777777" w:rsidR="00A55E82" w:rsidRDefault="00A55E82" w:rsidP="00440BEF">
            <w:pPr>
              <w:pStyle w:val="Listenabsatz"/>
              <w:ind w:left="0"/>
            </w:pPr>
          </w:p>
        </w:tc>
      </w:tr>
      <w:tr w:rsidR="00A55E82" w14:paraId="0ED15EDA" w14:textId="77777777" w:rsidTr="00A8037B">
        <w:tc>
          <w:tcPr>
            <w:tcW w:w="3119" w:type="dxa"/>
          </w:tcPr>
          <w:p w14:paraId="097A78BD" w14:textId="77777777" w:rsidR="00A55E82" w:rsidRDefault="00A55E82" w:rsidP="00440BEF">
            <w:pPr>
              <w:pStyle w:val="Listenabsatz"/>
              <w:ind w:left="0"/>
            </w:pPr>
            <w:r>
              <w:t>CKRT_VERFALL_DTM</w:t>
            </w:r>
          </w:p>
        </w:tc>
        <w:tc>
          <w:tcPr>
            <w:tcW w:w="2268" w:type="dxa"/>
            <w:vAlign w:val="bottom"/>
          </w:tcPr>
          <w:p w14:paraId="3A769226" w14:textId="77777777" w:rsidR="00A55E82" w:rsidRDefault="00A55E82" w:rsidP="00440BEF">
            <w:pPr>
              <w:pStyle w:val="Listenabsatz"/>
              <w:ind w:left="0"/>
            </w:pPr>
            <w:r>
              <w:t>DATE</w:t>
            </w:r>
          </w:p>
        </w:tc>
        <w:tc>
          <w:tcPr>
            <w:tcW w:w="3935" w:type="dxa"/>
          </w:tcPr>
          <w:p w14:paraId="71D18B13" w14:textId="77777777" w:rsidR="00A55E82" w:rsidRDefault="00F85681" w:rsidP="00A8037B">
            <w:pPr>
              <w:pStyle w:val="Listenabsatz"/>
              <w:ind w:left="0"/>
            </w:pPr>
            <w:r>
              <w:t>CREDIT</w:t>
            </w:r>
            <w:r w:rsidR="00A55E82">
              <w:t>-Karte Verfall-Datum</w:t>
            </w:r>
          </w:p>
        </w:tc>
      </w:tr>
      <w:tr w:rsidR="00A55E82" w14:paraId="64682127" w14:textId="77777777" w:rsidTr="00440BEF">
        <w:tc>
          <w:tcPr>
            <w:tcW w:w="3119" w:type="dxa"/>
          </w:tcPr>
          <w:p w14:paraId="113089EB" w14:textId="77777777" w:rsidR="00A55E82" w:rsidRDefault="00A55E82" w:rsidP="00440BEF">
            <w:pPr>
              <w:pStyle w:val="Listenabsatz"/>
              <w:ind w:left="0"/>
            </w:pPr>
          </w:p>
        </w:tc>
        <w:tc>
          <w:tcPr>
            <w:tcW w:w="2268" w:type="dxa"/>
            <w:vAlign w:val="bottom"/>
          </w:tcPr>
          <w:p w14:paraId="0E27C31B" w14:textId="77777777" w:rsidR="00A55E82" w:rsidRDefault="00A55E82" w:rsidP="00440BEF">
            <w:pPr>
              <w:pStyle w:val="Listenabsatz"/>
              <w:ind w:left="0"/>
            </w:pPr>
          </w:p>
        </w:tc>
        <w:tc>
          <w:tcPr>
            <w:tcW w:w="3935" w:type="dxa"/>
          </w:tcPr>
          <w:p w14:paraId="2674A845" w14:textId="77777777" w:rsidR="00A55E82" w:rsidRDefault="00A55E82" w:rsidP="00440BEF">
            <w:pPr>
              <w:pStyle w:val="Listenabsatz"/>
              <w:ind w:left="0"/>
            </w:pPr>
          </w:p>
        </w:tc>
      </w:tr>
      <w:tr w:rsidR="00A55E82" w14:paraId="24256C22" w14:textId="77777777" w:rsidTr="00440BEF">
        <w:tc>
          <w:tcPr>
            <w:tcW w:w="3119" w:type="dxa"/>
          </w:tcPr>
          <w:p w14:paraId="09CCB6F4" w14:textId="77777777" w:rsidR="00A55E82" w:rsidRDefault="00A55E82" w:rsidP="00440BEF">
            <w:pPr>
              <w:pStyle w:val="Listenabsatz"/>
              <w:ind w:left="0"/>
            </w:pPr>
            <w:r>
              <w:t>CKRT_</w:t>
            </w:r>
            <w:r w:rsidR="003D0F63">
              <w:t>DMC</w:t>
            </w:r>
            <w:r>
              <w:t>_MM</w:t>
            </w:r>
          </w:p>
        </w:tc>
        <w:tc>
          <w:tcPr>
            <w:tcW w:w="2268" w:type="dxa"/>
          </w:tcPr>
          <w:p w14:paraId="0D9363B1" w14:textId="77777777" w:rsidR="00A55E82" w:rsidRDefault="00A55E82" w:rsidP="00440BEF">
            <w:pPr>
              <w:pStyle w:val="Listenabsatz"/>
              <w:ind w:left="0"/>
            </w:pPr>
            <w:r>
              <w:t>CHAR [1]</w:t>
            </w:r>
          </w:p>
        </w:tc>
        <w:tc>
          <w:tcPr>
            <w:tcW w:w="3935" w:type="dxa"/>
          </w:tcPr>
          <w:p w14:paraId="6A6447DA" w14:textId="77777777" w:rsidR="00A55E82" w:rsidRDefault="00A55E82" w:rsidP="00440BEF">
            <w:pPr>
              <w:pStyle w:val="Listenabsatz"/>
              <w:ind w:left="0"/>
            </w:pPr>
            <w:r>
              <w:t>V=virtuell (</w:t>
            </w:r>
            <w:r w:rsidR="00F85681">
              <w:t>CREDIT</w:t>
            </w:r>
            <w:r>
              <w:t>-Karte liegt nur als Image vor), P=physisch</w:t>
            </w:r>
          </w:p>
        </w:tc>
      </w:tr>
      <w:tr w:rsidR="00A55E82" w14:paraId="3939C06B" w14:textId="77777777" w:rsidTr="00440BEF">
        <w:tc>
          <w:tcPr>
            <w:tcW w:w="3119" w:type="dxa"/>
          </w:tcPr>
          <w:p w14:paraId="4AB22A72" w14:textId="77777777" w:rsidR="00A55E82" w:rsidRDefault="00A55E82" w:rsidP="00440BEF">
            <w:pPr>
              <w:pStyle w:val="Listenabsatz"/>
              <w:ind w:left="0"/>
            </w:pPr>
            <w:r>
              <w:t>CKRT_3D_SECURE_KZ</w:t>
            </w:r>
          </w:p>
        </w:tc>
        <w:tc>
          <w:tcPr>
            <w:tcW w:w="2268" w:type="dxa"/>
          </w:tcPr>
          <w:p w14:paraId="301325F1" w14:textId="77777777" w:rsidR="00A55E82" w:rsidRDefault="00A55E82" w:rsidP="00440BEF">
            <w:pPr>
              <w:pStyle w:val="Listenabsatz"/>
              <w:ind w:left="0"/>
            </w:pPr>
            <w:r>
              <w:t>CHAR [1]</w:t>
            </w:r>
          </w:p>
        </w:tc>
        <w:tc>
          <w:tcPr>
            <w:tcW w:w="3935" w:type="dxa"/>
          </w:tcPr>
          <w:p w14:paraId="69A34FD0" w14:textId="77777777" w:rsidR="00A55E82" w:rsidRDefault="00A55E82" w:rsidP="00440BEF">
            <w:pPr>
              <w:pStyle w:val="Listenabsatz"/>
              <w:ind w:left="0"/>
            </w:pPr>
            <w:r>
              <w:t>N=keine Teilnahme (Prüfung Karteninhaber vor der Autorisierung)</w:t>
            </w:r>
          </w:p>
        </w:tc>
      </w:tr>
      <w:tr w:rsidR="00A55E82" w14:paraId="3F3F5045" w14:textId="77777777" w:rsidTr="00440BEF">
        <w:tc>
          <w:tcPr>
            <w:tcW w:w="3119" w:type="dxa"/>
          </w:tcPr>
          <w:p w14:paraId="7797AB40" w14:textId="77777777" w:rsidR="00A55E82" w:rsidRDefault="00A55E82" w:rsidP="00440BEF">
            <w:pPr>
              <w:pStyle w:val="Listenabsatz"/>
              <w:ind w:left="0"/>
            </w:pPr>
            <w:r>
              <w:t>DKRT_FBZ</w:t>
            </w:r>
          </w:p>
        </w:tc>
        <w:tc>
          <w:tcPr>
            <w:tcW w:w="2268" w:type="dxa"/>
          </w:tcPr>
          <w:p w14:paraId="1091A30D" w14:textId="77777777" w:rsidR="00A55E82" w:rsidRDefault="00A55E82" w:rsidP="00440BEF">
            <w:pPr>
              <w:pStyle w:val="Listenabsatz"/>
              <w:ind w:left="0"/>
            </w:pPr>
            <w:proofErr w:type="spellStart"/>
            <w:r>
              <w:t>smallInt</w:t>
            </w:r>
            <w:proofErr w:type="spellEnd"/>
          </w:p>
        </w:tc>
        <w:tc>
          <w:tcPr>
            <w:tcW w:w="3935" w:type="dxa"/>
          </w:tcPr>
          <w:p w14:paraId="3E28D34F" w14:textId="77777777" w:rsidR="00A55E82" w:rsidRDefault="00A55E82" w:rsidP="00440BEF">
            <w:pPr>
              <w:pStyle w:val="Listenabsatz"/>
              <w:ind w:left="0"/>
            </w:pPr>
            <w:r>
              <w:t>Fehlerbedienungszähler (Pin-Fehler)</w:t>
            </w:r>
          </w:p>
        </w:tc>
      </w:tr>
      <w:tr w:rsidR="00A55E82" w14:paraId="6291B1A4" w14:textId="77777777" w:rsidTr="00440BEF">
        <w:tc>
          <w:tcPr>
            <w:tcW w:w="3119" w:type="dxa"/>
          </w:tcPr>
          <w:p w14:paraId="7AF74759" w14:textId="77777777" w:rsidR="00A55E82" w:rsidRDefault="00A55E82" w:rsidP="00440BEF">
            <w:pPr>
              <w:pStyle w:val="Listenabsatz"/>
              <w:ind w:left="0"/>
            </w:pPr>
            <w:r>
              <w:t>OSP_SYNC_LTS</w:t>
            </w:r>
          </w:p>
        </w:tc>
        <w:tc>
          <w:tcPr>
            <w:tcW w:w="2268" w:type="dxa"/>
          </w:tcPr>
          <w:p w14:paraId="7B790AD4" w14:textId="77777777" w:rsidR="00A55E82" w:rsidRDefault="00A55E82" w:rsidP="00440BEF">
            <w:pPr>
              <w:pStyle w:val="Listenabsatz"/>
              <w:ind w:left="0"/>
            </w:pPr>
            <w:r>
              <w:t>TIMESTAMP (6)</w:t>
            </w:r>
          </w:p>
        </w:tc>
        <w:tc>
          <w:tcPr>
            <w:tcW w:w="3935" w:type="dxa"/>
          </w:tcPr>
          <w:p w14:paraId="6DA15DA0" w14:textId="77777777" w:rsidR="00A55E82" w:rsidRDefault="00A55E82" w:rsidP="00440BEF">
            <w:pPr>
              <w:pStyle w:val="Listenabsatz"/>
              <w:ind w:left="0"/>
            </w:pPr>
            <w:proofErr w:type="spellStart"/>
            <w:r>
              <w:t>Timestamp</w:t>
            </w:r>
            <w:proofErr w:type="spellEnd"/>
            <w:r>
              <w:t xml:space="preserve"> letzte Synchronisierung mit </w:t>
            </w:r>
            <w:proofErr w:type="spellStart"/>
            <w:r>
              <w:t>OSPlus</w:t>
            </w:r>
            <w:proofErr w:type="spellEnd"/>
          </w:p>
        </w:tc>
      </w:tr>
      <w:tr w:rsidR="00A55E82" w14:paraId="1A715766" w14:textId="77777777" w:rsidTr="00440BEF">
        <w:tc>
          <w:tcPr>
            <w:tcW w:w="3119" w:type="dxa"/>
          </w:tcPr>
          <w:p w14:paraId="0A58DDC9" w14:textId="77777777" w:rsidR="00A55E82" w:rsidRDefault="00A55E82" w:rsidP="00440BEF">
            <w:pPr>
              <w:pStyle w:val="Listenabsatz"/>
              <w:ind w:left="0"/>
            </w:pPr>
          </w:p>
        </w:tc>
        <w:tc>
          <w:tcPr>
            <w:tcW w:w="2268" w:type="dxa"/>
          </w:tcPr>
          <w:p w14:paraId="0E412F81" w14:textId="77777777" w:rsidR="00A55E82" w:rsidRDefault="00A55E82" w:rsidP="00440BEF">
            <w:pPr>
              <w:pStyle w:val="Listenabsatz"/>
              <w:ind w:left="0"/>
            </w:pPr>
          </w:p>
        </w:tc>
        <w:tc>
          <w:tcPr>
            <w:tcW w:w="3935" w:type="dxa"/>
          </w:tcPr>
          <w:p w14:paraId="75C82647" w14:textId="77777777" w:rsidR="00A55E82" w:rsidRDefault="00A55E82" w:rsidP="00440BEF">
            <w:pPr>
              <w:pStyle w:val="Listenabsatz"/>
              <w:ind w:left="0"/>
            </w:pPr>
          </w:p>
        </w:tc>
      </w:tr>
      <w:tr w:rsidR="00A55E82" w14:paraId="522550F6" w14:textId="77777777" w:rsidTr="00440BEF">
        <w:tc>
          <w:tcPr>
            <w:tcW w:w="3119" w:type="dxa"/>
          </w:tcPr>
          <w:p w14:paraId="0932A339" w14:textId="77777777" w:rsidR="00A55E82" w:rsidRDefault="00A55E82" w:rsidP="00440BEF">
            <w:pPr>
              <w:pStyle w:val="Listenabsatz"/>
              <w:ind w:left="0"/>
            </w:pPr>
            <w:r>
              <w:t>TS_EINFUEGUNG</w:t>
            </w:r>
          </w:p>
        </w:tc>
        <w:tc>
          <w:tcPr>
            <w:tcW w:w="2268" w:type="dxa"/>
          </w:tcPr>
          <w:p w14:paraId="76AC79E6" w14:textId="77777777" w:rsidR="00A55E82" w:rsidRDefault="00A55E82" w:rsidP="00440BEF">
            <w:pPr>
              <w:pStyle w:val="Listenabsatz"/>
              <w:ind w:left="0"/>
            </w:pPr>
            <w:r>
              <w:t>TIMESTAMP (6)</w:t>
            </w:r>
          </w:p>
        </w:tc>
        <w:tc>
          <w:tcPr>
            <w:tcW w:w="3935" w:type="dxa"/>
          </w:tcPr>
          <w:p w14:paraId="51CD7599" w14:textId="77777777" w:rsidR="00A55E82" w:rsidRDefault="00A55E82" w:rsidP="00440BEF">
            <w:pPr>
              <w:pStyle w:val="Listenabsatz"/>
              <w:ind w:left="0"/>
            </w:pPr>
          </w:p>
        </w:tc>
      </w:tr>
      <w:tr w:rsidR="00A55E82" w14:paraId="080AAACF" w14:textId="77777777" w:rsidTr="00440BEF">
        <w:tc>
          <w:tcPr>
            <w:tcW w:w="3119" w:type="dxa"/>
          </w:tcPr>
          <w:p w14:paraId="7C9FDA29" w14:textId="77777777" w:rsidR="00A55E82" w:rsidRDefault="00A55E82" w:rsidP="00440BEF">
            <w:pPr>
              <w:pStyle w:val="Listenabsatz"/>
              <w:ind w:left="0"/>
            </w:pPr>
            <w:r>
              <w:t>TS_AENDERUNG</w:t>
            </w:r>
          </w:p>
        </w:tc>
        <w:tc>
          <w:tcPr>
            <w:tcW w:w="2268" w:type="dxa"/>
          </w:tcPr>
          <w:p w14:paraId="1B814D35" w14:textId="77777777" w:rsidR="00A55E82" w:rsidRDefault="00A55E82" w:rsidP="00440BEF">
            <w:pPr>
              <w:pStyle w:val="Listenabsatz"/>
              <w:ind w:left="0"/>
            </w:pPr>
            <w:r>
              <w:t>TIMESTAMP (6)</w:t>
            </w:r>
          </w:p>
        </w:tc>
        <w:tc>
          <w:tcPr>
            <w:tcW w:w="3935" w:type="dxa"/>
          </w:tcPr>
          <w:p w14:paraId="4A7BBCE6" w14:textId="77777777" w:rsidR="00A55E82" w:rsidRDefault="00A55E82" w:rsidP="00440BEF">
            <w:pPr>
              <w:pStyle w:val="Listenabsatz"/>
              <w:ind w:left="0"/>
            </w:pPr>
          </w:p>
        </w:tc>
      </w:tr>
      <w:tr w:rsidR="00A55E82" w:rsidRPr="00916F1B" w14:paraId="6FE90847" w14:textId="77777777" w:rsidTr="00440BEF">
        <w:tc>
          <w:tcPr>
            <w:tcW w:w="3119" w:type="dxa"/>
          </w:tcPr>
          <w:p w14:paraId="1C478637" w14:textId="77777777" w:rsidR="00A55E82" w:rsidRDefault="00A55E82" w:rsidP="00440BEF">
            <w:pPr>
              <w:pStyle w:val="Listenabsatz"/>
              <w:ind w:left="0"/>
            </w:pPr>
            <w:r>
              <w:t>CKRT_IBO_PERS</w:t>
            </w:r>
          </w:p>
        </w:tc>
        <w:tc>
          <w:tcPr>
            <w:tcW w:w="2268" w:type="dxa"/>
          </w:tcPr>
          <w:p w14:paraId="7EF4BC9A" w14:textId="77777777" w:rsidR="00A55E82" w:rsidRDefault="00A55E82" w:rsidP="00440BEF">
            <w:pPr>
              <w:pStyle w:val="Listenabsatz"/>
              <w:ind w:left="0"/>
            </w:pPr>
            <w:r>
              <w:t>TIMESTAMP</w:t>
            </w:r>
          </w:p>
        </w:tc>
        <w:tc>
          <w:tcPr>
            <w:tcW w:w="3935" w:type="dxa"/>
          </w:tcPr>
          <w:p w14:paraId="0DF44ADF" w14:textId="77777777" w:rsidR="00A55E82" w:rsidRPr="00AA7019" w:rsidRDefault="00A55E82" w:rsidP="00440BEF">
            <w:pPr>
              <w:pStyle w:val="Listenabsatz"/>
              <w:ind w:left="0"/>
              <w:rPr>
                <w:lang w:val="en-US"/>
              </w:rPr>
            </w:pPr>
            <w:proofErr w:type="spellStart"/>
            <w:r w:rsidRPr="00AA7019">
              <w:rPr>
                <w:lang w:val="en-US"/>
              </w:rPr>
              <w:t>Referenz</w:t>
            </w:r>
            <w:proofErr w:type="spellEnd"/>
            <w:r w:rsidRPr="00AA7019">
              <w:rPr>
                <w:lang w:val="en-US"/>
              </w:rPr>
              <w:t xml:space="preserve"> auf den IBO-Person-Key (IBO: </w:t>
            </w:r>
            <w:proofErr w:type="spellStart"/>
            <w:r w:rsidRPr="00AA7019">
              <w:rPr>
                <w:lang w:val="en-US"/>
              </w:rPr>
              <w:t>createConsumerContract</w:t>
            </w:r>
            <w:proofErr w:type="spellEnd"/>
            <w:r w:rsidRPr="00AA7019">
              <w:rPr>
                <w:lang w:val="en-US"/>
              </w:rPr>
              <w:t>)</w:t>
            </w:r>
          </w:p>
        </w:tc>
      </w:tr>
      <w:tr w:rsidR="00A55E82" w14:paraId="50C451E8" w14:textId="77777777" w:rsidTr="00440BEF">
        <w:tc>
          <w:tcPr>
            <w:tcW w:w="3119" w:type="dxa"/>
          </w:tcPr>
          <w:p w14:paraId="59EF7FA2" w14:textId="77777777" w:rsidR="00A55E82" w:rsidRDefault="00A55E82" w:rsidP="00440BEF">
            <w:pPr>
              <w:pStyle w:val="Listenabsatz"/>
              <w:ind w:left="0"/>
            </w:pPr>
            <w:r>
              <w:t>CKRT_ID</w:t>
            </w:r>
          </w:p>
        </w:tc>
        <w:tc>
          <w:tcPr>
            <w:tcW w:w="2268" w:type="dxa"/>
          </w:tcPr>
          <w:p w14:paraId="54003CCC" w14:textId="77777777" w:rsidR="00A55E82" w:rsidRDefault="00A55E82" w:rsidP="00440BEF">
            <w:pPr>
              <w:pStyle w:val="Listenabsatz"/>
              <w:ind w:left="0"/>
            </w:pPr>
            <w:r>
              <w:t>CHAR(16)</w:t>
            </w:r>
          </w:p>
        </w:tc>
        <w:tc>
          <w:tcPr>
            <w:tcW w:w="3935" w:type="dxa"/>
          </w:tcPr>
          <w:p w14:paraId="28293ADF" w14:textId="77777777" w:rsidR="00A55E82" w:rsidRDefault="00A55E82" w:rsidP="00440BEF">
            <w:pPr>
              <w:pStyle w:val="Listenabsatz"/>
              <w:ind w:left="0"/>
            </w:pPr>
            <w:r>
              <w:t>Alias der Karte im IBO</w:t>
            </w:r>
          </w:p>
        </w:tc>
      </w:tr>
      <w:tr w:rsidR="00A55E82" w14:paraId="12596653" w14:textId="77777777" w:rsidTr="00440BEF">
        <w:tc>
          <w:tcPr>
            <w:tcW w:w="3119" w:type="dxa"/>
          </w:tcPr>
          <w:p w14:paraId="16870368" w14:textId="77777777" w:rsidR="00A55E82" w:rsidRDefault="00A55E82" w:rsidP="00440BEF">
            <w:pPr>
              <w:pStyle w:val="Listenabsatz"/>
              <w:ind w:left="0"/>
            </w:pPr>
            <w:r>
              <w:t>CKRT_CONTRACT_PDKT</w:t>
            </w:r>
          </w:p>
        </w:tc>
        <w:tc>
          <w:tcPr>
            <w:tcW w:w="2268" w:type="dxa"/>
          </w:tcPr>
          <w:p w14:paraId="549A6341" w14:textId="77777777" w:rsidR="00A55E82" w:rsidRDefault="00A55E82" w:rsidP="00440BEF">
            <w:pPr>
              <w:pStyle w:val="Listenabsatz"/>
              <w:ind w:left="0"/>
            </w:pPr>
            <w:r>
              <w:t>CHAR(36)</w:t>
            </w:r>
          </w:p>
        </w:tc>
        <w:tc>
          <w:tcPr>
            <w:tcW w:w="3935" w:type="dxa"/>
          </w:tcPr>
          <w:p w14:paraId="41DE907A" w14:textId="77777777" w:rsidR="00A55E82" w:rsidRDefault="00A55E82" w:rsidP="00440BEF">
            <w:pPr>
              <w:pStyle w:val="Listenabsatz"/>
              <w:ind w:left="0"/>
            </w:pPr>
            <w:r>
              <w:t>Produktvertrag im IBO</w:t>
            </w:r>
          </w:p>
        </w:tc>
      </w:tr>
      <w:tr w:rsidR="00A55E82" w14:paraId="32A414DF" w14:textId="77777777" w:rsidTr="00440BEF">
        <w:tc>
          <w:tcPr>
            <w:tcW w:w="3119" w:type="dxa"/>
          </w:tcPr>
          <w:p w14:paraId="0AB73501" w14:textId="77777777" w:rsidR="00A55E82" w:rsidRDefault="00A55E82" w:rsidP="00440BEF">
            <w:pPr>
              <w:pStyle w:val="Listenabsatz"/>
              <w:ind w:left="0"/>
            </w:pPr>
            <w:r>
              <w:t>CKRT_CONTRACT_CARD</w:t>
            </w:r>
          </w:p>
        </w:tc>
        <w:tc>
          <w:tcPr>
            <w:tcW w:w="2268" w:type="dxa"/>
          </w:tcPr>
          <w:p w14:paraId="31791957" w14:textId="77777777" w:rsidR="00A55E82" w:rsidRDefault="00A55E82" w:rsidP="00440BEF">
            <w:pPr>
              <w:pStyle w:val="Listenabsatz"/>
              <w:ind w:left="0"/>
            </w:pPr>
            <w:r>
              <w:t>CHAR(20)</w:t>
            </w:r>
          </w:p>
        </w:tc>
        <w:tc>
          <w:tcPr>
            <w:tcW w:w="3935" w:type="dxa"/>
          </w:tcPr>
          <w:p w14:paraId="0DCDFE5E" w14:textId="77777777" w:rsidR="00A55E82" w:rsidRDefault="00A55E82" w:rsidP="00440BEF">
            <w:pPr>
              <w:pStyle w:val="Listenabsatz"/>
              <w:ind w:left="0"/>
            </w:pPr>
            <w:r>
              <w:t>Kartenvertrag im IBO</w:t>
            </w:r>
          </w:p>
        </w:tc>
      </w:tr>
      <w:tr w:rsidR="00A55E82" w14:paraId="0E895428" w14:textId="77777777" w:rsidTr="00440BEF">
        <w:tc>
          <w:tcPr>
            <w:tcW w:w="3119" w:type="dxa"/>
          </w:tcPr>
          <w:p w14:paraId="5BC175BE" w14:textId="77777777" w:rsidR="00A55E82" w:rsidRDefault="00A55E82" w:rsidP="00440BEF">
            <w:pPr>
              <w:pStyle w:val="Listenabsatz"/>
              <w:ind w:left="0"/>
            </w:pPr>
            <w:r>
              <w:t>CKRT_PAN_BIND_SCHL</w:t>
            </w:r>
          </w:p>
        </w:tc>
        <w:tc>
          <w:tcPr>
            <w:tcW w:w="2268" w:type="dxa"/>
          </w:tcPr>
          <w:p w14:paraId="27CEE5D9" w14:textId="77777777" w:rsidR="00A55E82" w:rsidRDefault="00A55E82" w:rsidP="00440BEF">
            <w:pPr>
              <w:pStyle w:val="Listenabsatz"/>
              <w:ind w:left="0"/>
            </w:pPr>
            <w:r>
              <w:t>CHAR(32)</w:t>
            </w:r>
          </w:p>
        </w:tc>
        <w:tc>
          <w:tcPr>
            <w:tcW w:w="3935" w:type="dxa"/>
          </w:tcPr>
          <w:p w14:paraId="475477EB" w14:textId="77777777" w:rsidR="00A55E82" w:rsidRDefault="00A55E82" w:rsidP="00440BEF">
            <w:pPr>
              <w:pStyle w:val="Listenabsatz"/>
              <w:ind w:left="0"/>
            </w:pPr>
            <w:r>
              <w:t xml:space="preserve">Bindungs-Schlüssel </w:t>
            </w:r>
            <w:r w:rsidR="00F85681">
              <w:t>DEBIT</w:t>
            </w:r>
            <w:r>
              <w:t>-/</w:t>
            </w:r>
            <w:r w:rsidR="00F85681">
              <w:t>CREDIT</w:t>
            </w:r>
            <w:r>
              <w:t>-PAN</w:t>
            </w:r>
          </w:p>
        </w:tc>
      </w:tr>
      <w:tr w:rsidR="00A55E82" w14:paraId="2C6E6DE6" w14:textId="77777777" w:rsidTr="00440BEF">
        <w:tc>
          <w:tcPr>
            <w:tcW w:w="3119" w:type="dxa"/>
          </w:tcPr>
          <w:p w14:paraId="456E3795" w14:textId="77777777" w:rsidR="00A55E82" w:rsidRDefault="00A55E82" w:rsidP="00440BEF">
            <w:pPr>
              <w:pStyle w:val="Listenabsatz"/>
              <w:ind w:left="0"/>
            </w:pPr>
            <w:r>
              <w:t>AKTIV_KZ</w:t>
            </w:r>
          </w:p>
        </w:tc>
        <w:tc>
          <w:tcPr>
            <w:tcW w:w="2268" w:type="dxa"/>
          </w:tcPr>
          <w:p w14:paraId="305719AF" w14:textId="77777777" w:rsidR="00A55E82" w:rsidRDefault="00A55E82" w:rsidP="00440BEF">
            <w:pPr>
              <w:pStyle w:val="Listenabsatz"/>
              <w:ind w:left="0"/>
            </w:pPr>
            <w:r>
              <w:t>CHAR(1)</w:t>
            </w:r>
          </w:p>
        </w:tc>
        <w:tc>
          <w:tcPr>
            <w:tcW w:w="3935" w:type="dxa"/>
          </w:tcPr>
          <w:p w14:paraId="18811E27" w14:textId="77777777" w:rsidR="00A55E82" w:rsidRDefault="00A55E82" w:rsidP="00440BEF">
            <w:pPr>
              <w:pStyle w:val="Listenabsatz"/>
              <w:ind w:left="0"/>
            </w:pPr>
            <w:r>
              <w:t>PAN ist gültig für Autorisierungs-Anfragen (J/N)</w:t>
            </w:r>
          </w:p>
        </w:tc>
      </w:tr>
      <w:tr w:rsidR="003B2CB9" w14:paraId="09EE68F5" w14:textId="77777777" w:rsidTr="00440BEF">
        <w:tc>
          <w:tcPr>
            <w:tcW w:w="3119" w:type="dxa"/>
          </w:tcPr>
          <w:p w14:paraId="237ADF15" w14:textId="77777777" w:rsidR="003B2CB9" w:rsidRDefault="003B2CB9" w:rsidP="00440BEF">
            <w:pPr>
              <w:pStyle w:val="Listenabsatz"/>
              <w:ind w:left="0"/>
            </w:pPr>
            <w:r w:rsidRPr="003B2CB9">
              <w:t>KRKT_PRZR_NAME</w:t>
            </w:r>
          </w:p>
        </w:tc>
        <w:tc>
          <w:tcPr>
            <w:tcW w:w="2268" w:type="dxa"/>
          </w:tcPr>
          <w:p w14:paraId="3BCCE9E4" w14:textId="77777777" w:rsidR="003B2CB9" w:rsidRDefault="003B2CB9" w:rsidP="00440BEF">
            <w:pPr>
              <w:pStyle w:val="Listenabsatz"/>
              <w:ind w:left="0"/>
            </w:pPr>
            <w:r>
              <w:t>CHAR(8)</w:t>
            </w:r>
          </w:p>
        </w:tc>
        <w:tc>
          <w:tcPr>
            <w:tcW w:w="3935" w:type="dxa"/>
          </w:tcPr>
          <w:p w14:paraId="3F35B1AF" w14:textId="77777777" w:rsidR="003B2CB9" w:rsidRDefault="003B2CB9" w:rsidP="00AD4A64">
            <w:pPr>
              <w:pStyle w:val="Listenabsatz"/>
              <w:ind w:left="0"/>
            </w:pPr>
            <w:r>
              <w:t xml:space="preserve">Kennung für den Prozessor der </w:t>
            </w:r>
            <w:r w:rsidR="00AD4A64">
              <w:t>CREDIT-K</w:t>
            </w:r>
            <w:r>
              <w:t xml:space="preserve">arte (aktuell ‚FDI‘ bzw. ‚PLUSCARD‘) </w:t>
            </w:r>
          </w:p>
        </w:tc>
      </w:tr>
    </w:tbl>
    <w:p w14:paraId="1A3D4570" w14:textId="77777777" w:rsidR="00C56C1B" w:rsidRDefault="00C56C1B" w:rsidP="00A33851"/>
    <w:p w14:paraId="3B9DA9A3" w14:textId="77777777" w:rsidR="00C56C1B" w:rsidRDefault="00C56C1B" w:rsidP="00A33851"/>
    <w:p w14:paraId="2A81A4CA" w14:textId="77777777" w:rsidR="00C56C1B" w:rsidRDefault="00C56C1B" w:rsidP="00A33851"/>
    <w:p w14:paraId="4A9B934D" w14:textId="77777777" w:rsidR="00C56C1B" w:rsidRDefault="00C56C1B" w:rsidP="00A33851"/>
    <w:p w14:paraId="4D6EDA79" w14:textId="77777777" w:rsidR="00051C17" w:rsidRDefault="00051C17" w:rsidP="00A33851"/>
    <w:p w14:paraId="30C02435" w14:textId="77777777" w:rsidR="00051C17" w:rsidRDefault="00051C17" w:rsidP="00A33851"/>
    <w:p w14:paraId="5639CD55" w14:textId="77777777" w:rsidR="00051C17" w:rsidRDefault="00051C17" w:rsidP="00A33851"/>
    <w:p w14:paraId="02872C0B" w14:textId="77777777" w:rsidR="00051C17" w:rsidRDefault="00051C17" w:rsidP="00A33851"/>
    <w:p w14:paraId="16B166A2" w14:textId="77777777" w:rsidR="00051C17" w:rsidRDefault="00051C17" w:rsidP="00A33851"/>
    <w:p w14:paraId="2EBB1704" w14:textId="77777777" w:rsidR="00051C17" w:rsidRDefault="00051C17" w:rsidP="00A33851"/>
    <w:p w14:paraId="5A6ECDD7" w14:textId="77777777" w:rsidR="00C56C1B" w:rsidRDefault="00C56C1B" w:rsidP="00C56C1B">
      <w:pPr>
        <w:pStyle w:val="berschrift1"/>
      </w:pPr>
      <w:bookmarkStart w:id="47" w:name="_Toc83102656"/>
      <w:r>
        <w:t xml:space="preserve">Autorisierung von </w:t>
      </w:r>
      <w:r w:rsidR="00D13C5F">
        <w:t>Kredit</w:t>
      </w:r>
      <w:r w:rsidR="008B64BF">
        <w:t>-Karte</w:t>
      </w:r>
      <w:r w:rsidR="000D1C4A">
        <w:t>-</w:t>
      </w:r>
      <w:r>
        <w:t>Transaktionen</w:t>
      </w:r>
      <w:bookmarkEnd w:id="47"/>
      <w:r>
        <w:t xml:space="preserve"> </w:t>
      </w:r>
    </w:p>
    <w:p w14:paraId="67DBA5B1" w14:textId="77777777" w:rsidR="00C56C1B" w:rsidRDefault="00C56C1B" w:rsidP="00A33851"/>
    <w:p w14:paraId="7070696A" w14:textId="77777777" w:rsidR="00C56C1B" w:rsidRDefault="00C56C1B" w:rsidP="00C56C1B">
      <w:pPr>
        <w:pStyle w:val="berschrift2"/>
      </w:pPr>
      <w:bookmarkStart w:id="48" w:name="_Toc83102657"/>
      <w:r>
        <w:t>Übersicht</w:t>
      </w:r>
      <w:bookmarkEnd w:id="48"/>
    </w:p>
    <w:p w14:paraId="2388F9DA" w14:textId="77777777" w:rsidR="00A979BC" w:rsidRDefault="00A979BC" w:rsidP="00C56C1B">
      <w:r>
        <w:t xml:space="preserve">Die Autorisierungs-Nachrichten werden von </w:t>
      </w:r>
      <w:r w:rsidR="000675D6">
        <w:t>MasterCard</w:t>
      </w:r>
      <w:r>
        <w:t xml:space="preserve"> in das </w:t>
      </w:r>
      <w:proofErr w:type="spellStart"/>
      <w:r w:rsidR="00F85681">
        <w:t>eWL</w:t>
      </w:r>
      <w:proofErr w:type="spellEnd"/>
      <w:r>
        <w:t>-System</w:t>
      </w:r>
      <w:r w:rsidR="00AA0EAB">
        <w:t xml:space="preserve"> (FO) der FI gesendet</w:t>
      </w:r>
      <w:r>
        <w:t>.</w:t>
      </w:r>
    </w:p>
    <w:p w14:paraId="58E5DADD" w14:textId="77777777" w:rsidR="00A979BC" w:rsidRDefault="00A979BC" w:rsidP="00C56C1B">
      <w:r>
        <w:t xml:space="preserve">Die </w:t>
      </w:r>
      <w:proofErr w:type="spellStart"/>
      <w:r w:rsidR="00F85681">
        <w:t>eWL</w:t>
      </w:r>
      <w:proofErr w:type="spellEnd"/>
      <w:r>
        <w:t xml:space="preserve">-Systeme führen Prüfungen durch, die ggf. auch zur Abweisung einer Nachricht führen können. Insbesondere wird die sog. </w:t>
      </w:r>
      <w:r w:rsidR="005B110F">
        <w:t>FRAUD</w:t>
      </w:r>
      <w:r>
        <w:t xml:space="preserve">-Prüfung </w:t>
      </w:r>
      <w:r w:rsidR="00456F58">
        <w:t>vorgenommen.</w:t>
      </w:r>
      <w:r>
        <w:t xml:space="preserve"> </w:t>
      </w:r>
    </w:p>
    <w:p w14:paraId="050A32BF" w14:textId="77777777" w:rsidR="00C56C1B" w:rsidRDefault="00A979BC" w:rsidP="00C56C1B">
      <w:r>
        <w:t xml:space="preserve">Erst nach erfolgreicher Prüfung werden die Nachrichten an das </w:t>
      </w:r>
      <w:r w:rsidR="00F85681" w:rsidRPr="00F85681">
        <w:rPr>
          <w:b/>
        </w:rPr>
        <w:t>GATEWAY</w:t>
      </w:r>
      <w:r w:rsidR="00DF6164">
        <w:t xml:space="preserve"> weitergesendet</w:t>
      </w:r>
      <w:r w:rsidR="00AA0EAB">
        <w:t>.</w:t>
      </w:r>
      <w:r>
        <w:t xml:space="preserve">  </w:t>
      </w:r>
    </w:p>
    <w:p w14:paraId="7349706C" w14:textId="77777777" w:rsidR="00C56C1B" w:rsidRPr="000D1C4A" w:rsidRDefault="00C56C1B" w:rsidP="00C56C1B">
      <w:pPr>
        <w:pStyle w:val="berschrift2"/>
        <w:rPr>
          <w:b/>
          <w:i/>
        </w:rPr>
      </w:pPr>
      <w:bookmarkStart w:id="49" w:name="_Toc83102658"/>
      <w:r>
        <w:t xml:space="preserve">Prozessbeschreibung </w:t>
      </w:r>
      <w:r w:rsidR="00F85681">
        <w:rPr>
          <w:b/>
          <w:i/>
        </w:rPr>
        <w:t>GATEWAY</w:t>
      </w:r>
      <w:bookmarkEnd w:id="49"/>
    </w:p>
    <w:p w14:paraId="636AD16C" w14:textId="77777777" w:rsidR="00EC5079" w:rsidRDefault="00EC5079" w:rsidP="00EC5079">
      <w:pPr>
        <w:pStyle w:val="berschrift3"/>
      </w:pPr>
      <w:bookmarkStart w:id="50" w:name="_Toc83102659"/>
      <w:r>
        <w:t>Übersicht</w:t>
      </w:r>
      <w:bookmarkEnd w:id="50"/>
    </w:p>
    <w:p w14:paraId="13F1158C" w14:textId="77777777" w:rsidR="00FB78B0" w:rsidRPr="008B64BF" w:rsidRDefault="000D1C4A" w:rsidP="00803A61">
      <w:r w:rsidRPr="008B64BF">
        <w:t xml:space="preserve">Das </w:t>
      </w:r>
      <w:r w:rsidR="00F85681" w:rsidRPr="00F85681">
        <w:rPr>
          <w:b/>
        </w:rPr>
        <w:t>GATEWAY</w:t>
      </w:r>
      <w:r w:rsidRPr="008B64BF">
        <w:t xml:space="preserve"> nimmt die Nachrichten der Prozessoren entgegen und leitet si</w:t>
      </w:r>
      <w:r w:rsidR="00A30EC6" w:rsidRPr="008B64BF">
        <w:t xml:space="preserve">e weiter in das betreffende </w:t>
      </w:r>
      <w:proofErr w:type="spellStart"/>
      <w:r w:rsidR="00A30EC6" w:rsidRPr="008B64BF">
        <w:t>OSPl</w:t>
      </w:r>
      <w:r w:rsidRPr="008B64BF">
        <w:t>us</w:t>
      </w:r>
      <w:proofErr w:type="spellEnd"/>
      <w:r w:rsidRPr="008B64BF">
        <w:t>-System.</w:t>
      </w:r>
      <w:r w:rsidR="00FB78B0" w:rsidRPr="008B64BF">
        <w:t xml:space="preserve"> Es erhält von den </w:t>
      </w:r>
      <w:proofErr w:type="spellStart"/>
      <w:r w:rsidR="00FB78B0" w:rsidRPr="008B64BF">
        <w:t>OSPlus</w:t>
      </w:r>
      <w:proofErr w:type="spellEnd"/>
      <w:r w:rsidR="00FB78B0" w:rsidRPr="008B64BF">
        <w:t xml:space="preserve">-Systemen die Antworten und sendet diese an </w:t>
      </w:r>
      <w:r w:rsidR="00AA0EAB" w:rsidRPr="008B64BF">
        <w:t xml:space="preserve">das </w:t>
      </w:r>
      <w:proofErr w:type="spellStart"/>
      <w:r w:rsidR="00F85681">
        <w:t>eWL</w:t>
      </w:r>
      <w:proofErr w:type="spellEnd"/>
      <w:r w:rsidR="00AA0EAB" w:rsidRPr="008B64BF">
        <w:t xml:space="preserve">-System </w:t>
      </w:r>
      <w:r w:rsidR="0051187B" w:rsidRPr="008B64BF">
        <w:t>zurück.</w:t>
      </w:r>
    </w:p>
    <w:p w14:paraId="22D45242" w14:textId="77777777" w:rsidR="001F6EA7" w:rsidRPr="008B64BF" w:rsidRDefault="001F6EA7" w:rsidP="00803A61">
      <w:r w:rsidRPr="008B64BF">
        <w:t>Es werden alle eingehenden Nachrichten gem. Schnittstellenspezifikation formal geprüft (</w:t>
      </w:r>
      <w:r w:rsidRPr="000675D6">
        <w:t xml:space="preserve">s. </w:t>
      </w:r>
      <w:hyperlink w:anchor="_Unterstützte_Nachrichten" w:history="1">
        <w:r w:rsidR="00AA0EAB" w:rsidRPr="000675D6">
          <w:rPr>
            <w:rStyle w:val="Hyperlink"/>
          </w:rPr>
          <w:t>u</w:t>
        </w:r>
        <w:r w:rsidRPr="000675D6">
          <w:rPr>
            <w:rStyle w:val="Hyperlink"/>
          </w:rPr>
          <w:t>nterstützte Nachrichten</w:t>
        </w:r>
      </w:hyperlink>
      <w:r w:rsidRPr="008B64BF">
        <w:t>).</w:t>
      </w:r>
    </w:p>
    <w:p w14:paraId="466482DF" w14:textId="77777777" w:rsidR="00FB78B0" w:rsidRPr="008B64BF" w:rsidRDefault="00FB78B0" w:rsidP="00803A61">
      <w:r w:rsidRPr="008B64BF">
        <w:t xml:space="preserve">Das </w:t>
      </w:r>
      <w:r w:rsidR="00F85681">
        <w:rPr>
          <w:b/>
        </w:rPr>
        <w:t>GATEWAY</w:t>
      </w:r>
      <w:r w:rsidRPr="008B64BF">
        <w:t xml:space="preserve"> ermittelt</w:t>
      </w:r>
      <w:r w:rsidR="001F6EA7" w:rsidRPr="008B64BF">
        <w:t xml:space="preserve"> zu einer Autorisierungs-Nachricht </w:t>
      </w:r>
      <w:r w:rsidRPr="008B64BF">
        <w:t xml:space="preserve">die zugeordnete </w:t>
      </w:r>
      <w:r w:rsidR="00F85681">
        <w:t>DEBIT</w:t>
      </w:r>
      <w:r w:rsidRPr="008B64BF">
        <w:t xml:space="preserve">-Karte und das </w:t>
      </w:r>
      <w:r w:rsidR="001F6EA7" w:rsidRPr="008B64BF">
        <w:t xml:space="preserve">betreffende </w:t>
      </w:r>
      <w:proofErr w:type="spellStart"/>
      <w:r w:rsidR="00A30EC6" w:rsidRPr="008B64BF">
        <w:t>OSPl</w:t>
      </w:r>
      <w:r w:rsidRPr="008B64BF">
        <w:t>us</w:t>
      </w:r>
      <w:proofErr w:type="spellEnd"/>
      <w:r w:rsidRPr="008B64BF">
        <w:t>-Institut</w:t>
      </w:r>
      <w:r w:rsidR="00D56E9A" w:rsidRPr="008B64BF">
        <w:t xml:space="preserve"> (</w:t>
      </w:r>
      <w:r w:rsidR="00D56E9A" w:rsidRPr="000675D6">
        <w:t xml:space="preserve">s. </w:t>
      </w:r>
      <w:hyperlink w:anchor="_Routing" w:history="1">
        <w:r w:rsidR="00D56E9A" w:rsidRPr="000675D6">
          <w:rPr>
            <w:rStyle w:val="Hyperlink"/>
          </w:rPr>
          <w:t>Routing</w:t>
        </w:r>
      </w:hyperlink>
      <w:r w:rsidR="00D56E9A" w:rsidRPr="008B64BF">
        <w:t>)</w:t>
      </w:r>
      <w:r w:rsidRPr="008B64BF">
        <w:t xml:space="preserve">, es nimmt die </w:t>
      </w:r>
      <w:r w:rsidR="00AA0EAB" w:rsidRPr="008B64BF">
        <w:t>Prüfung des PAN-Bindung</w:t>
      </w:r>
      <w:r w:rsidR="000B05EB" w:rsidRPr="008B64BF">
        <w:t xml:space="preserve">sschlüssels </w:t>
      </w:r>
      <w:r w:rsidR="00AA0EAB" w:rsidRPr="008B64BF">
        <w:t>vor</w:t>
      </w:r>
      <w:r w:rsidRPr="008B64BF">
        <w:t xml:space="preserve"> und erstellt die Autorisi</w:t>
      </w:r>
      <w:r w:rsidR="00DA4BBE" w:rsidRPr="008B64BF">
        <w:t xml:space="preserve">erungs-Nachricht für das </w:t>
      </w:r>
      <w:proofErr w:type="spellStart"/>
      <w:r w:rsidR="00DA4BBE" w:rsidRPr="008B64BF">
        <w:t>OSPlus</w:t>
      </w:r>
      <w:proofErr w:type="spellEnd"/>
      <w:r w:rsidR="00DA4BBE" w:rsidRPr="008B64BF">
        <w:t>-System (</w:t>
      </w:r>
      <w:r w:rsidR="0088385A" w:rsidRPr="008B64BF">
        <w:rPr>
          <w:b/>
        </w:rPr>
        <w:t>KSB-MPP</w:t>
      </w:r>
      <w:r w:rsidR="00D56E9A" w:rsidRPr="008B64BF">
        <w:t>)</w:t>
      </w:r>
      <w:r w:rsidR="00DA4BBE" w:rsidRPr="008B64BF">
        <w:t xml:space="preserve">. </w:t>
      </w:r>
      <w:r w:rsidR="006752CC">
        <w:t xml:space="preserve">Ist die </w:t>
      </w:r>
      <w:proofErr w:type="spellStart"/>
      <w:r w:rsidR="006752CC">
        <w:t>Creditkarte</w:t>
      </w:r>
      <w:proofErr w:type="spellEnd"/>
      <w:r w:rsidR="006752CC">
        <w:t xml:space="preserve"> bereits verfallen, wird diese direkt im Gateway mit AC=54 abgelehnt.</w:t>
      </w:r>
    </w:p>
    <w:p w14:paraId="18FD7723" w14:textId="77777777" w:rsidR="001F6EA7" w:rsidRPr="008B64BF" w:rsidRDefault="00D13C5F" w:rsidP="00803A61">
      <w:r>
        <w:t xml:space="preserve">Alle eingehenden </w:t>
      </w:r>
      <w:r w:rsidR="001F6EA7" w:rsidRPr="008B64BF">
        <w:t xml:space="preserve">und ausgehenden Nachrichten werden in die Tabelle </w:t>
      </w:r>
      <w:ins w:id="51" w:author="Plückebaum, Konrad" w:date="2024-08-26T14:27:00Z">
        <w:r w:rsidR="002968EE" w:rsidRPr="002968EE">
          <w:t>KA_GMC_AUTO_NHRT</w:t>
        </w:r>
        <w:r w:rsidR="002968EE">
          <w:t xml:space="preserve"> </w:t>
        </w:r>
      </w:ins>
      <w:ins w:id="52" w:author="Plückebaum, Konrad" w:date="2024-08-26T15:43:00Z">
        <w:r w:rsidR="004E2A02">
          <w:t>(</w:t>
        </w:r>
      </w:ins>
      <w:r w:rsidR="001F6EA7" w:rsidRPr="00D13C5F">
        <w:rPr>
          <w:i/>
        </w:rPr>
        <w:t>KA_GMC_NHRT_ARCH</w:t>
      </w:r>
      <w:r w:rsidR="001F6EA7" w:rsidRPr="00D13C5F">
        <w:t xml:space="preserve"> </w:t>
      </w:r>
      <w:ins w:id="53" w:author="Plückebaum, Konrad" w:date="2024-08-26T15:44:00Z">
        <w:r w:rsidR="004E2A02">
          <w:t xml:space="preserve">bis Ende April 24) </w:t>
        </w:r>
      </w:ins>
      <w:r w:rsidR="001F6EA7" w:rsidRPr="008B64BF">
        <w:t xml:space="preserve">eingetragen. Nachrichten, deren Verarbeitung zu überwachen ist, werden in die Tabelle </w:t>
      </w:r>
      <w:r w:rsidR="001F6EA7" w:rsidRPr="00D13C5F">
        <w:rPr>
          <w:i/>
        </w:rPr>
        <w:t>KA_GMC_NHRT_UEBW</w:t>
      </w:r>
      <w:r w:rsidR="001F6EA7" w:rsidRPr="008B64BF">
        <w:t xml:space="preserve"> eingetragen (</w:t>
      </w:r>
      <w:r w:rsidR="001F6EA7" w:rsidRPr="000675D6">
        <w:t xml:space="preserve">s. </w:t>
      </w:r>
      <w:hyperlink w:anchor="_Überwachung" w:history="1">
        <w:r w:rsidR="001F6EA7" w:rsidRPr="000675D6">
          <w:rPr>
            <w:rStyle w:val="Hyperlink"/>
          </w:rPr>
          <w:t>Überwachung</w:t>
        </w:r>
      </w:hyperlink>
      <w:r w:rsidR="001F6EA7" w:rsidRPr="008B64BF">
        <w:t>).</w:t>
      </w:r>
    </w:p>
    <w:p w14:paraId="4ED03030" w14:textId="77777777" w:rsidR="00927ED4" w:rsidRPr="008B64BF" w:rsidRDefault="00927ED4" w:rsidP="00803A61">
      <w:r w:rsidRPr="008B64BF">
        <w:t xml:space="preserve">Bei </w:t>
      </w:r>
      <w:r w:rsidR="00795749" w:rsidRPr="008B64BF">
        <w:t>POS-Nachrichten ohne PIN (</w:t>
      </w:r>
      <w:proofErr w:type="spellStart"/>
      <w:r w:rsidR="00795749" w:rsidRPr="008B64BF">
        <w:rPr>
          <w:b/>
        </w:rPr>
        <w:t>noCVM</w:t>
      </w:r>
      <w:proofErr w:type="spellEnd"/>
      <w:r w:rsidR="00795749" w:rsidRPr="008B64BF">
        <w:rPr>
          <w:b/>
        </w:rPr>
        <w:t xml:space="preserve"> –Nachrichten</w:t>
      </w:r>
      <w:r w:rsidR="00795749" w:rsidRPr="008B64BF">
        <w:t>) werden</w:t>
      </w:r>
      <w:r w:rsidRPr="008B64BF">
        <w:t xml:space="preserve"> die aktuellen Verfügungs-Limite beim </w:t>
      </w:r>
      <w:r w:rsidR="00795749" w:rsidRPr="008B64BF">
        <w:t xml:space="preserve">POS-System </w:t>
      </w:r>
      <w:r w:rsidRPr="008B64BF">
        <w:t>angef</w:t>
      </w:r>
      <w:r w:rsidR="00224709" w:rsidRPr="008B64BF">
        <w:t>ragt, bevor die Autorisierungs-N</w:t>
      </w:r>
      <w:r w:rsidRPr="008B64BF">
        <w:t xml:space="preserve">achricht an das </w:t>
      </w:r>
      <w:r w:rsidR="0088385A" w:rsidRPr="008B64BF">
        <w:t>KSB-MPP</w:t>
      </w:r>
      <w:r w:rsidRPr="008B64BF">
        <w:t xml:space="preserve"> gesendet wird (</w:t>
      </w:r>
      <w:r w:rsidRPr="000675D6">
        <w:t xml:space="preserve">s. </w:t>
      </w:r>
      <w:hyperlink w:anchor="_POS-Nachrichten_ohne_PIN" w:history="1">
        <w:r w:rsidRPr="000675D6">
          <w:rPr>
            <w:rStyle w:val="Hyperlink"/>
          </w:rPr>
          <w:t xml:space="preserve">POS-Nachrichten ohne PIN, </w:t>
        </w:r>
        <w:proofErr w:type="spellStart"/>
        <w:r w:rsidRPr="000675D6">
          <w:rPr>
            <w:rStyle w:val="Hyperlink"/>
          </w:rPr>
          <w:t>noCVM</w:t>
        </w:r>
        <w:proofErr w:type="spellEnd"/>
        <w:r w:rsidRPr="000675D6">
          <w:rPr>
            <w:rStyle w:val="Hyperlink"/>
          </w:rPr>
          <w:t>-Prüfung</w:t>
        </w:r>
      </w:hyperlink>
      <w:r w:rsidRPr="008B64BF">
        <w:t xml:space="preserve">). </w:t>
      </w:r>
    </w:p>
    <w:p w14:paraId="23D57D4D" w14:textId="77777777" w:rsidR="00D56E9A" w:rsidRPr="008B64BF" w:rsidRDefault="00D56E9A" w:rsidP="00803A61">
      <w:r w:rsidRPr="008B64BF">
        <w:t xml:space="preserve">Nachrichten </w:t>
      </w:r>
      <w:r w:rsidR="00927ED4" w:rsidRPr="008B64BF">
        <w:t xml:space="preserve">die </w:t>
      </w:r>
      <w:r w:rsidRPr="008B64BF">
        <w:t xml:space="preserve">vom </w:t>
      </w:r>
      <w:proofErr w:type="spellStart"/>
      <w:r w:rsidRPr="008B64BF">
        <w:t>OSPlus</w:t>
      </w:r>
      <w:proofErr w:type="spellEnd"/>
      <w:r w:rsidRPr="008B64BF">
        <w:t>-System (</w:t>
      </w:r>
      <w:r w:rsidR="0088385A" w:rsidRPr="008B64BF">
        <w:rPr>
          <w:b/>
        </w:rPr>
        <w:t>KSB-MPP</w:t>
      </w:r>
      <w:r w:rsidRPr="008B64BF">
        <w:t>)</w:t>
      </w:r>
      <w:ins w:id="54" w:author="Plückebaum, Konrad" w:date="2024-08-26T15:45:00Z">
        <w:r w:rsidR="0056335A">
          <w:t xml:space="preserve"> bzw. Gateway</w:t>
        </w:r>
      </w:ins>
      <w:r w:rsidRPr="008B64BF">
        <w:t xml:space="preserve"> negativ beantwortet</w:t>
      </w:r>
      <w:r w:rsidR="00927ED4" w:rsidRPr="008B64BF">
        <w:t xml:space="preserve"> wurden,</w:t>
      </w:r>
      <w:r w:rsidRPr="008B64BF">
        <w:t xml:space="preserve"> werden in die Tabelle</w:t>
      </w:r>
      <w:r w:rsidR="00375E61" w:rsidRPr="008B64BF">
        <w:t xml:space="preserve"> </w:t>
      </w:r>
      <w:r w:rsidRPr="000C139C">
        <w:rPr>
          <w:i/>
        </w:rPr>
        <w:t>KA_GMC_NEG_AUTOR</w:t>
      </w:r>
      <w:r w:rsidR="00795749" w:rsidRPr="008B64BF">
        <w:t xml:space="preserve"> vermerkt</w:t>
      </w:r>
      <w:r w:rsidRPr="008B64BF">
        <w:t xml:space="preserve">. Mittels dieses Tabelleninhalts werden die Monatsnachweise für die HELABA </w:t>
      </w:r>
      <w:r w:rsidR="00375E61" w:rsidRPr="008B64BF">
        <w:t>um die Anzahlen der negativen A</w:t>
      </w:r>
      <w:r w:rsidRPr="008B64BF">
        <w:t>utorisierungen ergänzt (</w:t>
      </w:r>
      <w:r w:rsidRPr="000675D6">
        <w:t>s.</w:t>
      </w:r>
      <w:r w:rsidR="00DF6164" w:rsidRPr="000675D6">
        <w:t xml:space="preserve"> </w:t>
      </w:r>
      <w:hyperlink w:anchor="_Institutsabrechung_/_Monatsnachweis" w:history="1">
        <w:r w:rsidRPr="000675D6">
          <w:rPr>
            <w:rStyle w:val="Hyperlink"/>
          </w:rPr>
          <w:t>Institutsabrechnung/Monatsnachweise</w:t>
        </w:r>
      </w:hyperlink>
      <w:r w:rsidRPr="008B64BF">
        <w:t>).</w:t>
      </w:r>
    </w:p>
    <w:p w14:paraId="5034C0F9" w14:textId="77777777" w:rsidR="009D6684" w:rsidRDefault="00927ED4" w:rsidP="00803A61">
      <w:pPr>
        <w:rPr>
          <w:ins w:id="55" w:author="Plückebaum, Konrad" w:date="2024-08-26T15:50:00Z"/>
        </w:rPr>
      </w:pPr>
      <w:r w:rsidRPr="008B64BF">
        <w:t>Das</w:t>
      </w:r>
      <w:r w:rsidR="00375E61" w:rsidRPr="008B64BF">
        <w:t xml:space="preserve"> </w:t>
      </w:r>
      <w:r w:rsidR="00F85681">
        <w:rPr>
          <w:b/>
        </w:rPr>
        <w:t>GATEWAY</w:t>
      </w:r>
      <w:r w:rsidR="00375E61" w:rsidRPr="008B64BF">
        <w:t xml:space="preserve"> </w:t>
      </w:r>
      <w:r w:rsidRPr="008B64BF">
        <w:t xml:space="preserve">prüft, </w:t>
      </w:r>
      <w:r w:rsidR="00A30EC6" w:rsidRPr="008B64BF">
        <w:t xml:space="preserve">ob das jeweilige </w:t>
      </w:r>
      <w:proofErr w:type="spellStart"/>
      <w:r w:rsidR="00A30EC6" w:rsidRPr="008B64BF">
        <w:t>OSP</w:t>
      </w:r>
      <w:r w:rsidR="00375E61" w:rsidRPr="008B64BF">
        <w:t>lus</w:t>
      </w:r>
      <w:proofErr w:type="spellEnd"/>
      <w:r w:rsidR="00375E61" w:rsidRPr="008B64BF">
        <w:t>-</w:t>
      </w:r>
      <w:r w:rsidR="0088385A" w:rsidRPr="008B64BF">
        <w:t>KSB-MPP</w:t>
      </w:r>
      <w:r w:rsidR="00375E61" w:rsidRPr="008B64BF">
        <w:t xml:space="preserve"> zu erreichen ist (s. </w:t>
      </w:r>
      <w:hyperlink w:anchor="_Pfadverarbeitung_und_Pfadüberwachun" w:history="1">
        <w:r w:rsidR="00375E61" w:rsidRPr="00D13C5F">
          <w:rPr>
            <w:rStyle w:val="Hyperlink"/>
          </w:rPr>
          <w:t>Pfadv</w:t>
        </w:r>
        <w:r w:rsidR="00D13C5F" w:rsidRPr="00D13C5F">
          <w:rPr>
            <w:rStyle w:val="Hyperlink"/>
          </w:rPr>
          <w:t>erarbeitung und</w:t>
        </w:r>
        <w:r w:rsidRPr="00D13C5F">
          <w:rPr>
            <w:rStyle w:val="Hyperlink"/>
          </w:rPr>
          <w:t xml:space="preserve"> Pfad-Überwachung</w:t>
        </w:r>
      </w:hyperlink>
      <w:r w:rsidRPr="008B64BF">
        <w:t xml:space="preserve">), ist das nicht der Fall, dann wird dem </w:t>
      </w:r>
      <w:proofErr w:type="spellStart"/>
      <w:r w:rsidR="00F85681">
        <w:t>eWL</w:t>
      </w:r>
      <w:proofErr w:type="spellEnd"/>
      <w:r w:rsidR="00224709" w:rsidRPr="008B64BF">
        <w:t xml:space="preserve">-System </w:t>
      </w:r>
      <w:r w:rsidRPr="008B64BF">
        <w:t xml:space="preserve">unmittelbar negativ geantwortet, eine Ersatzautorisierung ist </w:t>
      </w:r>
      <w:r w:rsidR="00224709" w:rsidRPr="008B64BF">
        <w:t xml:space="preserve">aktuell </w:t>
      </w:r>
      <w:r w:rsidRPr="008B64BF">
        <w:t>nicht vorgesehen.</w:t>
      </w:r>
    </w:p>
    <w:p w14:paraId="12DBEDAC" w14:textId="77777777" w:rsidR="0056335A" w:rsidRDefault="0056335A" w:rsidP="00803A61">
      <w:ins w:id="56" w:author="Plückebaum, Konrad" w:date="2024-08-26T15:50:00Z">
        <w:r>
          <w:t>Es gibt auch Sperren di</w:t>
        </w:r>
      </w:ins>
      <w:ins w:id="57" w:author="Plückebaum, Konrad" w:date="2024-08-26T15:51:00Z">
        <w:r>
          <w:t>e von FO an das KMS über das Gateway informatorisch gesendet werden.</w:t>
        </w:r>
      </w:ins>
    </w:p>
    <w:p w14:paraId="1A399177" w14:textId="77777777" w:rsidR="00927ED4" w:rsidRDefault="00927ED4" w:rsidP="00803A61"/>
    <w:p w14:paraId="2D8E3BA1" w14:textId="77777777" w:rsidR="00311996" w:rsidRDefault="00311996" w:rsidP="00803A61"/>
    <w:p w14:paraId="44924836" w14:textId="77777777" w:rsidR="00311996" w:rsidRDefault="00311996" w:rsidP="00803A61"/>
    <w:p w14:paraId="3AE9065A" w14:textId="77777777" w:rsidR="00311996" w:rsidRDefault="00311996" w:rsidP="00803A61"/>
    <w:p w14:paraId="18A57028" w14:textId="77777777" w:rsidR="009D6684" w:rsidRDefault="009D6684" w:rsidP="009D6684">
      <w:pPr>
        <w:pStyle w:val="berschrift3"/>
      </w:pPr>
      <w:bookmarkStart w:id="58" w:name="_Unterstützte_Nachrichten"/>
      <w:bookmarkStart w:id="59" w:name="_Toc83102660"/>
      <w:bookmarkEnd w:id="58"/>
      <w:r w:rsidRPr="00AE51A6">
        <w:t>Unterstützte Nachrichten</w:t>
      </w:r>
      <w:bookmarkEnd w:id="59"/>
    </w:p>
    <w:p w14:paraId="1DCC709F" w14:textId="77777777" w:rsidR="00CB5729" w:rsidRPr="00CB5729" w:rsidRDefault="00CB5729" w:rsidP="00CB5729"/>
    <w:p w14:paraId="47093F2E" w14:textId="77777777" w:rsidR="002633CA" w:rsidRDefault="00CB5729" w:rsidP="00A44BE2">
      <w:pPr>
        <w:pStyle w:val="berschrift4"/>
      </w:pPr>
      <w:r>
        <w:t xml:space="preserve">Autorisierungs-Nachrichten von </w:t>
      </w:r>
      <w:r w:rsidR="000675D6">
        <w:t>MasterCard</w:t>
      </w:r>
      <w:r>
        <w:t xml:space="preserve"> </w:t>
      </w:r>
    </w:p>
    <w:p w14:paraId="48C9A320" w14:textId="77777777" w:rsidR="008B64BF" w:rsidRPr="008B64BF" w:rsidRDefault="008B64BF" w:rsidP="008B64BF"/>
    <w:p w14:paraId="7A83CD2D" w14:textId="77777777" w:rsidR="00B24F74" w:rsidRDefault="000675D6" w:rsidP="00CB5729">
      <w:r>
        <w:t>MasterCard</w:t>
      </w:r>
      <w:r w:rsidR="00A52BA9">
        <w:t xml:space="preserve"> sendet alle mit uns abgestimmte</w:t>
      </w:r>
      <w:r w:rsidR="000B63B5">
        <w:t>n</w:t>
      </w:r>
      <w:r w:rsidR="00A52BA9">
        <w:t xml:space="preserve"> und zu unterstützende</w:t>
      </w:r>
      <w:r w:rsidR="000B63B5">
        <w:t>n</w:t>
      </w:r>
      <w:r w:rsidR="00A52BA9">
        <w:t xml:space="preserve"> Nachrichten über das </w:t>
      </w:r>
      <w:proofErr w:type="spellStart"/>
      <w:r w:rsidR="00F85681">
        <w:t>eWL</w:t>
      </w:r>
      <w:proofErr w:type="spellEnd"/>
      <w:r w:rsidR="00A52BA9">
        <w:t xml:space="preserve">-System an das </w:t>
      </w:r>
      <w:r w:rsidR="00F85681">
        <w:rPr>
          <w:b/>
        </w:rPr>
        <w:t>GATEWAY</w:t>
      </w:r>
      <w:r w:rsidR="00A52BA9">
        <w:t xml:space="preserve">. Im </w:t>
      </w:r>
      <w:r w:rsidR="00F85681">
        <w:rPr>
          <w:b/>
        </w:rPr>
        <w:t>GATEWAY</w:t>
      </w:r>
      <w:r w:rsidR="00A52BA9">
        <w:t xml:space="preserve"> werden alle Nachrichten </w:t>
      </w:r>
      <w:r w:rsidR="00A52BA9" w:rsidRPr="000C139C">
        <w:t>im KAGMC6MS</w:t>
      </w:r>
      <w:r w:rsidR="00A52BA9">
        <w:t xml:space="preserve"> </w:t>
      </w:r>
      <w:r w:rsidR="00A52BA9" w:rsidRPr="00513C2D">
        <w:t>geparst</w:t>
      </w:r>
      <w:r w:rsidR="00A52BA9">
        <w:t xml:space="preserve"> und anschließend im KAGMC600 zum genauen prüfen (validieren) grob eingeteilt. Die Validierung bzw. Generierung erfolgt in den KAGMC63x (</w:t>
      </w:r>
      <w:r w:rsidR="00F85681">
        <w:rPr>
          <w:b/>
        </w:rPr>
        <w:t>GATEWAY</w:t>
      </w:r>
      <w:r w:rsidR="00A52BA9">
        <w:t xml:space="preserve">-MC) bzw. </w:t>
      </w:r>
      <w:r w:rsidR="00CE7680">
        <w:t xml:space="preserve">KAGMV68x </w:t>
      </w:r>
      <w:r w:rsidR="00A52BA9">
        <w:t>(KSB-MPP).</w:t>
      </w:r>
      <w:r w:rsidR="00CE7680">
        <w:t xml:space="preserve"> KAGMV68x ist für Visa und </w:t>
      </w:r>
      <w:proofErr w:type="spellStart"/>
      <w:r w:rsidR="00CE7680">
        <w:t>Mastercard</w:t>
      </w:r>
      <w:proofErr w:type="spellEnd"/>
      <w:r w:rsidR="00CE7680">
        <w:t xml:space="preserve"> Transaktionen zum/vom KSB.</w:t>
      </w:r>
      <w:r w:rsidR="00A52BA9">
        <w:t xml:space="preserve"> </w:t>
      </w:r>
      <w:r w:rsidR="001932D2">
        <w:t xml:space="preserve">Die erste </w:t>
      </w:r>
      <w:r w:rsidR="001932D2" w:rsidRPr="000C139C">
        <w:t>Unterteilung erfolgt</w:t>
      </w:r>
      <w:r w:rsidR="00B24F74">
        <w:t xml:space="preserve"> nach Geldauszahlung (KAGMC6x1), Wareneinkauf wie POS (KAGMC6x2), Kontostand (KAGMC6x3), Payment/</w:t>
      </w:r>
      <w:r w:rsidR="00F85681">
        <w:t>CREDIT</w:t>
      </w:r>
      <w:r w:rsidR="00B24F74">
        <w:t xml:space="preserve"> wie Gaming (KAGMC6x5) und MDES Transaktion wie </w:t>
      </w:r>
      <w:proofErr w:type="spellStart"/>
      <w:r w:rsidR="00B24F74">
        <w:t>Tokenaufschaltung</w:t>
      </w:r>
      <w:proofErr w:type="spellEnd"/>
      <w:r w:rsidR="00B24F74">
        <w:t xml:space="preserve"> (KAGMC6x6).</w:t>
      </w:r>
    </w:p>
    <w:p w14:paraId="2D632D49" w14:textId="77777777" w:rsidR="001932D2" w:rsidRPr="000C139C" w:rsidRDefault="00B24F74" w:rsidP="00CB5729">
      <w:r>
        <w:t xml:space="preserve">Bei </w:t>
      </w:r>
      <w:r w:rsidRPr="000C139C">
        <w:t xml:space="preserve">Wareneinkauf </w:t>
      </w:r>
      <w:r w:rsidR="001932D2" w:rsidRPr="000C139C">
        <w:t>gibt es</w:t>
      </w:r>
      <w:r w:rsidRPr="000C139C">
        <w:t xml:space="preserve"> Transa</w:t>
      </w:r>
      <w:r w:rsidR="00A30EC6" w:rsidRPr="000C139C">
        <w:t xml:space="preserve">ktionsbesonderheiten wie </w:t>
      </w:r>
      <w:proofErr w:type="spellStart"/>
      <w:r w:rsidR="00A30EC6" w:rsidRPr="000C139C">
        <w:t>CashB</w:t>
      </w:r>
      <w:r w:rsidRPr="000C139C">
        <w:t>ack</w:t>
      </w:r>
      <w:proofErr w:type="spellEnd"/>
      <w:r w:rsidRPr="000C139C">
        <w:t xml:space="preserve">, Tankautomat, </w:t>
      </w:r>
      <w:r w:rsidR="001932D2" w:rsidRPr="000C139C">
        <w:t>Vorautorisierung und Teilstorno, bei Kontostand die Transaktion Kontozustand.</w:t>
      </w:r>
    </w:p>
    <w:p w14:paraId="50CD1FC3" w14:textId="77777777" w:rsidR="00416A6A" w:rsidRPr="00416A6A" w:rsidRDefault="000675D6" w:rsidP="00CB5729">
      <w:r>
        <w:t>MasterCard</w:t>
      </w:r>
      <w:r w:rsidR="00416A6A" w:rsidRPr="000C139C">
        <w:t xml:space="preserve"> macht für manche Transaktionen ein Stand In </w:t>
      </w:r>
      <w:proofErr w:type="spellStart"/>
      <w:r w:rsidR="00416A6A" w:rsidRPr="000C139C">
        <w:t>Process</w:t>
      </w:r>
      <w:proofErr w:type="spellEnd"/>
      <w:r w:rsidR="002B4FD7">
        <w:t xml:space="preserve"> (MC-Ersatzaut</w:t>
      </w:r>
      <w:r w:rsidR="000C139C" w:rsidRPr="000C139C">
        <w:t>orisierung)</w:t>
      </w:r>
      <w:r w:rsidR="00416A6A" w:rsidRPr="000C139C">
        <w:t xml:space="preserve">. Allgemein gilt für </w:t>
      </w:r>
      <w:r w:rsidR="000C139C">
        <w:t>unsere</w:t>
      </w:r>
      <w:r w:rsidR="001932D2" w:rsidRPr="000C139C">
        <w:t xml:space="preserve"> </w:t>
      </w:r>
      <w:r w:rsidR="00416A6A" w:rsidRPr="000C139C">
        <w:t xml:space="preserve">Geschäftstransaktionen, dass </w:t>
      </w:r>
      <w:r w:rsidR="001932D2" w:rsidRPr="000C139C">
        <w:t>kein</w:t>
      </w:r>
      <w:r w:rsidR="00416A6A" w:rsidRPr="000C139C">
        <w:t xml:space="preserve"> Stand In </w:t>
      </w:r>
      <w:proofErr w:type="spellStart"/>
      <w:r w:rsidR="00416A6A" w:rsidRPr="000C139C">
        <w:t>Process</w:t>
      </w:r>
      <w:proofErr w:type="spellEnd"/>
      <w:r w:rsidR="00416A6A" w:rsidRPr="000C139C">
        <w:t xml:space="preserve"> beauftragt </w:t>
      </w:r>
      <w:r w:rsidR="001932D2" w:rsidRPr="000C139C">
        <w:t>wird</w:t>
      </w:r>
      <w:r w:rsidR="00416A6A" w:rsidRPr="000C139C">
        <w:t>. Es kann aber z.B. bei nicht in Zeit beantwortetet Transaktionen vork</w:t>
      </w:r>
      <w:r w:rsidR="000C139C">
        <w:t xml:space="preserve">ommen, dass </w:t>
      </w:r>
      <w:r>
        <w:t>MasterCard</w:t>
      </w:r>
      <w:r w:rsidR="001932D2" w:rsidRPr="000C139C">
        <w:t xml:space="preserve"> negativ a</w:t>
      </w:r>
      <w:r w:rsidR="00416A6A" w:rsidRPr="000C139C">
        <w:t>ntwortet und dieses</w:t>
      </w:r>
      <w:r w:rsidR="00416A6A">
        <w:t xml:space="preserve"> dem Kartenausgeber meldet. Dafür werden </w:t>
      </w:r>
      <w:proofErr w:type="spellStart"/>
      <w:r w:rsidR="00416A6A">
        <w:t>Advice</w:t>
      </w:r>
      <w:proofErr w:type="spellEnd"/>
      <w:r w:rsidR="00416A6A">
        <w:t xml:space="preserve"> Nachrichten genutzt.</w:t>
      </w:r>
    </w:p>
    <w:p w14:paraId="6848584D" w14:textId="77777777" w:rsidR="00EB4C70" w:rsidRDefault="00B24F74" w:rsidP="00CB5729">
      <w:r w:rsidRPr="00B24F74">
        <w:t>Alle anderen Nachrichten werden</w:t>
      </w:r>
      <w:r w:rsidR="000C139C">
        <w:t xml:space="preserve"> von dem </w:t>
      </w:r>
      <w:r w:rsidR="00F85681">
        <w:rPr>
          <w:b/>
        </w:rPr>
        <w:t>GATEWAY</w:t>
      </w:r>
      <w:r w:rsidR="000C139C">
        <w:t xml:space="preserve"> </w:t>
      </w:r>
      <w:r>
        <w:t>nicht unterstützt</w:t>
      </w:r>
      <w:r w:rsidR="00416A6A">
        <w:t>.</w:t>
      </w:r>
    </w:p>
    <w:p w14:paraId="3A70615B" w14:textId="77777777" w:rsidR="00DE3706" w:rsidRPr="00B24F74" w:rsidRDefault="00DE3706" w:rsidP="00CB5729">
      <w:r>
        <w:t>Im Datenbankfeld „</w:t>
      </w:r>
      <w:r w:rsidRPr="00DE3706">
        <w:t>TOKN_KNNG</w:t>
      </w:r>
      <w:r>
        <w:t>“ in KA_GMC_NHRT</w:t>
      </w:r>
      <w:r w:rsidR="00242C19">
        <w:t>_ARCH steht die von den Programmen durchgeführte grobe Erkennung der Transaktion.</w:t>
      </w:r>
    </w:p>
    <w:p w14:paraId="0453C2AB" w14:textId="77777777" w:rsidR="00700992" w:rsidRDefault="0088385A" w:rsidP="00A44BE2">
      <w:pPr>
        <w:pStyle w:val="berschrift4"/>
      </w:pPr>
      <w:r>
        <w:t>Geldautomat</w:t>
      </w:r>
      <w:r w:rsidR="00A721F2">
        <w:t>-,</w:t>
      </w:r>
      <w:r>
        <w:t xml:space="preserve"> Geldauszahlung</w:t>
      </w:r>
      <w:r w:rsidR="00A721F2">
        <w:t>-, Quasicash-</w:t>
      </w:r>
      <w:r>
        <w:t>Nachrichten</w:t>
      </w:r>
    </w:p>
    <w:p w14:paraId="1C5FCF19" w14:textId="77777777" w:rsidR="0088385A" w:rsidRDefault="000675D6" w:rsidP="0088385A">
      <w:r>
        <w:t>MasterCard</w:t>
      </w:r>
      <w:r w:rsidR="0088385A">
        <w:t xml:space="preserve"> unterscheidet nach ATM Transaktionen und </w:t>
      </w:r>
      <w:r w:rsidR="0088385A" w:rsidRPr="000C139C">
        <w:t xml:space="preserve">sonstigen </w:t>
      </w:r>
      <w:r w:rsidR="000C139C">
        <w:t>Automatent</w:t>
      </w:r>
      <w:r w:rsidR="0088385A" w:rsidRPr="000C139C">
        <w:t>ransaktionen</w:t>
      </w:r>
      <w:r w:rsidR="000C139C">
        <w:t xml:space="preserve">, </w:t>
      </w:r>
      <w:r w:rsidR="005A2459" w:rsidRPr="000C139C">
        <w:t>bei denen</w:t>
      </w:r>
      <w:r w:rsidR="0088385A" w:rsidRPr="000C139C">
        <w:t xml:space="preserve"> der Kunde Geld erhalten hat. ATM Transaktionen sind immer unbedient und haben in der BMP018 6011 stehen. Diese Transaktionen enthalten immer eine PIN.</w:t>
      </w:r>
      <w:r w:rsidR="0088385A">
        <w:t xml:space="preserve"> </w:t>
      </w:r>
    </w:p>
    <w:p w14:paraId="2298B5AB" w14:textId="77777777" w:rsidR="0088385A" w:rsidRDefault="0088385A" w:rsidP="0088385A">
      <w:r>
        <w:t>Für Geldautomatenauszahlung wird das Abwicklungskennzeichen 010110 (</w:t>
      </w:r>
      <w:proofErr w:type="spellStart"/>
      <w:r>
        <w:t>magnet</w:t>
      </w:r>
      <w:proofErr w:type="spellEnd"/>
      <w:r>
        <w:t xml:space="preserve">) oder 010113 (EMV) vom </w:t>
      </w:r>
      <w:r w:rsidR="00F85681">
        <w:rPr>
          <w:b/>
        </w:rPr>
        <w:t>GATEWAY</w:t>
      </w:r>
      <w:r w:rsidRPr="000C139C">
        <w:rPr>
          <w:b/>
        </w:rPr>
        <w:t xml:space="preserve"> </w:t>
      </w:r>
      <w:r>
        <w:t xml:space="preserve">Richtung KSB-MPP eingestellt. Hier ist wie bisher </w:t>
      </w:r>
      <w:r w:rsidR="00EB4C70">
        <w:t xml:space="preserve">bei internationalen Geldautomatenauszahlungen eine Autorisierung und </w:t>
      </w:r>
      <w:r>
        <w:t xml:space="preserve">Prüfung vorzunehmen.  </w:t>
      </w:r>
    </w:p>
    <w:p w14:paraId="577E34D1" w14:textId="77777777" w:rsidR="0088385A" w:rsidRDefault="0088385A" w:rsidP="0088385A">
      <w:r>
        <w:t xml:space="preserve">BMP018 6010 GA oder POS Geldauszahlungstransaktionen und </w:t>
      </w:r>
      <w:proofErr w:type="spellStart"/>
      <w:r>
        <w:t>Quasicashtra</w:t>
      </w:r>
      <w:r w:rsidR="004B67E2">
        <w:t>nsaktionen</w:t>
      </w:r>
      <w:proofErr w:type="spellEnd"/>
      <w:r w:rsidR="004B67E2">
        <w:t xml:space="preserve"> können auch ohne PIN </w:t>
      </w:r>
      <w:r w:rsidRPr="005A2459">
        <w:t>kommen</w:t>
      </w:r>
      <w:r w:rsidR="000C139C">
        <w:t xml:space="preserve">, </w:t>
      </w:r>
      <w:r w:rsidR="005A2459" w:rsidRPr="000C139C">
        <w:t>ansonsten werden diese wie</w:t>
      </w:r>
      <w:r w:rsidR="00EB4C70" w:rsidRPr="000C139C">
        <w:t xml:space="preserve"> Geldautomatenauszahlungen</w:t>
      </w:r>
      <w:r w:rsidR="00EB4C70">
        <w:t xml:space="preserve"> gehandhabt.</w:t>
      </w:r>
    </w:p>
    <w:p w14:paraId="1FBD0BA5" w14:textId="77777777" w:rsidR="00FC785E" w:rsidRDefault="00FC785E" w:rsidP="0088385A">
      <w:r>
        <w:t>Im Ausland gibt es auch Geldautomatentransaktionen kotaktlos. Diese haben z.B. EMV-</w:t>
      </w:r>
      <w:proofErr w:type="spellStart"/>
      <w:r>
        <w:t>Tagfeld</w:t>
      </w:r>
      <w:proofErr w:type="spellEnd"/>
      <w:r>
        <w:t xml:space="preserve"> fürs Abwicklungskennzeichen, welche ein anderes ist als nachher in der Transaktion.</w:t>
      </w:r>
    </w:p>
    <w:p w14:paraId="32748AFD" w14:textId="77777777" w:rsidR="0088385A" w:rsidRDefault="0088385A" w:rsidP="00A44BE2">
      <w:pPr>
        <w:pStyle w:val="berschrift4"/>
      </w:pPr>
      <w:r>
        <w:t>POS</w:t>
      </w:r>
      <w:r w:rsidR="00C20C1D">
        <w:t>, Mo/TO-</w:t>
      </w:r>
      <w:r w:rsidR="00A721F2">
        <w:t>, eCom</w:t>
      </w:r>
      <w:r>
        <w:t xml:space="preserve">-Nachrichten </w:t>
      </w:r>
    </w:p>
    <w:p w14:paraId="3C04E1C7" w14:textId="77777777" w:rsidR="000C139C" w:rsidRDefault="00A721F2" w:rsidP="00A721F2">
      <w:r>
        <w:t>POS/</w:t>
      </w:r>
      <w:proofErr w:type="spellStart"/>
      <w:r>
        <w:t>eCom</w:t>
      </w:r>
      <w:proofErr w:type="spellEnd"/>
      <w:r>
        <w:t xml:space="preserve"> Transaktionen werden </w:t>
      </w:r>
      <w:r w:rsidRPr="000C139C">
        <w:t xml:space="preserve">bei </w:t>
      </w:r>
      <w:r w:rsidR="003D0F63">
        <w:t>DMC</w:t>
      </w:r>
      <w:r w:rsidRPr="000C139C">
        <w:t xml:space="preserve"> an das KSB-MPP zur </w:t>
      </w:r>
      <w:r w:rsidR="005A2459" w:rsidRPr="000C139C">
        <w:t>Autorisierung</w:t>
      </w:r>
      <w:r w:rsidRPr="000C139C">
        <w:t xml:space="preserve"> gesendet. POS</w:t>
      </w:r>
      <w:r w:rsidR="00C20C1D" w:rsidRPr="000C139C">
        <w:t>-</w:t>
      </w:r>
      <w:r w:rsidRPr="000C139C">
        <w:t xml:space="preserve">Transaktionen werden dort wie bisherige POS-Transaktionen autorisiert. </w:t>
      </w:r>
      <w:proofErr w:type="spellStart"/>
      <w:r w:rsidRPr="000C139C">
        <w:t>eCom</w:t>
      </w:r>
      <w:proofErr w:type="spellEnd"/>
      <w:r w:rsidR="0035233B" w:rsidRPr="000C139C">
        <w:t xml:space="preserve"> (BMP022.1</w:t>
      </w:r>
      <w:r w:rsidR="00BF08C2" w:rsidRPr="000C139C">
        <w:t xml:space="preserve"> hat Wert 81 oder BMP061.</w:t>
      </w:r>
      <w:r w:rsidR="0035233B" w:rsidRPr="000C139C">
        <w:t>10</w:t>
      </w:r>
      <w:r w:rsidR="00BF08C2" w:rsidRPr="000C139C">
        <w:t xml:space="preserve"> hat </w:t>
      </w:r>
      <w:r w:rsidR="00BF08C2" w:rsidRPr="000C139C">
        <w:lastRenderedPageBreak/>
        <w:t>Wert 6)</w:t>
      </w:r>
      <w:r w:rsidR="00C20C1D" w:rsidRPr="000C139C">
        <w:t xml:space="preserve"> und MO/TO</w:t>
      </w:r>
      <w:r w:rsidR="0035233B" w:rsidRPr="000C139C">
        <w:t xml:space="preserve"> (BMP61.3 hat den Wert 3 oder BMP61.4 hat den Wert 2 oder 3)</w:t>
      </w:r>
      <w:r w:rsidR="000C139C">
        <w:t xml:space="preserve"> sind „Waren“- </w:t>
      </w:r>
      <w:r w:rsidR="00C20C1D" w:rsidRPr="000C139C">
        <w:t xml:space="preserve">Transaktionen, die bisher nicht im KSB-MPP vorhanden sind. </w:t>
      </w:r>
    </w:p>
    <w:p w14:paraId="22566F47" w14:textId="77777777" w:rsidR="00EB4C70" w:rsidRDefault="00C20C1D" w:rsidP="00A721F2">
      <w:r w:rsidRPr="000C139C">
        <w:t>Für diese Waren-Transaktionen wird ein neuer Autoris</w:t>
      </w:r>
      <w:r w:rsidR="005A2459" w:rsidRPr="000C139C">
        <w:t>i</w:t>
      </w:r>
      <w:r w:rsidRPr="000C139C">
        <w:t xml:space="preserve">erungszweig gebaut. Alle Waren-Transaktionen können keine PIN oder andere Absicherungen enthalten, so dass dann auf </w:t>
      </w:r>
      <w:proofErr w:type="spellStart"/>
      <w:r w:rsidRPr="000C139C">
        <w:t>noCVM</w:t>
      </w:r>
      <w:proofErr w:type="spellEnd"/>
      <w:r w:rsidRPr="000C139C">
        <w:t xml:space="preserve"> geprüft</w:t>
      </w:r>
      <w:r>
        <w:t xml:space="preserve"> werden muss. Bei </w:t>
      </w:r>
      <w:proofErr w:type="spellStart"/>
      <w:r>
        <w:t>eCom</w:t>
      </w:r>
      <w:proofErr w:type="spellEnd"/>
      <w:r>
        <w:t xml:space="preserve"> und MO/TO erfolgt dieses bereits im </w:t>
      </w:r>
      <w:proofErr w:type="spellStart"/>
      <w:r w:rsidR="00F85681">
        <w:t>eWL</w:t>
      </w:r>
      <w:proofErr w:type="spellEnd"/>
      <w:r>
        <w:t xml:space="preserve"> </w:t>
      </w:r>
      <w:r w:rsidR="005B110F">
        <w:t>FRAUD</w:t>
      </w:r>
      <w:r>
        <w:t xml:space="preserve">-System, so dass nur für POS Transaktionen die </w:t>
      </w:r>
      <w:proofErr w:type="spellStart"/>
      <w:r>
        <w:t>n</w:t>
      </w:r>
      <w:r w:rsidR="00EB4C70">
        <w:t>o</w:t>
      </w:r>
      <w:r>
        <w:t>CVM</w:t>
      </w:r>
      <w:proofErr w:type="spellEnd"/>
      <w:r>
        <w:t xml:space="preserve"> Prüfung im </w:t>
      </w:r>
      <w:r w:rsidR="00F85681" w:rsidRPr="00F85681">
        <w:rPr>
          <w:b/>
        </w:rPr>
        <w:t>GATEWAY</w:t>
      </w:r>
      <w:r w:rsidR="000675D6">
        <w:t xml:space="preserve"> zu prüfen ist (</w:t>
      </w:r>
      <w:r w:rsidR="000675D6" w:rsidRPr="000675D6">
        <w:t>s.</w:t>
      </w:r>
      <w:r w:rsidRPr="000675D6">
        <w:t xml:space="preserve"> </w:t>
      </w:r>
      <w:hyperlink w:anchor="_POS-Nachrichten_noCVM" w:history="1">
        <w:r w:rsidRPr="000675D6">
          <w:rPr>
            <w:rStyle w:val="Hyperlink"/>
          </w:rPr>
          <w:t>POS-Nachrichten NOCVM</w:t>
        </w:r>
      </w:hyperlink>
      <w:r>
        <w:t xml:space="preserve">). </w:t>
      </w:r>
    </w:p>
    <w:p w14:paraId="68F7C46B" w14:textId="77777777" w:rsidR="00A721F2" w:rsidRPr="000C139C" w:rsidRDefault="00EB4C70" w:rsidP="00A721F2">
      <w:r w:rsidRPr="000C139C">
        <w:t>Absicherungen für Einkäufe sind mit Unterschrift oder Offline PIN (Kennung in den Chipdaten). Im Internet gibt es noch die Absicherung über CVC2 oder 3D Secure.</w:t>
      </w:r>
    </w:p>
    <w:p w14:paraId="04371D9C" w14:textId="77777777" w:rsidR="00A721F2" w:rsidRPr="000C139C" w:rsidRDefault="00A721F2" w:rsidP="00A721F2">
      <w:r w:rsidRPr="000C139C">
        <w:t>Für POS</w:t>
      </w:r>
      <w:r w:rsidR="00C20C1D" w:rsidRPr="000C139C">
        <w:t>, MO/TO</w:t>
      </w:r>
      <w:r w:rsidRPr="000C139C">
        <w:t xml:space="preserve"> und </w:t>
      </w:r>
      <w:proofErr w:type="spellStart"/>
      <w:r w:rsidRPr="000C139C">
        <w:t>eCom</w:t>
      </w:r>
      <w:proofErr w:type="spellEnd"/>
      <w:r w:rsidRPr="000C139C">
        <w:t xml:space="preserve"> wird </w:t>
      </w:r>
      <w:r w:rsidR="00A67CFE" w:rsidRPr="000C139C">
        <w:t xml:space="preserve">im </w:t>
      </w:r>
      <w:r w:rsidR="00F85681" w:rsidRPr="00F85681">
        <w:rPr>
          <w:b/>
        </w:rPr>
        <w:t>GATEWAY</w:t>
      </w:r>
      <w:r w:rsidR="00A67CFE" w:rsidRPr="000C139C">
        <w:t xml:space="preserve"> </w:t>
      </w:r>
      <w:r w:rsidRPr="000C139C">
        <w:t>jeweils ei</w:t>
      </w:r>
      <w:r w:rsidR="00A52BA9" w:rsidRPr="000C139C">
        <w:t>n eig</w:t>
      </w:r>
      <w:r w:rsidR="00AA3CAB" w:rsidRPr="000C139C">
        <w:t>e</w:t>
      </w:r>
      <w:r w:rsidR="00A52BA9" w:rsidRPr="000C139C">
        <w:t>nes Abwicklungskennzeichen erstellt</w:t>
      </w:r>
      <w:r w:rsidRPr="000C139C">
        <w:t xml:space="preserve">, um </w:t>
      </w:r>
      <w:r w:rsidR="00403F18" w:rsidRPr="000C139C">
        <w:t>im KSB-MPP diese</w:t>
      </w:r>
      <w:r w:rsidR="00A67CFE" w:rsidRPr="000C139C">
        <w:t xml:space="preserve"> Transaktionen zu erkennen und dort auch </w:t>
      </w:r>
      <w:r w:rsidRPr="000C139C">
        <w:t>separate Statistiken erstellen zu können. POS 00011x</w:t>
      </w:r>
      <w:r w:rsidR="00C20C1D" w:rsidRPr="000C139C">
        <w:t>, MO/TO 00021x</w:t>
      </w:r>
      <w:r w:rsidRPr="000C139C">
        <w:t xml:space="preserve"> und </w:t>
      </w:r>
      <w:proofErr w:type="spellStart"/>
      <w:r w:rsidRPr="000C139C">
        <w:t>eCom</w:t>
      </w:r>
      <w:proofErr w:type="spellEnd"/>
      <w:r w:rsidRPr="000C139C">
        <w:t xml:space="preserve"> 00031x mit x=0 für </w:t>
      </w:r>
      <w:r w:rsidR="000D4CC8" w:rsidRPr="000C139C">
        <w:t>M</w:t>
      </w:r>
      <w:r w:rsidRPr="000C139C">
        <w:t>agnet</w:t>
      </w:r>
      <w:r w:rsidR="000D4CC8" w:rsidRPr="000C139C">
        <w:t>streifen</w:t>
      </w:r>
      <w:r w:rsidRPr="000C139C">
        <w:t xml:space="preserve"> und x=3 </w:t>
      </w:r>
      <w:r w:rsidR="00AA3CAB" w:rsidRPr="000C139C">
        <w:t xml:space="preserve">für </w:t>
      </w:r>
      <w:r w:rsidRPr="000C139C">
        <w:t>Daten aus dem Chip.</w:t>
      </w:r>
    </w:p>
    <w:p w14:paraId="517789E4" w14:textId="77777777" w:rsidR="00A721F2" w:rsidRDefault="00EB4C70" w:rsidP="00A721F2">
      <w:r w:rsidRPr="000C139C">
        <w:t xml:space="preserve">Eine Besonderheit bei </w:t>
      </w:r>
      <w:proofErr w:type="spellStart"/>
      <w:r w:rsidR="00AA3CAB" w:rsidRPr="000C139C">
        <w:t>eCom</w:t>
      </w:r>
      <w:proofErr w:type="spellEnd"/>
      <w:r w:rsidR="00AA3CAB" w:rsidRPr="000C139C">
        <w:t xml:space="preserve"> sind Transaktionen, bei denen</w:t>
      </w:r>
      <w:r w:rsidR="00A721F2" w:rsidRPr="000C139C">
        <w:t xml:space="preserve"> die Daten über</w:t>
      </w:r>
      <w:r w:rsidR="00A721F2">
        <w:t xml:space="preserve"> ein File in das </w:t>
      </w:r>
      <w:r w:rsidR="000675D6">
        <w:t>MasterCard</w:t>
      </w:r>
      <w:r w:rsidR="00A721F2">
        <w:t xml:space="preserve"> System kommen. Diese werd</w:t>
      </w:r>
      <w:r>
        <w:t xml:space="preserve">en wie </w:t>
      </w:r>
      <w:proofErr w:type="spellStart"/>
      <w:r w:rsidR="00A721F2">
        <w:t>eCom</w:t>
      </w:r>
      <w:proofErr w:type="spellEnd"/>
      <w:r w:rsidR="00A721F2">
        <w:t xml:space="preserve"> behandelt</w:t>
      </w:r>
      <w:r w:rsidR="00A721F2" w:rsidRPr="002B4FD7">
        <w:t>, können aber erkannt werde</w:t>
      </w:r>
      <w:r w:rsidR="002B4FD7" w:rsidRPr="002B4FD7">
        <w:t>n, wenn</w:t>
      </w:r>
      <w:r w:rsidR="002B4FD7">
        <w:t xml:space="preserve"> die</w:t>
      </w:r>
      <w:r w:rsidR="002B4FD7" w:rsidRPr="002B4FD7">
        <w:t xml:space="preserve"> BMP022.1 den</w:t>
      </w:r>
      <w:r w:rsidR="0035233B" w:rsidRPr="002B4FD7">
        <w:t xml:space="preserve"> Wert 10</w:t>
      </w:r>
      <w:r w:rsidR="00A30EC6" w:rsidRPr="002B4FD7">
        <w:t xml:space="preserve"> </w:t>
      </w:r>
      <w:r w:rsidR="002B4FD7" w:rsidRPr="002B4FD7">
        <w:t>hat</w:t>
      </w:r>
      <w:r w:rsidR="00A721F2" w:rsidRPr="002B4FD7">
        <w:t xml:space="preserve">. </w:t>
      </w:r>
      <w:r w:rsidRPr="002B4FD7">
        <w:t>File Transaktionen</w:t>
      </w:r>
      <w:r w:rsidR="00CB1DF5" w:rsidRPr="002B4FD7">
        <w:t xml:space="preserve"> können</w:t>
      </w:r>
      <w:r w:rsidR="00A721F2" w:rsidRPr="002B4FD7">
        <w:t xml:space="preserve"> </w:t>
      </w:r>
      <w:r w:rsidR="00CB1DF5" w:rsidRPr="002B4FD7">
        <w:t>Absicherungsmethoden enthalten</w:t>
      </w:r>
      <w:r w:rsidR="00AA3CAB" w:rsidRPr="002B4FD7">
        <w:t xml:space="preserve"> und sind von dem</w:t>
      </w:r>
      <w:r w:rsidR="00CB1DF5" w:rsidRPr="002B4FD7">
        <w:t xml:space="preserve"> </w:t>
      </w:r>
      <w:proofErr w:type="spellStart"/>
      <w:r w:rsidR="00F85681" w:rsidRPr="002B4FD7">
        <w:t>eWL</w:t>
      </w:r>
      <w:proofErr w:type="spellEnd"/>
      <w:r w:rsidR="00CB1DF5" w:rsidRPr="002B4FD7">
        <w:t xml:space="preserve"> </w:t>
      </w:r>
      <w:r w:rsidR="005B110F">
        <w:t>FRAUD</w:t>
      </w:r>
      <w:r w:rsidR="00CB1DF5" w:rsidRPr="002B4FD7">
        <w:t>-System vorgeprüft.</w:t>
      </w:r>
    </w:p>
    <w:p w14:paraId="71F1CDB6" w14:textId="77777777" w:rsidR="00CE7680" w:rsidRDefault="0035233B" w:rsidP="00A721F2">
      <w:r>
        <w:t xml:space="preserve">Eine weitere Besonderheit für die Gruppe sind wiederkehrende Transaktionen (BMP061.4 hat den Wert 4). Diese werden durch </w:t>
      </w:r>
      <w:r w:rsidRPr="00A30EC6">
        <w:rPr>
          <w:highlight w:val="yellow"/>
        </w:rPr>
        <w:t>3 Stelle eine 2</w:t>
      </w:r>
      <w:r w:rsidR="00A30EC6">
        <w:rPr>
          <w:highlight w:val="yellow"/>
        </w:rPr>
        <w:t xml:space="preserve"> (</w:t>
      </w:r>
      <w:r w:rsidR="00A30EC6" w:rsidRPr="00A30EC6">
        <w:rPr>
          <w:highlight w:val="yellow"/>
        </w:rPr>
        <w:t>?)</w:t>
      </w:r>
      <w:r>
        <w:t xml:space="preserve"> im Abwicklungskennzeic</w:t>
      </w:r>
      <w:r w:rsidR="00A30EC6">
        <w:t xml:space="preserve">hen dem KSB-MPP angezeigt. Die </w:t>
      </w:r>
      <w:r w:rsidR="00A30EC6" w:rsidRPr="000C139C">
        <w:t>w</w:t>
      </w:r>
      <w:r w:rsidRPr="000C139C">
        <w:t>iederkehrenden Transaktionen (wie</w:t>
      </w:r>
      <w:r w:rsidR="00A30EC6" w:rsidRPr="000C139C">
        <w:t xml:space="preserve"> z.B. Abo) hatt</w:t>
      </w:r>
      <w:r w:rsidRPr="000C139C">
        <w:t>en</w:t>
      </w:r>
      <w:r>
        <w:t xml:space="preserve"> bei der ersten Autorisierung eine erfolgreiche S</w:t>
      </w:r>
      <w:r w:rsidR="00A30EC6">
        <w:t>icherheitsprüfung</w:t>
      </w:r>
      <w:r>
        <w:t>.</w:t>
      </w:r>
      <w:r w:rsidR="00403F18">
        <w:t xml:space="preserve"> Die Transaktion selber wird dann wie </w:t>
      </w:r>
      <w:r w:rsidR="000D4CC8">
        <w:t xml:space="preserve">eine „normale“ POS, MO/TO oder </w:t>
      </w:r>
      <w:proofErr w:type="spellStart"/>
      <w:r w:rsidR="000D4CC8">
        <w:t>eCom</w:t>
      </w:r>
      <w:proofErr w:type="spellEnd"/>
      <w:r w:rsidR="000D4CC8">
        <w:t xml:space="preserve"> Nachricht im KSB-MPP verarbeitet.</w:t>
      </w:r>
    </w:p>
    <w:p w14:paraId="646DAFCF" w14:textId="77777777" w:rsidR="00A44BE2" w:rsidRDefault="00A44BE2" w:rsidP="00A44BE2">
      <w:pPr>
        <w:pStyle w:val="berschrift4"/>
      </w:pPr>
      <w:r>
        <w:t>POS-Nachrichten ohne PIN (noCVM)</w:t>
      </w:r>
    </w:p>
    <w:p w14:paraId="5EFE793B" w14:textId="77777777" w:rsidR="00A44BE2" w:rsidRDefault="00A44BE2" w:rsidP="00A44BE2">
      <w:r>
        <w:t>Innerhalb definierter Limite und einer definierten Anzahl von Autorisierungen kann eine POS-Autorisierung auch ohne PIN (</w:t>
      </w:r>
      <w:proofErr w:type="spellStart"/>
      <w:r>
        <w:t>noCVM</w:t>
      </w:r>
      <w:proofErr w:type="spellEnd"/>
      <w:r>
        <w:t>) ausgeführt werden.</w:t>
      </w:r>
    </w:p>
    <w:p w14:paraId="637DAEE3" w14:textId="77777777" w:rsidR="00A44BE2" w:rsidRDefault="00A44BE2" w:rsidP="00A44BE2">
      <w:r>
        <w:t xml:space="preserve">Da für diese Autorisierungen die Limite sowohl für DEBIT- als auch für CREDIT-Autorisierungen gelten, ist vom </w:t>
      </w:r>
      <w:r w:rsidRPr="00F85681">
        <w:rPr>
          <w:b/>
        </w:rPr>
        <w:t>GATEWAY</w:t>
      </w:r>
      <w:r>
        <w:t xml:space="preserve"> aus eine Voranfrage an das POS-System zu senden (Nachricht POSCVMAF), um die aktuellen Limite anzufragen. Im </w:t>
      </w:r>
      <w:r w:rsidRPr="00F85681">
        <w:rPr>
          <w:b/>
        </w:rPr>
        <w:t>GATEWAY</w:t>
      </w:r>
      <w:r>
        <w:t xml:space="preserve"> wird auf Basis dieser Limite geprüft, ob eine Autorisierung erfolgen darf. Wenn nein, dann wird die Autorisierungs-Anfrage gegenüber </w:t>
      </w:r>
      <w:proofErr w:type="spellStart"/>
      <w:r>
        <w:t>eWL</w:t>
      </w:r>
      <w:proofErr w:type="spellEnd"/>
      <w:r>
        <w:t xml:space="preserve"> unmittelbar abgelehnt. Im anderen Fall kann die Autorisierungsanfrage an das KSB-MPP weitergereicht werden.</w:t>
      </w:r>
    </w:p>
    <w:p w14:paraId="67AB2E3A" w14:textId="77777777" w:rsidR="00A44BE2" w:rsidRDefault="00A44BE2" w:rsidP="00A44BE2">
      <w:r>
        <w:t xml:space="preserve">Nachdem das KSB-MPP die Autorisierung beantwortet hat, ist das Ergebnis auch dem POS-System per Nachricht mitzuteilen (Nachricht POSCVMUP), um dort die Summe der ohne PIN autorisierten Beträge für die entsprechende Karte zu aktualisieren.  </w:t>
      </w:r>
    </w:p>
    <w:p w14:paraId="2D195943" w14:textId="77777777" w:rsidR="00A44BE2" w:rsidRDefault="00A44BE2" w:rsidP="00A44BE2">
      <w:r>
        <w:t>Jede erfolgreiche Nachricht (POS und GA) mit PIN ist nach der Autorisierung im KSB-MPP ebenfalls an das POS-System zu senden (Nachricht POSCVMLO), damit dort die Summe der ohne PIN autorisierten Beträge für die entsprechende Karte wieder gelöscht werden.</w:t>
      </w:r>
    </w:p>
    <w:p w14:paraId="40823249" w14:textId="77777777" w:rsidR="00A44BE2" w:rsidRDefault="00A44BE2" w:rsidP="00A44BE2">
      <w:r>
        <w:t xml:space="preserve">Die Nachrichten zur Limit-Aktualisierung und Limit-Initialisierung werden vom </w:t>
      </w:r>
      <w:r w:rsidRPr="00F85681">
        <w:rPr>
          <w:b/>
        </w:rPr>
        <w:t>GATEWAY</w:t>
      </w:r>
      <w:r>
        <w:t xml:space="preserve"> auch in die Überwachungs-Tabelle eingestellt. Sie werden von der Überwachungs-BMP ggf. wiederholt, bis sie erfolgreich verarbeitet werden konnten (s. </w:t>
      </w:r>
      <w:hyperlink w:anchor="_Überwachung" w:history="1">
        <w:r w:rsidRPr="00E7058D">
          <w:rPr>
            <w:rStyle w:val="Hyperlink"/>
          </w:rPr>
          <w:t>Überwachung</w:t>
        </w:r>
      </w:hyperlink>
      <w:r>
        <w:t>).</w:t>
      </w:r>
    </w:p>
    <w:p w14:paraId="5DCFF747" w14:textId="77777777" w:rsidR="00BD0132" w:rsidRDefault="00BD0132" w:rsidP="00BD0132">
      <w:pPr>
        <w:pStyle w:val="berschrift4"/>
      </w:pPr>
      <w:r>
        <w:t xml:space="preserve">ecom/POS Funding </w:t>
      </w:r>
      <w:r w:rsidR="00AA7019">
        <w:t>(AFT)</w:t>
      </w:r>
    </w:p>
    <w:p w14:paraId="0E4E5A0E" w14:textId="77777777" w:rsidR="00A44BE2" w:rsidRDefault="00BD0132" w:rsidP="00A721F2">
      <w:pPr>
        <w:rPr>
          <w:color w:val="FF0000"/>
        </w:rPr>
      </w:pPr>
      <w:r>
        <w:rPr>
          <w:color w:val="FF0000"/>
        </w:rPr>
        <w:t xml:space="preserve">Für MCC 4829, 6538 und 6540 gibt es sogenannte Funding Transaktionen die in BMP48_77 mit </w:t>
      </w:r>
      <w:proofErr w:type="spellStart"/>
      <w:r>
        <w:rPr>
          <w:color w:val="FF0000"/>
        </w:rPr>
        <w:t>Fxx</w:t>
      </w:r>
      <w:proofErr w:type="spellEnd"/>
      <w:r>
        <w:rPr>
          <w:color w:val="FF0000"/>
        </w:rPr>
        <w:t xml:space="preserve"> gekennzeichnet sind. Diese werden im „Bestandsystem“ nicht akzeptiert und ab 18.12.2021 nach Mail von </w:t>
      </w:r>
      <w:r>
        <w:rPr>
          <w:color w:val="FF0000"/>
        </w:rPr>
        <w:lastRenderedPageBreak/>
        <w:t>Johannes Prinz auch in DMC nicht akzeptiert.</w:t>
      </w:r>
      <w:r w:rsidR="00AA7019">
        <w:rPr>
          <w:color w:val="FF0000"/>
        </w:rPr>
        <w:t xml:space="preserve"> </w:t>
      </w:r>
      <w:r>
        <w:rPr>
          <w:color w:val="FF0000"/>
        </w:rPr>
        <w:t>Für diese Transaktionen sind in BMP48_77 nur erlaubt C07, C52, C53, C54, C55, C56, C57 und C67. Diese werden weitergeleitet.</w:t>
      </w:r>
    </w:p>
    <w:p w14:paraId="6EE176D7" w14:textId="77777777" w:rsidR="00AA7019" w:rsidRDefault="00AA7019" w:rsidP="00A721F2">
      <w:pPr>
        <w:rPr>
          <w:color w:val="FF0000"/>
        </w:rPr>
      </w:pPr>
      <w:r>
        <w:rPr>
          <w:color w:val="FF0000"/>
        </w:rPr>
        <w:t>Neue Vorgabe von s-Payment:</w:t>
      </w:r>
    </w:p>
    <w:p w14:paraId="5A99194E" w14:textId="77777777" w:rsidR="00AA7019" w:rsidRDefault="00AA7019" w:rsidP="00A721F2">
      <w:pPr>
        <w:rPr>
          <w:rFonts w:ascii="Arial" w:hAnsi="Arial" w:cs="Arial"/>
        </w:rPr>
      </w:pPr>
      <w:r>
        <w:rPr>
          <w:rFonts w:ascii="Arial" w:hAnsi="Arial" w:cs="Arial"/>
        </w:rPr>
        <w:t xml:space="preserve">Das Blocking der Funding Transaktionen bei </w:t>
      </w:r>
      <w:proofErr w:type="spellStart"/>
      <w:r>
        <w:rPr>
          <w:rFonts w:ascii="Arial" w:hAnsi="Arial" w:cs="Arial"/>
        </w:rPr>
        <w:t>Mastercard</w:t>
      </w:r>
      <w:proofErr w:type="spellEnd"/>
      <w:r>
        <w:rPr>
          <w:rFonts w:ascii="Arial" w:hAnsi="Arial" w:cs="Arial"/>
        </w:rPr>
        <w:t xml:space="preserve"> soll zurück gebaut werden. Die Autorisierungen mit den o.g. Kriterien sollen regulär verarbeitet werden. Diese Transaktionen sollen auch nicht an  Embargo und GTVO weitergeleitet werden</w:t>
      </w:r>
    </w:p>
    <w:p w14:paraId="3E6CA146" w14:textId="77777777" w:rsidR="00AA7019" w:rsidRDefault="00AA7019" w:rsidP="00AA7019">
      <w:pPr>
        <w:pStyle w:val="Listenabsatz"/>
        <w:numPr>
          <w:ilvl w:val="0"/>
          <w:numId w:val="15"/>
        </w:numPr>
        <w:spacing w:before="0" w:after="0" w:line="240" w:lineRule="auto"/>
        <w:ind w:left="2484"/>
        <w:rPr>
          <w:rFonts w:ascii="Arial" w:hAnsi="Arial" w:cs="Arial"/>
        </w:rPr>
      </w:pPr>
      <w:r>
        <w:rPr>
          <w:rFonts w:ascii="Arial" w:hAnsi="Arial" w:cs="Arial"/>
        </w:rPr>
        <w:t>MCC 4829, 6538, 6540</w:t>
      </w:r>
    </w:p>
    <w:p w14:paraId="6873CF65" w14:textId="77777777" w:rsidR="00AA7019" w:rsidRDefault="00AA7019" w:rsidP="00AA7019">
      <w:pPr>
        <w:pStyle w:val="Listenabsatz"/>
        <w:numPr>
          <w:ilvl w:val="0"/>
          <w:numId w:val="15"/>
        </w:numPr>
        <w:spacing w:before="0" w:after="0" w:line="240" w:lineRule="auto"/>
        <w:ind w:left="2484"/>
        <w:rPr>
          <w:rFonts w:ascii="Arial" w:hAnsi="Arial" w:cs="Arial"/>
        </w:rPr>
      </w:pPr>
      <w:r>
        <w:rPr>
          <w:rFonts w:ascii="Arial" w:hAnsi="Arial" w:cs="Arial"/>
        </w:rPr>
        <w:t>DE3 SE1: 00, 20</w:t>
      </w:r>
    </w:p>
    <w:p w14:paraId="3DE85525" w14:textId="77777777" w:rsidR="00AA7019" w:rsidRDefault="00AA7019" w:rsidP="00AA7019">
      <w:pPr>
        <w:pStyle w:val="Listenabsatz"/>
        <w:numPr>
          <w:ilvl w:val="0"/>
          <w:numId w:val="15"/>
        </w:numPr>
        <w:spacing w:before="0" w:after="0" w:line="240" w:lineRule="auto"/>
        <w:ind w:left="2484"/>
        <w:rPr>
          <w:rFonts w:ascii="Arial" w:hAnsi="Arial" w:cs="Arial"/>
        </w:rPr>
      </w:pPr>
      <w:r>
        <w:rPr>
          <w:rFonts w:ascii="Arial" w:hAnsi="Arial" w:cs="Arial"/>
        </w:rPr>
        <w:t>DE48 SE77: C07, C52, C53, C54, F07, F08, F52, F53, F54, F61, F64</w:t>
      </w:r>
    </w:p>
    <w:p w14:paraId="15174529" w14:textId="77777777" w:rsidR="00AA7019" w:rsidRPr="00EC0143" w:rsidRDefault="00AA7019" w:rsidP="00A721F2">
      <w:pPr>
        <w:rPr>
          <w:caps/>
          <w:color w:val="365F91" w:themeColor="accent1" w:themeShade="BF"/>
          <w:spacing w:val="10"/>
          <w:sz w:val="22"/>
          <w:szCs w:val="22"/>
        </w:rPr>
      </w:pPr>
      <w:r w:rsidRPr="00EC0143">
        <w:rPr>
          <w:rFonts w:ascii="Arial" w:hAnsi="Arial" w:cs="Arial"/>
          <w:color w:val="FF0000"/>
        </w:rPr>
        <w:t xml:space="preserve">Andere </w:t>
      </w:r>
      <w:proofErr w:type="spellStart"/>
      <w:r w:rsidRPr="00EC0143">
        <w:rPr>
          <w:rFonts w:ascii="Arial" w:hAnsi="Arial" w:cs="Arial"/>
          <w:color w:val="FF0000"/>
        </w:rPr>
        <w:t>Cxx</w:t>
      </w:r>
      <w:proofErr w:type="spellEnd"/>
      <w:r w:rsidRPr="00EC0143">
        <w:rPr>
          <w:rFonts w:ascii="Arial" w:hAnsi="Arial" w:cs="Arial"/>
          <w:color w:val="FF0000"/>
        </w:rPr>
        <w:t xml:space="preserve"> und</w:t>
      </w:r>
      <w:r>
        <w:rPr>
          <w:rFonts w:ascii="Arial" w:hAnsi="Arial" w:cs="Arial"/>
          <w:color w:val="FF0000"/>
        </w:rPr>
        <w:t xml:space="preserve"> </w:t>
      </w:r>
      <w:proofErr w:type="spellStart"/>
      <w:r>
        <w:rPr>
          <w:rFonts w:ascii="Arial" w:hAnsi="Arial" w:cs="Arial"/>
          <w:color w:val="FF0000"/>
        </w:rPr>
        <w:t>Fxx</w:t>
      </w:r>
      <w:proofErr w:type="spellEnd"/>
      <w:r>
        <w:rPr>
          <w:rFonts w:ascii="Arial" w:hAnsi="Arial" w:cs="Arial"/>
          <w:color w:val="FF0000"/>
        </w:rPr>
        <w:t xml:space="preserve"> sind nicht erlaubt und werden abgelehnt</w:t>
      </w:r>
      <w:r>
        <w:rPr>
          <w:caps/>
          <w:color w:val="365F91" w:themeColor="accent1" w:themeShade="BF"/>
          <w:spacing w:val="10"/>
          <w:sz w:val="22"/>
          <w:szCs w:val="22"/>
        </w:rPr>
        <w:t>.</w:t>
      </w:r>
      <w:r w:rsidRPr="00EC0143">
        <w:rPr>
          <w:caps/>
          <w:color w:val="365F91" w:themeColor="accent1" w:themeShade="BF"/>
          <w:spacing w:val="10"/>
          <w:sz w:val="22"/>
          <w:szCs w:val="22"/>
        </w:rPr>
        <w:t xml:space="preserve"> </w:t>
      </w:r>
    </w:p>
    <w:p w14:paraId="38C4EBC5" w14:textId="77777777" w:rsidR="0088385A" w:rsidRDefault="00A30EC6" w:rsidP="00A44BE2">
      <w:pPr>
        <w:pStyle w:val="berschrift4"/>
      </w:pPr>
      <w:r>
        <w:t>CashB</w:t>
      </w:r>
      <w:r w:rsidR="00416A6A">
        <w:t>ack</w:t>
      </w:r>
      <w:r w:rsidR="0088385A">
        <w:t xml:space="preserve">-Nachrichten </w:t>
      </w:r>
    </w:p>
    <w:p w14:paraId="7595AF0B" w14:textId="77777777" w:rsidR="00EB4C70" w:rsidRDefault="00EB4C70" w:rsidP="00EB4C70">
      <w:proofErr w:type="spellStart"/>
      <w:r>
        <w:t>CashBack</w:t>
      </w:r>
      <w:proofErr w:type="spellEnd"/>
      <w:r>
        <w:t xml:space="preserve"> Transaktionen sind POS Transaktionen mit Geldauszahlung. In der BMP004 steht immer der Warenwert</w:t>
      </w:r>
      <w:r w:rsidR="002956BD">
        <w:t xml:space="preserve"> </w:t>
      </w:r>
      <w:r>
        <w:t>+</w:t>
      </w:r>
      <w:r w:rsidR="002956BD">
        <w:t xml:space="preserve"> </w:t>
      </w:r>
      <w:r>
        <w:t>Geldauszahlwert. In der BMP054 ist nur der Geldauszahlwert enthalten. Wegen dieser Besonde</w:t>
      </w:r>
      <w:r w:rsidR="00A30EC6">
        <w:t xml:space="preserve">rheit erhält die </w:t>
      </w:r>
      <w:r w:rsidR="00A30EC6" w:rsidRPr="000C139C">
        <w:t>Transaktion das eigene</w:t>
      </w:r>
      <w:r w:rsidRPr="000C139C">
        <w:t xml:space="preserve"> Abwicklungskennzeichen</w:t>
      </w:r>
      <w:r>
        <w:t xml:space="preserve"> 09011x.</w:t>
      </w:r>
    </w:p>
    <w:p w14:paraId="0A6927F8" w14:textId="77777777" w:rsidR="00EB4C70" w:rsidRDefault="00EB4C70" w:rsidP="00EB4C70">
      <w:r>
        <w:t xml:space="preserve">Die Autorisierung erfolgt hier analog POS über dem Gesamtwert. Es kann aber auch nur eine Autorisierung über den Warenwert erfolgen, wenn das Terminal dieses erlaubt. Wird dann nur der Warenwert autorisiert, dann wird in der Antwort in die BMP039 eine 87 und in der BMP004 und BMP006 der autorisierte Warenwert eingestellt.  </w:t>
      </w:r>
    </w:p>
    <w:p w14:paraId="7F2F0904" w14:textId="77777777" w:rsidR="00CB1DF5" w:rsidRPr="00CB1DF5" w:rsidRDefault="00416A6A" w:rsidP="00A44BE2">
      <w:pPr>
        <w:pStyle w:val="berschrift4"/>
      </w:pPr>
      <w:r>
        <w:t xml:space="preserve">Tankautomaten-Nachrichten </w:t>
      </w:r>
      <w:r w:rsidR="00242C19">
        <w:t>(AFD)</w:t>
      </w:r>
    </w:p>
    <w:p w14:paraId="4A79D9EF" w14:textId="77777777" w:rsidR="00CB1DF5" w:rsidRDefault="00CB1DF5" w:rsidP="00CB1DF5">
      <w:pPr>
        <w:pStyle w:val="Default"/>
        <w:rPr>
          <w:rFonts w:asciiTheme="minorHAnsi" w:hAnsiTheme="minorHAnsi"/>
          <w:sz w:val="22"/>
          <w:szCs w:val="22"/>
        </w:rPr>
      </w:pPr>
    </w:p>
    <w:p w14:paraId="3FAA8CDA" w14:textId="77777777" w:rsidR="00CB1DF5" w:rsidRPr="00CB1DF5" w:rsidRDefault="00CB1DF5" w:rsidP="00CB1DF5">
      <w:pPr>
        <w:pStyle w:val="Default"/>
        <w:rPr>
          <w:sz w:val="20"/>
          <w:szCs w:val="20"/>
        </w:rPr>
      </w:pPr>
      <w:r w:rsidRPr="00CB1DF5">
        <w:rPr>
          <w:rFonts w:asciiTheme="minorHAnsi" w:hAnsiTheme="minorHAnsi"/>
          <w:sz w:val="20"/>
          <w:szCs w:val="20"/>
        </w:rPr>
        <w:t xml:space="preserve">Der Tankautomat (bei </w:t>
      </w:r>
      <w:r w:rsidR="000675D6">
        <w:rPr>
          <w:rFonts w:asciiTheme="minorHAnsi" w:hAnsiTheme="minorHAnsi"/>
          <w:sz w:val="20"/>
          <w:szCs w:val="20"/>
        </w:rPr>
        <w:t>MasterCard</w:t>
      </w:r>
      <w:r w:rsidRPr="00CB1DF5">
        <w:rPr>
          <w:rFonts w:asciiTheme="minorHAnsi" w:hAnsiTheme="minorHAnsi"/>
          <w:sz w:val="20"/>
          <w:szCs w:val="20"/>
        </w:rPr>
        <w:t xml:space="preserve"> AFD = </w:t>
      </w:r>
      <w:proofErr w:type="spellStart"/>
      <w:r w:rsidRPr="00CB1DF5">
        <w:rPr>
          <w:rFonts w:asciiTheme="minorHAnsi" w:hAnsiTheme="minorHAnsi" w:cs="Times New Roman"/>
          <w:sz w:val="20"/>
          <w:szCs w:val="20"/>
        </w:rPr>
        <w:t>Automated</w:t>
      </w:r>
      <w:proofErr w:type="spellEnd"/>
      <w:r w:rsidRPr="00CB1DF5">
        <w:rPr>
          <w:rFonts w:asciiTheme="minorHAnsi" w:hAnsiTheme="minorHAnsi" w:cs="Times New Roman"/>
          <w:sz w:val="20"/>
          <w:szCs w:val="20"/>
        </w:rPr>
        <w:t xml:space="preserve"> Fuel Dispensers</w:t>
      </w:r>
      <w:r w:rsidR="00A30EC6">
        <w:rPr>
          <w:rFonts w:asciiTheme="minorHAnsi" w:hAnsiTheme="minorHAnsi"/>
          <w:sz w:val="20"/>
          <w:szCs w:val="20"/>
        </w:rPr>
        <w:t xml:space="preserve">) </w:t>
      </w:r>
      <w:r w:rsidR="00A30EC6" w:rsidRPr="000C139C">
        <w:rPr>
          <w:rFonts w:asciiTheme="minorHAnsi" w:hAnsiTheme="minorHAnsi"/>
          <w:sz w:val="20"/>
          <w:szCs w:val="20"/>
        </w:rPr>
        <w:t>sendet diese Transaktion als eine Art v</w:t>
      </w:r>
      <w:r w:rsidRPr="000C139C">
        <w:rPr>
          <w:rFonts w:asciiTheme="minorHAnsi" w:hAnsiTheme="minorHAnsi"/>
          <w:sz w:val="20"/>
          <w:szCs w:val="20"/>
        </w:rPr>
        <w:t>orautorisierte POS-Transaktion</w:t>
      </w:r>
      <w:r w:rsidR="002956BD" w:rsidRPr="000C139C">
        <w:rPr>
          <w:rFonts w:asciiTheme="minorHAnsi" w:hAnsiTheme="minorHAnsi"/>
          <w:sz w:val="20"/>
          <w:szCs w:val="20"/>
        </w:rPr>
        <w:t xml:space="preserve"> und hat in der BMP61.10 die Kennung (1</w:t>
      </w:r>
      <w:r w:rsidR="00A30EC6" w:rsidRPr="000C139C">
        <w:rPr>
          <w:rFonts w:asciiTheme="minorHAnsi" w:hAnsiTheme="minorHAnsi"/>
          <w:sz w:val="20"/>
          <w:szCs w:val="20"/>
        </w:rPr>
        <w:t xml:space="preserve"> </w:t>
      </w:r>
      <w:r w:rsidR="002956BD" w:rsidRPr="000C139C">
        <w:rPr>
          <w:rFonts w:asciiTheme="minorHAnsi" w:hAnsiTheme="minorHAnsi"/>
          <w:sz w:val="20"/>
          <w:szCs w:val="20"/>
        </w:rPr>
        <w:t>=</w:t>
      </w:r>
      <w:r w:rsidR="00A30EC6" w:rsidRPr="000C139C">
        <w:rPr>
          <w:rFonts w:asciiTheme="minorHAnsi" w:hAnsiTheme="minorHAnsi"/>
          <w:sz w:val="20"/>
          <w:szCs w:val="20"/>
        </w:rPr>
        <w:t xml:space="preserve"> </w:t>
      </w:r>
      <w:r w:rsidR="002956BD" w:rsidRPr="000C139C">
        <w:rPr>
          <w:rFonts w:asciiTheme="minorHAnsi" w:hAnsiTheme="minorHAnsi"/>
          <w:sz w:val="20"/>
          <w:szCs w:val="20"/>
        </w:rPr>
        <w:t>mit PIN oder</w:t>
      </w:r>
      <w:r w:rsidR="00A30EC6" w:rsidRPr="000C139C">
        <w:rPr>
          <w:rFonts w:asciiTheme="minorHAnsi" w:hAnsiTheme="minorHAnsi"/>
          <w:sz w:val="20"/>
          <w:szCs w:val="20"/>
        </w:rPr>
        <w:t xml:space="preserve"> </w:t>
      </w:r>
      <w:r w:rsidR="002956BD" w:rsidRPr="000C139C">
        <w:rPr>
          <w:rFonts w:asciiTheme="minorHAnsi" w:hAnsiTheme="minorHAnsi"/>
          <w:sz w:val="20"/>
          <w:szCs w:val="20"/>
        </w:rPr>
        <w:t>2</w:t>
      </w:r>
      <w:r w:rsidR="00A30EC6" w:rsidRPr="000C139C">
        <w:rPr>
          <w:rFonts w:asciiTheme="minorHAnsi" w:hAnsiTheme="minorHAnsi"/>
          <w:sz w:val="20"/>
          <w:szCs w:val="20"/>
        </w:rPr>
        <w:t xml:space="preserve"> </w:t>
      </w:r>
      <w:r w:rsidR="002956BD" w:rsidRPr="000C139C">
        <w:rPr>
          <w:rFonts w:asciiTheme="minorHAnsi" w:hAnsiTheme="minorHAnsi"/>
          <w:sz w:val="20"/>
          <w:szCs w:val="20"/>
        </w:rPr>
        <w:t>=</w:t>
      </w:r>
      <w:r w:rsidR="00A30EC6" w:rsidRPr="000C139C">
        <w:rPr>
          <w:rFonts w:asciiTheme="minorHAnsi" w:hAnsiTheme="minorHAnsi"/>
          <w:sz w:val="20"/>
          <w:szCs w:val="20"/>
        </w:rPr>
        <w:t xml:space="preserve"> </w:t>
      </w:r>
      <w:r w:rsidR="002956BD" w:rsidRPr="000C139C">
        <w:rPr>
          <w:rFonts w:asciiTheme="minorHAnsi" w:hAnsiTheme="minorHAnsi"/>
          <w:sz w:val="20"/>
          <w:szCs w:val="20"/>
        </w:rPr>
        <w:t>Selbstbedienung)</w:t>
      </w:r>
      <w:r w:rsidRPr="000C139C">
        <w:rPr>
          <w:rFonts w:asciiTheme="minorHAnsi" w:hAnsiTheme="minorHAnsi"/>
          <w:sz w:val="20"/>
          <w:szCs w:val="20"/>
        </w:rPr>
        <w:t>. Diese Transaktion ist eindeutig an der BMP018 5542 erkennbar. Somit erhält diese Transaktion kein eigenes Abwicklungskennzeichen.</w:t>
      </w:r>
    </w:p>
    <w:p w14:paraId="0CEA57AC" w14:textId="77777777" w:rsidR="00CB1DF5" w:rsidRPr="00CB1DF5" w:rsidRDefault="00CB1DF5" w:rsidP="00CB1DF5">
      <w:pPr>
        <w:pStyle w:val="Default"/>
        <w:rPr>
          <w:sz w:val="20"/>
          <w:szCs w:val="20"/>
        </w:rPr>
      </w:pPr>
    </w:p>
    <w:p w14:paraId="1532181C" w14:textId="77777777" w:rsidR="00CB1DF5" w:rsidRPr="00CB1DF5" w:rsidRDefault="00CB1DF5" w:rsidP="00CB1DF5">
      <w:pPr>
        <w:pStyle w:val="Default"/>
        <w:rPr>
          <w:sz w:val="20"/>
          <w:szCs w:val="20"/>
        </w:rPr>
      </w:pPr>
      <w:r w:rsidRPr="00CB1DF5">
        <w:rPr>
          <w:rFonts w:asciiTheme="minorHAnsi" w:hAnsiTheme="minorHAnsi"/>
          <w:sz w:val="20"/>
          <w:szCs w:val="20"/>
        </w:rPr>
        <w:t>Besonderheiten bei Tankautomaten:</w:t>
      </w:r>
    </w:p>
    <w:p w14:paraId="3DD3AD9C" w14:textId="77777777" w:rsidR="00CB1DF5" w:rsidRPr="00CB1DF5" w:rsidRDefault="00CB1DF5" w:rsidP="00CB1DF5">
      <w:pPr>
        <w:pStyle w:val="Default"/>
        <w:rPr>
          <w:rFonts w:asciiTheme="minorHAnsi" w:hAnsiTheme="minorHAnsi"/>
          <w:sz w:val="20"/>
          <w:szCs w:val="20"/>
        </w:rPr>
      </w:pPr>
      <w:r w:rsidRPr="00CB1DF5">
        <w:rPr>
          <w:rFonts w:asciiTheme="minorHAnsi" w:hAnsiTheme="minorHAnsi"/>
          <w:sz w:val="20"/>
          <w:szCs w:val="20"/>
        </w:rPr>
        <w:t xml:space="preserve">Es gibt eine Vorautorisierung </w:t>
      </w:r>
      <w:r w:rsidR="002B4FD7">
        <w:rPr>
          <w:rFonts w:asciiTheme="minorHAnsi" w:hAnsiTheme="minorHAnsi"/>
          <w:sz w:val="20"/>
          <w:szCs w:val="20"/>
        </w:rPr>
        <w:t xml:space="preserve">des </w:t>
      </w:r>
      <w:r w:rsidRPr="00CB1DF5">
        <w:rPr>
          <w:rFonts w:asciiTheme="minorHAnsi" w:hAnsiTheme="minorHAnsi"/>
          <w:sz w:val="20"/>
          <w:szCs w:val="20"/>
        </w:rPr>
        <w:t>Nachrichtentyp</w:t>
      </w:r>
      <w:r w:rsidR="002B4FD7">
        <w:rPr>
          <w:rFonts w:asciiTheme="minorHAnsi" w:hAnsiTheme="minorHAnsi"/>
          <w:sz w:val="20"/>
          <w:szCs w:val="20"/>
        </w:rPr>
        <w:t>s</w:t>
      </w:r>
      <w:r w:rsidRPr="00CB1DF5">
        <w:rPr>
          <w:rFonts w:asciiTheme="minorHAnsi" w:hAnsiTheme="minorHAnsi"/>
          <w:sz w:val="20"/>
          <w:szCs w:val="20"/>
        </w:rPr>
        <w:t xml:space="preserve"> 100. Diese Nachricht enthält den </w:t>
      </w:r>
      <w:r>
        <w:rPr>
          <w:rFonts w:asciiTheme="minorHAnsi" w:hAnsiTheme="minorHAnsi"/>
          <w:b/>
          <w:sz w:val="20"/>
          <w:szCs w:val="20"/>
        </w:rPr>
        <w:t>max</w:t>
      </w:r>
      <w:r w:rsidRPr="00CB1DF5">
        <w:rPr>
          <w:rFonts w:asciiTheme="minorHAnsi" w:hAnsiTheme="minorHAnsi"/>
          <w:b/>
          <w:sz w:val="20"/>
          <w:szCs w:val="20"/>
        </w:rPr>
        <w:t>imalen</w:t>
      </w:r>
      <w:r w:rsidRPr="00CB1DF5">
        <w:rPr>
          <w:rFonts w:asciiTheme="minorHAnsi" w:hAnsiTheme="minorHAnsi"/>
          <w:sz w:val="20"/>
          <w:szCs w:val="20"/>
        </w:rPr>
        <w:t xml:space="preserve"> Betrag, der geblockt werden soll. Der Betrag darf 1 US Dollar nicht unterschreiten. In den meisten Transaktionen aus der USA wird der Betrag von 1 US Dollar eingestellt, sonst ist meistens der maximale Betrag enthalten. </w:t>
      </w:r>
    </w:p>
    <w:p w14:paraId="7CB7FF6D" w14:textId="77777777" w:rsidR="00CB1DF5" w:rsidRPr="00CB1DF5" w:rsidRDefault="00CB1DF5" w:rsidP="00CB1DF5">
      <w:pPr>
        <w:pStyle w:val="Default"/>
        <w:rPr>
          <w:sz w:val="20"/>
          <w:szCs w:val="20"/>
        </w:rPr>
      </w:pPr>
      <w:r w:rsidRPr="00CB1DF5">
        <w:rPr>
          <w:rFonts w:asciiTheme="minorHAnsi" w:hAnsiTheme="minorHAnsi"/>
          <w:sz w:val="20"/>
          <w:szCs w:val="20"/>
        </w:rPr>
        <w:t xml:space="preserve">Das </w:t>
      </w:r>
      <w:r w:rsidR="00F85681" w:rsidRPr="00F85681">
        <w:rPr>
          <w:rFonts w:asciiTheme="minorHAnsi" w:hAnsiTheme="minorHAnsi"/>
          <w:b/>
          <w:sz w:val="20"/>
          <w:szCs w:val="20"/>
        </w:rPr>
        <w:t>GATEWAY</w:t>
      </w:r>
      <w:r w:rsidRPr="00CB1DF5">
        <w:rPr>
          <w:rFonts w:asciiTheme="minorHAnsi" w:hAnsiTheme="minorHAnsi"/>
          <w:sz w:val="20"/>
          <w:szCs w:val="20"/>
        </w:rPr>
        <w:t xml:space="preserve"> stellt bei 1</w:t>
      </w:r>
      <w:r w:rsidR="0044229D">
        <w:rPr>
          <w:rFonts w:asciiTheme="minorHAnsi" w:hAnsiTheme="minorHAnsi"/>
          <w:sz w:val="20"/>
          <w:szCs w:val="20"/>
        </w:rPr>
        <w:t xml:space="preserve"> </w:t>
      </w:r>
      <w:r w:rsidRPr="00CB1DF5">
        <w:rPr>
          <w:rFonts w:asciiTheme="minorHAnsi" w:hAnsiTheme="minorHAnsi"/>
          <w:sz w:val="20"/>
          <w:szCs w:val="20"/>
        </w:rPr>
        <w:t>US Dollar (BMP006) Transaktionen den Betrag 120 € in die BMP 004 ein, der vorgemerkt werden soll.</w:t>
      </w:r>
    </w:p>
    <w:p w14:paraId="39CEFCEC" w14:textId="77777777" w:rsidR="00CB1DF5" w:rsidRPr="00CB1DF5" w:rsidRDefault="00CB1DF5" w:rsidP="00CB1DF5">
      <w:pPr>
        <w:pStyle w:val="Default"/>
        <w:rPr>
          <w:sz w:val="20"/>
          <w:szCs w:val="20"/>
        </w:rPr>
      </w:pPr>
      <w:r w:rsidRPr="00CB1DF5">
        <w:rPr>
          <w:rFonts w:asciiTheme="minorHAnsi" w:hAnsiTheme="minorHAnsi"/>
          <w:sz w:val="20"/>
          <w:szCs w:val="20"/>
        </w:rPr>
        <w:t xml:space="preserve">In </w:t>
      </w:r>
      <w:r w:rsidR="0044229D">
        <w:rPr>
          <w:rFonts w:asciiTheme="minorHAnsi" w:hAnsiTheme="minorHAnsi"/>
          <w:sz w:val="20"/>
          <w:szCs w:val="20"/>
        </w:rPr>
        <w:t xml:space="preserve">der Antwort kann ein </w:t>
      </w:r>
      <w:r w:rsidR="0044229D" w:rsidRPr="000C139C">
        <w:rPr>
          <w:rFonts w:asciiTheme="minorHAnsi" w:hAnsiTheme="minorHAnsi"/>
          <w:sz w:val="20"/>
          <w:szCs w:val="20"/>
        </w:rPr>
        <w:t>teilweise v</w:t>
      </w:r>
      <w:r w:rsidRPr="000C139C">
        <w:rPr>
          <w:rFonts w:asciiTheme="minorHAnsi" w:hAnsiTheme="minorHAnsi"/>
          <w:sz w:val="20"/>
          <w:szCs w:val="20"/>
        </w:rPr>
        <w:t>orautorisierte</w:t>
      </w:r>
      <w:r w:rsidR="00A30EC6" w:rsidRPr="000C139C">
        <w:rPr>
          <w:rFonts w:asciiTheme="minorHAnsi" w:hAnsiTheme="minorHAnsi"/>
          <w:sz w:val="20"/>
          <w:szCs w:val="20"/>
        </w:rPr>
        <w:t>r</w:t>
      </w:r>
      <w:r w:rsidR="00A30EC6">
        <w:rPr>
          <w:rFonts w:asciiTheme="minorHAnsi" w:hAnsiTheme="minorHAnsi"/>
          <w:sz w:val="20"/>
          <w:szCs w:val="20"/>
        </w:rPr>
        <w:t xml:space="preserve"> Betrag stehen (Antwortcode = </w:t>
      </w:r>
      <w:r w:rsidRPr="00CB1DF5">
        <w:rPr>
          <w:rFonts w:asciiTheme="minorHAnsi" w:hAnsiTheme="minorHAnsi"/>
          <w:sz w:val="20"/>
          <w:szCs w:val="20"/>
        </w:rPr>
        <w:t>10), wenn der Betreiber dieses erlaubt. Der Betrag ist dann kleiner oder gleich dem angeforderten Betrag. Der angeforderte Betrag steht dann in der BMP054.</w:t>
      </w:r>
    </w:p>
    <w:p w14:paraId="54C9BB2E" w14:textId="77777777" w:rsidR="00CB1DF5" w:rsidRPr="00CB1DF5" w:rsidRDefault="00CB1DF5" w:rsidP="00CB1DF5">
      <w:pPr>
        <w:pStyle w:val="Default"/>
        <w:rPr>
          <w:sz w:val="20"/>
          <w:szCs w:val="20"/>
        </w:rPr>
      </w:pPr>
    </w:p>
    <w:p w14:paraId="5A1EBE8F" w14:textId="77777777" w:rsidR="00CB1DF5" w:rsidRPr="00CB1DF5" w:rsidRDefault="00CB1DF5" w:rsidP="00CB1DF5">
      <w:pPr>
        <w:pStyle w:val="Default"/>
        <w:rPr>
          <w:sz w:val="20"/>
          <w:szCs w:val="20"/>
        </w:rPr>
      </w:pPr>
      <w:r w:rsidRPr="00EC5EA5">
        <w:rPr>
          <w:rFonts w:asciiTheme="minorHAnsi" w:hAnsiTheme="minorHAnsi"/>
          <w:sz w:val="20"/>
          <w:szCs w:val="20"/>
        </w:rPr>
        <w:t>Innerhalb von 20 Minuten soll eine 120er Nachricht gesendet werden. Diese Nachricht enthält dann den wirklichen Betrag. Ist der ursprüngliche Betrag höher gewesen, muss jetzt der alte Betrag freigegeben werden und der neue Betrag geblockt werden. Dieses kann auch über ein Teilstorno erfolgen (</w:t>
      </w:r>
      <w:r w:rsidR="00ED7D88" w:rsidRPr="00EC5EA5">
        <w:rPr>
          <w:rFonts w:asciiTheme="minorHAnsi" w:hAnsiTheme="minorHAnsi"/>
          <w:sz w:val="20"/>
          <w:szCs w:val="20"/>
        </w:rPr>
        <w:t>s.</w:t>
      </w:r>
      <w:r w:rsidRPr="00EC5EA5">
        <w:rPr>
          <w:rFonts w:asciiTheme="minorHAnsi" w:hAnsiTheme="minorHAnsi"/>
          <w:sz w:val="20"/>
          <w:szCs w:val="20"/>
        </w:rPr>
        <w:t xml:space="preserve"> </w:t>
      </w:r>
      <w:hyperlink w:anchor="_Vorautorisierung-Nachrichten" w:history="1">
        <w:r w:rsidRPr="00EC5EA5">
          <w:rPr>
            <w:rStyle w:val="Hyperlink"/>
            <w:rFonts w:asciiTheme="minorHAnsi" w:hAnsiTheme="minorHAnsi"/>
            <w:sz w:val="20"/>
            <w:szCs w:val="20"/>
          </w:rPr>
          <w:t>Vorautorisierung</w:t>
        </w:r>
        <w:r w:rsidR="00EC5EA5" w:rsidRPr="00EC5EA5">
          <w:rPr>
            <w:rStyle w:val="Hyperlink"/>
            <w:rFonts w:asciiTheme="minorHAnsi" w:hAnsiTheme="minorHAnsi"/>
            <w:sz w:val="20"/>
            <w:szCs w:val="20"/>
          </w:rPr>
          <w:t>-Nachrichten</w:t>
        </w:r>
      </w:hyperlink>
      <w:r w:rsidRPr="00EC5EA5">
        <w:rPr>
          <w:rFonts w:asciiTheme="minorHAnsi" w:hAnsiTheme="minorHAnsi"/>
          <w:sz w:val="20"/>
          <w:szCs w:val="20"/>
        </w:rPr>
        <w:t>)</w:t>
      </w:r>
    </w:p>
    <w:p w14:paraId="68814E89" w14:textId="77777777" w:rsidR="00CB1DF5" w:rsidRPr="00CB1DF5" w:rsidRDefault="00CB1DF5" w:rsidP="00CB1DF5">
      <w:pPr>
        <w:pStyle w:val="Default"/>
        <w:rPr>
          <w:sz w:val="20"/>
          <w:szCs w:val="20"/>
        </w:rPr>
      </w:pPr>
      <w:r w:rsidRPr="00CB1DF5">
        <w:rPr>
          <w:rFonts w:asciiTheme="minorHAnsi" w:hAnsiTheme="minorHAnsi"/>
          <w:sz w:val="20"/>
          <w:szCs w:val="20"/>
        </w:rPr>
        <w:t>Die Löschung der Vormerkung kann durch ein Storno erfolgen oder durch eine 120er Nachricht mit Betrag Null.</w:t>
      </w:r>
    </w:p>
    <w:p w14:paraId="43AECEC3" w14:textId="77777777" w:rsidR="00CB1DF5" w:rsidRPr="00CB1DF5" w:rsidRDefault="00CB1DF5" w:rsidP="00CB1DF5">
      <w:pPr>
        <w:pStyle w:val="Default"/>
        <w:rPr>
          <w:sz w:val="20"/>
          <w:szCs w:val="20"/>
        </w:rPr>
      </w:pPr>
    </w:p>
    <w:p w14:paraId="243EE562" w14:textId="77777777" w:rsidR="00CB1DF5" w:rsidRDefault="00CB1DF5" w:rsidP="00CB1DF5">
      <w:pPr>
        <w:pStyle w:val="Default"/>
        <w:rPr>
          <w:rFonts w:asciiTheme="minorHAnsi" w:hAnsiTheme="minorHAnsi"/>
          <w:sz w:val="20"/>
          <w:szCs w:val="20"/>
        </w:rPr>
      </w:pPr>
      <w:r w:rsidRPr="00CB1DF5">
        <w:rPr>
          <w:rFonts w:asciiTheme="minorHAnsi" w:hAnsiTheme="minorHAnsi"/>
          <w:sz w:val="20"/>
          <w:szCs w:val="20"/>
        </w:rPr>
        <w:t xml:space="preserve">Die Vormerkung für eine Transaktion am Tankautomat soll nach 7 Tagen wieder gelöscht werden, wenn in der 100/120er Nachricht keine andere Information enthalten war. </w:t>
      </w:r>
    </w:p>
    <w:p w14:paraId="1BF2B293" w14:textId="77777777" w:rsidR="00943B7A" w:rsidRDefault="00943B7A" w:rsidP="00CB1DF5">
      <w:pPr>
        <w:pStyle w:val="Default"/>
        <w:rPr>
          <w:rFonts w:asciiTheme="minorHAnsi" w:hAnsiTheme="minorHAnsi"/>
          <w:sz w:val="20"/>
          <w:szCs w:val="20"/>
        </w:rPr>
      </w:pPr>
    </w:p>
    <w:p w14:paraId="48B9804D" w14:textId="77777777" w:rsidR="00CB1DF5" w:rsidRPr="00CB1DF5" w:rsidRDefault="00CB1DF5" w:rsidP="00CB1DF5">
      <w:pPr>
        <w:pStyle w:val="Default"/>
        <w:rPr>
          <w:sz w:val="20"/>
          <w:szCs w:val="20"/>
        </w:rPr>
      </w:pPr>
      <w:r w:rsidRPr="00CB1DF5">
        <w:rPr>
          <w:rFonts w:asciiTheme="minorHAnsi" w:hAnsiTheme="minorHAnsi"/>
          <w:sz w:val="20"/>
          <w:szCs w:val="20"/>
        </w:rPr>
        <w:t>Clearing Hinweis:</w:t>
      </w:r>
    </w:p>
    <w:p w14:paraId="0F7BEE15" w14:textId="77777777" w:rsidR="00CB1DF5" w:rsidRPr="00CB1DF5" w:rsidRDefault="00CB1DF5" w:rsidP="00CB1DF5">
      <w:pPr>
        <w:pStyle w:val="Default"/>
        <w:rPr>
          <w:sz w:val="20"/>
          <w:szCs w:val="20"/>
        </w:rPr>
      </w:pPr>
      <w:r w:rsidRPr="00CB1DF5">
        <w:rPr>
          <w:rFonts w:asciiTheme="minorHAnsi" w:hAnsiTheme="minorHAnsi"/>
          <w:sz w:val="20"/>
          <w:szCs w:val="20"/>
        </w:rPr>
        <w:t>Die 120er Nachricht ersetzt nicht das Clearing.</w:t>
      </w:r>
    </w:p>
    <w:p w14:paraId="20694285" w14:textId="77777777" w:rsidR="00CB1DF5" w:rsidRPr="00CB1DF5" w:rsidRDefault="00CB1DF5" w:rsidP="00CB1DF5">
      <w:pPr>
        <w:pStyle w:val="Default"/>
        <w:rPr>
          <w:sz w:val="20"/>
          <w:szCs w:val="20"/>
        </w:rPr>
      </w:pPr>
      <w:r w:rsidRPr="00CB1DF5">
        <w:rPr>
          <w:rFonts w:asciiTheme="minorHAnsi" w:hAnsiTheme="minorHAnsi"/>
          <w:sz w:val="20"/>
          <w:szCs w:val="20"/>
        </w:rPr>
        <w:lastRenderedPageBreak/>
        <w:t>Die eindeutige Kennung der Transaktion (im Clearing Trace ID) kommt aus der 120er Nachricht. Wenn der Betreiber die eindeutige Kennung aus der 100er Nachricht haben will, sendet er die Information in der 120er Nachricht mit.</w:t>
      </w:r>
    </w:p>
    <w:p w14:paraId="0129A636" w14:textId="77777777" w:rsidR="00CB1DF5" w:rsidRPr="00CB1DF5" w:rsidRDefault="00CB1DF5" w:rsidP="00CB1DF5">
      <w:pPr>
        <w:pStyle w:val="Default"/>
        <w:rPr>
          <w:rFonts w:asciiTheme="minorHAnsi" w:hAnsiTheme="minorHAnsi"/>
          <w:sz w:val="20"/>
          <w:szCs w:val="20"/>
        </w:rPr>
      </w:pPr>
      <w:r w:rsidRPr="00CB1DF5">
        <w:rPr>
          <w:rFonts w:asciiTheme="minorHAnsi" w:hAnsiTheme="minorHAnsi"/>
          <w:sz w:val="20"/>
          <w:szCs w:val="20"/>
        </w:rPr>
        <w:t>Es kann vorkommen, dass es zu einer 100er Nachricht keine 120er Nachricht gibt, dann sollte die eindeutige Kennung aus der 100er Nachricht im Clearing sein.</w:t>
      </w:r>
    </w:p>
    <w:p w14:paraId="35DA1A71" w14:textId="77777777" w:rsidR="00CB1DF5" w:rsidRPr="00CB1DF5" w:rsidRDefault="00CB1DF5" w:rsidP="00CB1DF5">
      <w:pPr>
        <w:pStyle w:val="Default"/>
        <w:rPr>
          <w:rFonts w:asciiTheme="minorHAnsi" w:hAnsiTheme="minorHAnsi"/>
          <w:sz w:val="20"/>
          <w:szCs w:val="20"/>
        </w:rPr>
      </w:pPr>
    </w:p>
    <w:p w14:paraId="0B353D11" w14:textId="77777777" w:rsidR="00CB1DF5" w:rsidRPr="00F26D3D" w:rsidRDefault="00CB1DF5" w:rsidP="00CB1DF5">
      <w:pPr>
        <w:pStyle w:val="Default"/>
        <w:rPr>
          <w:rFonts w:asciiTheme="minorHAnsi" w:hAnsiTheme="minorHAnsi"/>
          <w:sz w:val="20"/>
          <w:szCs w:val="20"/>
        </w:rPr>
      </w:pPr>
      <w:r w:rsidRPr="00CB1DF5">
        <w:rPr>
          <w:rFonts w:asciiTheme="minorHAnsi" w:hAnsiTheme="minorHAnsi"/>
          <w:sz w:val="20"/>
          <w:szCs w:val="20"/>
        </w:rPr>
        <w:t xml:space="preserve">Weil in der </w:t>
      </w:r>
      <w:r w:rsidR="000675D6">
        <w:rPr>
          <w:rFonts w:asciiTheme="minorHAnsi" w:hAnsiTheme="minorHAnsi"/>
          <w:sz w:val="20"/>
          <w:szCs w:val="20"/>
        </w:rPr>
        <w:t>MasterCard</w:t>
      </w:r>
      <w:r w:rsidRPr="00CB1DF5">
        <w:rPr>
          <w:rFonts w:asciiTheme="minorHAnsi" w:hAnsiTheme="minorHAnsi"/>
          <w:sz w:val="20"/>
          <w:szCs w:val="20"/>
        </w:rPr>
        <w:t xml:space="preserve"> Spezifikation ein „</w:t>
      </w:r>
      <w:proofErr w:type="spellStart"/>
      <w:r w:rsidRPr="00CB1DF5">
        <w:rPr>
          <w:rFonts w:asciiTheme="minorHAnsi" w:hAnsiTheme="minorHAnsi"/>
          <w:sz w:val="20"/>
          <w:szCs w:val="20"/>
        </w:rPr>
        <w:t>may</w:t>
      </w:r>
      <w:proofErr w:type="spellEnd"/>
      <w:r w:rsidRPr="00CB1DF5">
        <w:rPr>
          <w:rFonts w:asciiTheme="minorHAnsi" w:hAnsiTheme="minorHAnsi"/>
          <w:sz w:val="20"/>
          <w:szCs w:val="20"/>
        </w:rPr>
        <w:t xml:space="preserve"> </w:t>
      </w:r>
      <w:proofErr w:type="spellStart"/>
      <w:r w:rsidRPr="00CB1DF5">
        <w:rPr>
          <w:rFonts w:asciiTheme="minorHAnsi" w:hAnsiTheme="minorHAnsi"/>
          <w:sz w:val="20"/>
          <w:szCs w:val="20"/>
        </w:rPr>
        <w:t>be</w:t>
      </w:r>
      <w:proofErr w:type="spellEnd"/>
      <w:r w:rsidRPr="00CB1DF5">
        <w:rPr>
          <w:rFonts w:asciiTheme="minorHAnsi" w:hAnsiTheme="minorHAnsi"/>
          <w:sz w:val="20"/>
          <w:szCs w:val="20"/>
        </w:rPr>
        <w:t>“ steht f</w:t>
      </w:r>
      <w:r>
        <w:rPr>
          <w:rFonts w:asciiTheme="minorHAnsi" w:hAnsiTheme="minorHAnsi"/>
          <w:sz w:val="20"/>
          <w:szCs w:val="20"/>
        </w:rPr>
        <w:t xml:space="preserve">ür die Clearing Trace ID, wissen wir nicht genau, </w:t>
      </w:r>
      <w:r w:rsidRPr="00CB1DF5">
        <w:rPr>
          <w:rFonts w:asciiTheme="minorHAnsi" w:hAnsiTheme="minorHAnsi"/>
          <w:sz w:val="20"/>
          <w:szCs w:val="20"/>
        </w:rPr>
        <w:t>ob sie aus der</w:t>
      </w:r>
      <w:r>
        <w:rPr>
          <w:rFonts w:asciiTheme="minorHAnsi" w:hAnsiTheme="minorHAnsi"/>
          <w:sz w:val="20"/>
          <w:szCs w:val="20"/>
        </w:rPr>
        <w:t xml:space="preserve"> 100er oder 120er genommen wird. Für</w:t>
      </w:r>
      <w:r w:rsidRPr="00CB1DF5">
        <w:rPr>
          <w:rFonts w:asciiTheme="minorHAnsi" w:hAnsiTheme="minorHAnsi"/>
          <w:sz w:val="20"/>
          <w:szCs w:val="20"/>
        </w:rPr>
        <w:t xml:space="preserve"> den Tankautomaten </w:t>
      </w:r>
      <w:r>
        <w:rPr>
          <w:rFonts w:asciiTheme="minorHAnsi" w:hAnsiTheme="minorHAnsi"/>
          <w:sz w:val="20"/>
          <w:szCs w:val="20"/>
        </w:rPr>
        <w:t xml:space="preserve">wird </w:t>
      </w:r>
      <w:r w:rsidRPr="00CB1DF5">
        <w:rPr>
          <w:rFonts w:asciiTheme="minorHAnsi" w:hAnsiTheme="minorHAnsi"/>
          <w:sz w:val="20"/>
          <w:szCs w:val="20"/>
        </w:rPr>
        <w:t xml:space="preserve">erst einmal die BMP038 genommen als Kennung zum Abbau der Vormerkung. Die BMP038 wird sowohl beim Storno als auch bei der </w:t>
      </w:r>
      <w:proofErr w:type="spellStart"/>
      <w:r w:rsidRPr="00CB1DF5">
        <w:rPr>
          <w:rFonts w:asciiTheme="minorHAnsi" w:hAnsiTheme="minorHAnsi"/>
          <w:sz w:val="20"/>
          <w:szCs w:val="20"/>
        </w:rPr>
        <w:t>Advice</w:t>
      </w:r>
      <w:proofErr w:type="spellEnd"/>
      <w:r>
        <w:rPr>
          <w:rFonts w:asciiTheme="minorHAnsi" w:hAnsiTheme="minorHAnsi"/>
          <w:sz w:val="20"/>
          <w:szCs w:val="20"/>
        </w:rPr>
        <w:t xml:space="preserve"> N</w:t>
      </w:r>
      <w:r w:rsidRPr="00CB1DF5">
        <w:rPr>
          <w:rFonts w:asciiTheme="minorHAnsi" w:hAnsiTheme="minorHAnsi"/>
          <w:sz w:val="20"/>
          <w:szCs w:val="20"/>
        </w:rPr>
        <w:t xml:space="preserve">achricht mitgesendet. Ist </w:t>
      </w:r>
      <w:r w:rsidRPr="000C139C">
        <w:rPr>
          <w:rFonts w:asciiTheme="minorHAnsi" w:hAnsiTheme="minorHAnsi"/>
          <w:sz w:val="20"/>
          <w:szCs w:val="20"/>
        </w:rPr>
        <w:t>sie beim Storno</w:t>
      </w:r>
      <w:r w:rsidR="0044229D" w:rsidRPr="000C139C">
        <w:t xml:space="preserve"> </w:t>
      </w:r>
      <w:r w:rsidR="0044229D" w:rsidRPr="000C139C">
        <w:rPr>
          <w:rFonts w:asciiTheme="minorHAnsi" w:hAnsiTheme="minorHAnsi"/>
          <w:sz w:val="20"/>
          <w:szCs w:val="20"/>
        </w:rPr>
        <w:t>b</w:t>
      </w:r>
      <w:r w:rsidR="000C139C" w:rsidRPr="000C139C">
        <w:rPr>
          <w:rFonts w:asciiTheme="minorHAnsi" w:hAnsiTheme="minorHAnsi"/>
          <w:sz w:val="20"/>
          <w:szCs w:val="20"/>
        </w:rPr>
        <w:t xml:space="preserve">ei einer Transaktion von </w:t>
      </w:r>
      <w:r w:rsidR="000675D6">
        <w:rPr>
          <w:rFonts w:asciiTheme="minorHAnsi" w:hAnsiTheme="minorHAnsi"/>
          <w:sz w:val="20"/>
          <w:szCs w:val="20"/>
        </w:rPr>
        <w:t>MasterCard</w:t>
      </w:r>
      <w:r w:rsidRPr="000C139C">
        <w:rPr>
          <w:rFonts w:asciiTheme="minorHAnsi" w:hAnsiTheme="minorHAnsi"/>
          <w:sz w:val="20"/>
          <w:szCs w:val="20"/>
        </w:rPr>
        <w:t xml:space="preserve"> nicht vorhanden, wird sie in der Datenbank im </w:t>
      </w:r>
      <w:r w:rsidR="00F85681" w:rsidRPr="00F85681">
        <w:rPr>
          <w:rFonts w:asciiTheme="minorHAnsi" w:hAnsiTheme="minorHAnsi"/>
          <w:b/>
          <w:sz w:val="20"/>
          <w:szCs w:val="20"/>
        </w:rPr>
        <w:t>GATEWAY</w:t>
      </w:r>
      <w:r w:rsidRPr="000C139C">
        <w:rPr>
          <w:rFonts w:asciiTheme="minorHAnsi" w:hAnsiTheme="minorHAnsi"/>
          <w:sz w:val="20"/>
          <w:szCs w:val="20"/>
        </w:rPr>
        <w:t xml:space="preserve"> gesucht und wenn vorhanden eingestellt. Dazu wird </w:t>
      </w:r>
      <w:r w:rsidR="00F26D3D" w:rsidRPr="000C139C">
        <w:rPr>
          <w:rFonts w:asciiTheme="minorHAnsi" w:hAnsiTheme="minorHAnsi"/>
          <w:sz w:val="20"/>
          <w:szCs w:val="20"/>
        </w:rPr>
        <w:t xml:space="preserve">mit der System-Transaktionszeit (BMP007 internes Feld </w:t>
      </w:r>
      <w:r w:rsidR="00F26D3D" w:rsidRPr="00C914DF">
        <w:rPr>
          <w:rFonts w:asciiTheme="minorHAnsi" w:hAnsiTheme="minorHAnsi"/>
          <w:i/>
          <w:sz w:val="20"/>
          <w:szCs w:val="20"/>
        </w:rPr>
        <w:t>GMC_TRAN_ZEIT_ANF</w:t>
      </w:r>
      <w:r w:rsidR="00F26D3D" w:rsidRPr="000C139C">
        <w:rPr>
          <w:rFonts w:asciiTheme="minorHAnsi" w:hAnsiTheme="minorHAnsi"/>
          <w:sz w:val="20"/>
          <w:szCs w:val="20"/>
        </w:rPr>
        <w:t xml:space="preserve">) in der Datenbank </w:t>
      </w:r>
      <w:r w:rsidR="00F26D3D" w:rsidRPr="00C914DF">
        <w:rPr>
          <w:rFonts w:asciiTheme="minorHAnsi" w:hAnsiTheme="minorHAnsi"/>
          <w:i/>
          <w:sz w:val="20"/>
          <w:szCs w:val="20"/>
        </w:rPr>
        <w:t xml:space="preserve">(KTO_AUTH_ERGS_CODE) </w:t>
      </w:r>
      <w:r w:rsidR="00F26D3D" w:rsidRPr="000C139C">
        <w:rPr>
          <w:rFonts w:asciiTheme="minorHAnsi" w:hAnsiTheme="minorHAnsi"/>
          <w:sz w:val="20"/>
          <w:szCs w:val="20"/>
        </w:rPr>
        <w:t>nach der Anfrage gesucht</w:t>
      </w:r>
      <w:r w:rsidR="0044229D" w:rsidRPr="000C139C">
        <w:rPr>
          <w:rFonts w:asciiTheme="minorHAnsi" w:hAnsiTheme="minorHAnsi"/>
          <w:sz w:val="20"/>
          <w:szCs w:val="20"/>
        </w:rPr>
        <w:t xml:space="preserve"> und der</w:t>
      </w:r>
      <w:r w:rsidR="00F26D3D" w:rsidRPr="000C139C">
        <w:rPr>
          <w:rFonts w:asciiTheme="minorHAnsi" w:hAnsiTheme="minorHAnsi"/>
          <w:sz w:val="20"/>
          <w:szCs w:val="20"/>
        </w:rPr>
        <w:t xml:space="preserve"> dazugehörige</w:t>
      </w:r>
      <w:r w:rsidR="0044229D" w:rsidRPr="000C139C">
        <w:rPr>
          <w:rFonts w:asciiTheme="minorHAnsi" w:hAnsiTheme="minorHAnsi"/>
          <w:sz w:val="20"/>
          <w:szCs w:val="20"/>
        </w:rPr>
        <w:t>n</w:t>
      </w:r>
      <w:r w:rsidR="00F26D3D" w:rsidRPr="000C139C">
        <w:rPr>
          <w:rFonts w:asciiTheme="minorHAnsi" w:hAnsiTheme="minorHAnsi"/>
          <w:sz w:val="20"/>
          <w:szCs w:val="20"/>
        </w:rPr>
        <w:t xml:space="preserve"> Antwortnachricht. In der Antwortnachricht ist dann die BMP038 enthalten. Ist die BMP038 nicht in der Datenbank enthalten, k</w:t>
      </w:r>
      <w:r w:rsidR="00F26D3D">
        <w:rPr>
          <w:rFonts w:asciiTheme="minorHAnsi" w:hAnsiTheme="minorHAnsi"/>
          <w:sz w:val="20"/>
          <w:szCs w:val="20"/>
        </w:rPr>
        <w:t>ann die Vormerkung am Konto nicht gefunden werden.</w:t>
      </w:r>
      <w:r w:rsidR="00F26D3D" w:rsidRPr="00F26D3D">
        <w:rPr>
          <w:rFonts w:asciiTheme="minorHAnsi" w:hAnsiTheme="minorHAnsi"/>
          <w:sz w:val="20"/>
          <w:szCs w:val="20"/>
        </w:rPr>
        <w:t xml:space="preserve"> </w:t>
      </w:r>
      <w:r w:rsidRPr="00F26D3D">
        <w:rPr>
          <w:rFonts w:asciiTheme="minorHAnsi" w:hAnsiTheme="minorHAnsi"/>
          <w:sz w:val="20"/>
          <w:szCs w:val="20"/>
        </w:rPr>
        <w:t xml:space="preserve"> </w:t>
      </w:r>
    </w:p>
    <w:p w14:paraId="14747637" w14:textId="77777777" w:rsidR="00943B7A" w:rsidRDefault="00943B7A" w:rsidP="00943B7A">
      <w:pPr>
        <w:pStyle w:val="Default"/>
        <w:rPr>
          <w:rFonts w:asciiTheme="minorHAnsi" w:hAnsiTheme="minorHAnsi"/>
          <w:sz w:val="20"/>
          <w:szCs w:val="20"/>
        </w:rPr>
      </w:pPr>
    </w:p>
    <w:p w14:paraId="52E7E8EE" w14:textId="77777777" w:rsidR="00B96FF3" w:rsidRPr="00943B7A" w:rsidRDefault="00B96FF3" w:rsidP="00B96FF3">
      <w:pPr>
        <w:pStyle w:val="Default"/>
        <w:rPr>
          <w:rFonts w:asciiTheme="minorHAnsi" w:hAnsiTheme="minorHAnsi"/>
          <w:sz w:val="20"/>
          <w:szCs w:val="20"/>
        </w:rPr>
      </w:pPr>
      <w:r w:rsidRPr="00943B7A">
        <w:rPr>
          <w:rFonts w:asciiTheme="minorHAnsi" w:hAnsiTheme="minorHAnsi"/>
          <w:sz w:val="20"/>
          <w:szCs w:val="20"/>
        </w:rPr>
        <w:t>Anpassungen zum Tankautomaten ab Juli 2021:</w:t>
      </w:r>
    </w:p>
    <w:p w14:paraId="25DFE135" w14:textId="77777777" w:rsidR="00B96FF3" w:rsidRPr="00943B7A" w:rsidRDefault="00B96FF3" w:rsidP="00B96FF3">
      <w:pPr>
        <w:pStyle w:val="Default"/>
        <w:rPr>
          <w:rFonts w:asciiTheme="minorHAnsi" w:hAnsiTheme="minorHAnsi"/>
          <w:sz w:val="20"/>
          <w:szCs w:val="20"/>
        </w:rPr>
      </w:pPr>
      <w:r w:rsidRPr="00943B7A">
        <w:rPr>
          <w:rFonts w:asciiTheme="minorHAnsi" w:hAnsiTheme="minorHAnsi"/>
          <w:sz w:val="20"/>
          <w:szCs w:val="20"/>
        </w:rPr>
        <w:t>Für den Tankautomat ist hier eine Anpassung im Bereich der 120er Nachricht vorgenommen worden. Die 120er Nachricht kann vom Terminal bei den EMV Tags nicht komplett identisch gesendet werden, da sie vom Terminal nicht zwischengespeichert werden. So fehlen Tags oder sind nicht richtig vorhanden. Die EMV-Prüfung ist bei der 100er schon vorgenommen, so dass hier nicht alles geprüft wird und die EMV Daten werden nicht an das KSB weitergereicht, weil in der 130er keine BMP 55 mehr vorhanden ist.</w:t>
      </w:r>
    </w:p>
    <w:p w14:paraId="18CF7391" w14:textId="77777777" w:rsidR="00B96FF3" w:rsidRDefault="00B96FF3" w:rsidP="00B96FF3">
      <w:pPr>
        <w:pStyle w:val="Default"/>
        <w:rPr>
          <w:rFonts w:asciiTheme="minorHAnsi" w:hAnsiTheme="minorHAnsi"/>
          <w:sz w:val="20"/>
          <w:szCs w:val="20"/>
        </w:rPr>
      </w:pPr>
      <w:r w:rsidRPr="00943B7A">
        <w:rPr>
          <w:rFonts w:asciiTheme="minorHAnsi" w:hAnsiTheme="minorHAnsi"/>
          <w:sz w:val="20"/>
          <w:szCs w:val="20"/>
        </w:rPr>
        <w:t xml:space="preserve">Auch die BMP 35 ist nicht oder nur rudimentär vorhanden, so dass hier auch die Prüfung wegfällt.  </w:t>
      </w:r>
    </w:p>
    <w:p w14:paraId="699135D3" w14:textId="77777777" w:rsidR="00B96FF3" w:rsidRDefault="00B96FF3" w:rsidP="00B96FF3">
      <w:r>
        <w:t>Zusätzlich werden nun alle 120er Meldungen vom Tankautomaten (auch Wiederholungen) an KSB weitergereicht. Die 120er Meldung an KSB bewirkt immer die Einstellung des hier gemeldeten Betrags in die Umsatzdatenbank und Löschung des vorherigen Betrags.</w:t>
      </w:r>
    </w:p>
    <w:p w14:paraId="02CAC9AE" w14:textId="77777777" w:rsidR="00CB1DF5" w:rsidRDefault="00CB1DF5" w:rsidP="00CB1DF5">
      <w:r w:rsidRPr="00CB1DF5">
        <w:t>Möglicher Transaktionsverlauf:</w:t>
      </w:r>
    </w:p>
    <w:tbl>
      <w:tblPr>
        <w:tblStyle w:val="Gitternetztabelle1hell"/>
        <w:tblW w:w="0" w:type="auto"/>
        <w:tblLook w:val="04A0" w:firstRow="1" w:lastRow="0" w:firstColumn="1" w:lastColumn="0" w:noHBand="0" w:noVBand="1"/>
      </w:tblPr>
      <w:tblGrid>
        <w:gridCol w:w="1219"/>
        <w:gridCol w:w="1193"/>
        <w:gridCol w:w="1763"/>
        <w:gridCol w:w="1071"/>
        <w:gridCol w:w="2194"/>
        <w:gridCol w:w="1622"/>
      </w:tblGrid>
      <w:tr w:rsidR="00B51D88" w14:paraId="58EB746A" w14:textId="77777777" w:rsidTr="00B51D88">
        <w:trPr>
          <w:cnfStyle w:val="100000000000" w:firstRow="1" w:lastRow="0" w:firstColumn="0" w:lastColumn="0" w:oddVBand="0" w:evenVBand="0" w:oddHBand="0" w:evenHBand="0" w:firstRowFirstColumn="0" w:firstRowLastColumn="0" w:lastRowFirstColumn="0" w:lastRowLastColumn="0"/>
          <w:cantSplit/>
          <w:trHeight w:val="394"/>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38A7CC83" w14:textId="77777777" w:rsidR="00B51D88" w:rsidRDefault="00B51D88" w:rsidP="00F92971">
            <w:pPr>
              <w:jc w:val="center"/>
            </w:pPr>
            <w:r>
              <w:t>NTYP</w:t>
            </w:r>
          </w:p>
        </w:tc>
        <w:tc>
          <w:tcPr>
            <w:tcW w:w="1213" w:type="dxa"/>
            <w:vAlign w:val="center"/>
          </w:tcPr>
          <w:p w14:paraId="185D8F31" w14:textId="77777777" w:rsidR="00B51D88" w:rsidRDefault="00B51D88" w:rsidP="00F92971">
            <w:pPr>
              <w:jc w:val="center"/>
              <w:cnfStyle w:val="100000000000" w:firstRow="1" w:lastRow="0" w:firstColumn="0" w:lastColumn="0" w:oddVBand="0" w:evenVBand="0" w:oddHBand="0" w:evenHBand="0" w:firstRowFirstColumn="0" w:firstRowLastColumn="0" w:lastRowFirstColumn="0" w:lastRowLastColumn="0"/>
            </w:pPr>
            <w:r>
              <w:t>BMP003</w:t>
            </w:r>
          </w:p>
        </w:tc>
        <w:tc>
          <w:tcPr>
            <w:tcW w:w="1822" w:type="dxa"/>
            <w:vAlign w:val="center"/>
          </w:tcPr>
          <w:p w14:paraId="584B0DDC" w14:textId="77777777" w:rsidR="00B51D88" w:rsidRDefault="00B51D88" w:rsidP="00F92971">
            <w:pPr>
              <w:jc w:val="center"/>
              <w:cnfStyle w:val="100000000000" w:firstRow="1" w:lastRow="0" w:firstColumn="0" w:lastColumn="0" w:oddVBand="0" w:evenVBand="0" w:oddHBand="0" w:evenHBand="0" w:firstRowFirstColumn="0" w:firstRowLastColumn="0" w:lastRowFirstColumn="0" w:lastRowLastColumn="0"/>
            </w:pPr>
            <w:r>
              <w:t>BMP004</w:t>
            </w:r>
          </w:p>
        </w:tc>
        <w:tc>
          <w:tcPr>
            <w:tcW w:w="1089" w:type="dxa"/>
            <w:vAlign w:val="center"/>
          </w:tcPr>
          <w:p w14:paraId="525FA090" w14:textId="77777777" w:rsidR="00B51D88" w:rsidRDefault="00B51D88" w:rsidP="00F92971">
            <w:pPr>
              <w:jc w:val="center"/>
              <w:cnfStyle w:val="100000000000" w:firstRow="1" w:lastRow="0" w:firstColumn="0" w:lastColumn="0" w:oddVBand="0" w:evenVBand="0" w:oddHBand="0" w:evenHBand="0" w:firstRowFirstColumn="0" w:firstRowLastColumn="0" w:lastRowFirstColumn="0" w:lastRowLastColumn="0"/>
            </w:pPr>
            <w:r>
              <w:t>BMP25</w:t>
            </w:r>
          </w:p>
        </w:tc>
        <w:tc>
          <w:tcPr>
            <w:tcW w:w="2235" w:type="dxa"/>
            <w:vAlign w:val="center"/>
          </w:tcPr>
          <w:p w14:paraId="399FA6E1" w14:textId="77777777" w:rsidR="00B51D88" w:rsidRDefault="00B51D88" w:rsidP="00F92971">
            <w:pPr>
              <w:jc w:val="center"/>
              <w:cnfStyle w:val="100000000000" w:firstRow="1" w:lastRow="0" w:firstColumn="0" w:lastColumn="0" w:oddVBand="0" w:evenVBand="0" w:oddHBand="0" w:evenHBand="0" w:firstRowFirstColumn="0" w:firstRowLastColumn="0" w:lastRowFirstColumn="0" w:lastRowLastColumn="0"/>
            </w:pPr>
            <w:r>
              <w:t>BMP62.03</w:t>
            </w:r>
          </w:p>
        </w:tc>
        <w:tc>
          <w:tcPr>
            <w:tcW w:w="1671" w:type="dxa"/>
          </w:tcPr>
          <w:p w14:paraId="3CD1D52A" w14:textId="77777777" w:rsidR="00B51D88" w:rsidRDefault="00B51D88" w:rsidP="00F92971">
            <w:pPr>
              <w:jc w:val="center"/>
              <w:cnfStyle w:val="100000000000" w:firstRow="1" w:lastRow="0" w:firstColumn="0" w:lastColumn="0" w:oddVBand="0" w:evenVBand="0" w:oddHBand="0" w:evenHBand="0" w:firstRowFirstColumn="0" w:firstRowLastColumn="0" w:lastRowFirstColumn="0" w:lastRowLastColumn="0"/>
            </w:pPr>
            <w:r>
              <w:t>BMP038</w:t>
            </w:r>
          </w:p>
        </w:tc>
      </w:tr>
      <w:tr w:rsidR="00B51D88" w14:paraId="2EB07A9B" w14:textId="77777777" w:rsidTr="00B51D88">
        <w:tc>
          <w:tcPr>
            <w:cnfStyle w:val="001000000000" w:firstRow="0" w:lastRow="0" w:firstColumn="1" w:lastColumn="0" w:oddVBand="0" w:evenVBand="0" w:oddHBand="0" w:evenHBand="0" w:firstRowFirstColumn="0" w:firstRowLastColumn="0" w:lastRowFirstColumn="0" w:lastRowLastColumn="0"/>
            <w:tcW w:w="1258" w:type="dxa"/>
            <w:vAlign w:val="center"/>
          </w:tcPr>
          <w:p w14:paraId="5BDDDD46" w14:textId="77777777" w:rsidR="00B51D88" w:rsidRDefault="00B51D88" w:rsidP="00F92971">
            <w:pPr>
              <w:jc w:val="center"/>
            </w:pPr>
            <w:r>
              <w:t>100</w:t>
            </w:r>
          </w:p>
        </w:tc>
        <w:tc>
          <w:tcPr>
            <w:tcW w:w="1213" w:type="dxa"/>
            <w:vAlign w:val="center"/>
          </w:tcPr>
          <w:p w14:paraId="697EAD4E" w14:textId="77777777" w:rsidR="00B51D88" w:rsidRDefault="00B51D88" w:rsidP="00F92971">
            <w:pPr>
              <w:jc w:val="center"/>
              <w:cnfStyle w:val="000000000000" w:firstRow="0" w:lastRow="0" w:firstColumn="0" w:lastColumn="0" w:oddVBand="0" w:evenVBand="0" w:oddHBand="0" w:evenHBand="0" w:firstRowFirstColumn="0" w:firstRowLastColumn="0" w:lastRowFirstColumn="0" w:lastRowLastColumn="0"/>
            </w:pPr>
            <w:r>
              <w:t>000111</w:t>
            </w:r>
          </w:p>
        </w:tc>
        <w:tc>
          <w:tcPr>
            <w:tcW w:w="1822" w:type="dxa"/>
            <w:vAlign w:val="center"/>
          </w:tcPr>
          <w:p w14:paraId="3BCB723C" w14:textId="77777777" w:rsidR="00B51D88" w:rsidRDefault="00B51D88" w:rsidP="00F92971">
            <w:pPr>
              <w:jc w:val="center"/>
              <w:cnfStyle w:val="000000000000" w:firstRow="0" w:lastRow="0" w:firstColumn="0" w:lastColumn="0" w:oddVBand="0" w:evenVBand="0" w:oddHBand="0" w:evenHBand="0" w:firstRowFirstColumn="0" w:firstRowLastColumn="0" w:lastRowFirstColumn="0" w:lastRowLastColumn="0"/>
            </w:pPr>
            <w:r>
              <w:t>100€</w:t>
            </w:r>
          </w:p>
        </w:tc>
        <w:tc>
          <w:tcPr>
            <w:tcW w:w="1089" w:type="dxa"/>
            <w:vAlign w:val="center"/>
          </w:tcPr>
          <w:p w14:paraId="06EA4D07" w14:textId="77777777" w:rsidR="00B51D88" w:rsidRDefault="00B51D88" w:rsidP="00F92971">
            <w:pPr>
              <w:jc w:val="center"/>
              <w:cnfStyle w:val="000000000000" w:firstRow="0" w:lastRow="0" w:firstColumn="0" w:lastColumn="0" w:oddVBand="0" w:evenVBand="0" w:oddHBand="0" w:evenHBand="0" w:firstRowFirstColumn="0" w:firstRowLastColumn="0" w:lastRowFirstColumn="0" w:lastRowLastColumn="0"/>
            </w:pPr>
            <w:r>
              <w:t>5542</w:t>
            </w:r>
          </w:p>
        </w:tc>
        <w:tc>
          <w:tcPr>
            <w:tcW w:w="2235" w:type="dxa"/>
            <w:vAlign w:val="center"/>
          </w:tcPr>
          <w:p w14:paraId="6599C83A" w14:textId="77777777" w:rsid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F92971">
              <w:t>MCC1234560827</w:t>
            </w:r>
            <w:r w:rsidRPr="00F92971">
              <w:tab/>
            </w:r>
          </w:p>
        </w:tc>
        <w:tc>
          <w:tcPr>
            <w:tcW w:w="1671" w:type="dxa"/>
          </w:tcPr>
          <w:p w14:paraId="57A34C3C" w14:textId="77777777" w:rsidR="00B51D88" w:rsidRPr="00F92971" w:rsidRDefault="00B51D88" w:rsidP="00F92971">
            <w:pPr>
              <w:jc w:val="center"/>
              <w:cnfStyle w:val="000000000000" w:firstRow="0" w:lastRow="0" w:firstColumn="0" w:lastColumn="0" w:oddVBand="0" w:evenVBand="0" w:oddHBand="0" w:evenHBand="0" w:firstRowFirstColumn="0" w:firstRowLastColumn="0" w:lastRowFirstColumn="0" w:lastRowLastColumn="0"/>
            </w:pPr>
            <w:r>
              <w:t>124501</w:t>
            </w:r>
          </w:p>
        </w:tc>
      </w:tr>
      <w:tr w:rsidR="00B51D88" w14:paraId="534AC8C6" w14:textId="77777777" w:rsidTr="00B51D88">
        <w:tc>
          <w:tcPr>
            <w:cnfStyle w:val="001000000000" w:firstRow="0" w:lastRow="0" w:firstColumn="1" w:lastColumn="0" w:oddVBand="0" w:evenVBand="0" w:oddHBand="0" w:evenHBand="0" w:firstRowFirstColumn="0" w:firstRowLastColumn="0" w:lastRowFirstColumn="0" w:lastRowLastColumn="0"/>
            <w:tcW w:w="1258" w:type="dxa"/>
            <w:vAlign w:val="center"/>
          </w:tcPr>
          <w:p w14:paraId="435C59DC" w14:textId="77777777" w:rsidR="00B51D88" w:rsidRDefault="00B51D88" w:rsidP="00F92971">
            <w:pPr>
              <w:jc w:val="center"/>
            </w:pPr>
            <w:r>
              <w:t>120</w:t>
            </w:r>
          </w:p>
        </w:tc>
        <w:tc>
          <w:tcPr>
            <w:tcW w:w="1213" w:type="dxa"/>
            <w:vAlign w:val="center"/>
          </w:tcPr>
          <w:p w14:paraId="48F026B0" w14:textId="77777777" w:rsidR="00B51D88" w:rsidRDefault="00B51D88" w:rsidP="00F92971">
            <w:pPr>
              <w:jc w:val="center"/>
              <w:cnfStyle w:val="000000000000" w:firstRow="0" w:lastRow="0" w:firstColumn="0" w:lastColumn="0" w:oddVBand="0" w:evenVBand="0" w:oddHBand="0" w:evenHBand="0" w:firstRowFirstColumn="0" w:firstRowLastColumn="0" w:lastRowFirstColumn="0" w:lastRowLastColumn="0"/>
            </w:pPr>
            <w:r>
              <w:t>000111</w:t>
            </w:r>
          </w:p>
        </w:tc>
        <w:tc>
          <w:tcPr>
            <w:tcW w:w="1822" w:type="dxa"/>
            <w:vAlign w:val="center"/>
          </w:tcPr>
          <w:p w14:paraId="4008F8A4" w14:textId="77777777" w:rsidR="00B51D88" w:rsidRDefault="00B51D88" w:rsidP="00F92971">
            <w:pPr>
              <w:jc w:val="center"/>
              <w:cnfStyle w:val="000000000000" w:firstRow="0" w:lastRow="0" w:firstColumn="0" w:lastColumn="0" w:oddVBand="0" w:evenVBand="0" w:oddHBand="0" w:evenHBand="0" w:firstRowFirstColumn="0" w:firstRowLastColumn="0" w:lastRowFirstColumn="0" w:lastRowLastColumn="0"/>
            </w:pPr>
            <w:r>
              <w:t>50€</w:t>
            </w:r>
          </w:p>
        </w:tc>
        <w:tc>
          <w:tcPr>
            <w:tcW w:w="1089" w:type="dxa"/>
            <w:vAlign w:val="center"/>
          </w:tcPr>
          <w:p w14:paraId="33378917" w14:textId="77777777" w:rsidR="00B51D88" w:rsidRDefault="00B51D88" w:rsidP="00F92971">
            <w:pPr>
              <w:jc w:val="center"/>
              <w:cnfStyle w:val="000000000000" w:firstRow="0" w:lastRow="0" w:firstColumn="0" w:lastColumn="0" w:oddVBand="0" w:evenVBand="0" w:oddHBand="0" w:evenHBand="0" w:firstRowFirstColumn="0" w:firstRowLastColumn="0" w:lastRowFirstColumn="0" w:lastRowLastColumn="0"/>
            </w:pPr>
            <w:r>
              <w:t>5542</w:t>
            </w:r>
          </w:p>
        </w:tc>
        <w:tc>
          <w:tcPr>
            <w:tcW w:w="2235" w:type="dxa"/>
            <w:vAlign w:val="center"/>
          </w:tcPr>
          <w:p w14:paraId="74930534" w14:textId="77777777" w:rsid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MCC3456780827</w:t>
            </w:r>
          </w:p>
        </w:tc>
        <w:tc>
          <w:tcPr>
            <w:tcW w:w="1671" w:type="dxa"/>
          </w:tcPr>
          <w:p w14:paraId="473B9187" w14:textId="77777777" w:rsidR="00B51D88" w:rsidRPr="000C139C" w:rsidRDefault="00B51D88" w:rsidP="00F92971">
            <w:pPr>
              <w:jc w:val="center"/>
              <w:cnfStyle w:val="000000000000" w:firstRow="0" w:lastRow="0" w:firstColumn="0" w:lastColumn="0" w:oddVBand="0" w:evenVBand="0" w:oddHBand="0" w:evenHBand="0" w:firstRowFirstColumn="0" w:firstRowLastColumn="0" w:lastRowFirstColumn="0" w:lastRowLastColumn="0"/>
            </w:pPr>
            <w:r>
              <w:t>124501</w:t>
            </w:r>
          </w:p>
        </w:tc>
      </w:tr>
    </w:tbl>
    <w:p w14:paraId="770540DF" w14:textId="77777777" w:rsidR="00CB1DF5" w:rsidRPr="000C139C" w:rsidRDefault="00225BB1" w:rsidP="00CB1DF5">
      <w:r w:rsidRPr="000C139C">
        <w:t>Clearing</w:t>
      </w:r>
      <w:r w:rsidR="00CB1DF5" w:rsidRPr="000C139C">
        <w:t>: 50€</w:t>
      </w:r>
      <w:r w:rsidR="00CB1DF5" w:rsidRPr="000C139C">
        <w:tab/>
      </w:r>
      <w:r w:rsidR="00CB1DF5" w:rsidRPr="000C139C">
        <w:tab/>
        <w:t>mit     in BMP38 124501</w:t>
      </w:r>
    </w:p>
    <w:p w14:paraId="1F96AF43" w14:textId="77777777" w:rsidR="00CB1DF5" w:rsidRDefault="00CB1DF5" w:rsidP="00CB1DF5">
      <w:pPr>
        <w:rPr>
          <w:u w:val="single"/>
        </w:rPr>
      </w:pPr>
      <w:r w:rsidRPr="00B51D88">
        <w:rPr>
          <w:u w:val="single"/>
        </w:rPr>
        <w:t>Oder</w:t>
      </w:r>
    </w:p>
    <w:tbl>
      <w:tblPr>
        <w:tblStyle w:val="Gitternetztabelle1hell"/>
        <w:tblW w:w="0" w:type="auto"/>
        <w:tblLook w:val="04A0" w:firstRow="1" w:lastRow="0" w:firstColumn="1" w:lastColumn="0" w:noHBand="0" w:noVBand="1"/>
      </w:tblPr>
      <w:tblGrid>
        <w:gridCol w:w="1478"/>
        <w:gridCol w:w="1494"/>
        <w:gridCol w:w="1494"/>
        <w:gridCol w:w="1487"/>
        <w:gridCol w:w="1614"/>
        <w:gridCol w:w="1495"/>
      </w:tblGrid>
      <w:tr w:rsidR="00B51D88" w14:paraId="1C982604" w14:textId="77777777" w:rsidTr="00AD4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2CE67BE" w14:textId="77777777" w:rsidR="00B51D88" w:rsidRDefault="00B51D88" w:rsidP="00B51D88">
            <w:pPr>
              <w:jc w:val="center"/>
            </w:pPr>
            <w:r>
              <w:t>NTYP</w:t>
            </w:r>
          </w:p>
        </w:tc>
        <w:tc>
          <w:tcPr>
            <w:tcW w:w="1535" w:type="dxa"/>
            <w:vAlign w:val="center"/>
          </w:tcPr>
          <w:p w14:paraId="736ECC05"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BMP003</w:t>
            </w:r>
          </w:p>
        </w:tc>
        <w:tc>
          <w:tcPr>
            <w:tcW w:w="1535" w:type="dxa"/>
            <w:vAlign w:val="center"/>
          </w:tcPr>
          <w:p w14:paraId="7C95E083"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BMP004</w:t>
            </w:r>
          </w:p>
        </w:tc>
        <w:tc>
          <w:tcPr>
            <w:tcW w:w="1535" w:type="dxa"/>
            <w:vAlign w:val="center"/>
          </w:tcPr>
          <w:p w14:paraId="1CD2F5CE"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BMP25</w:t>
            </w:r>
          </w:p>
        </w:tc>
        <w:tc>
          <w:tcPr>
            <w:tcW w:w="1536" w:type="dxa"/>
            <w:vAlign w:val="center"/>
          </w:tcPr>
          <w:p w14:paraId="642CAF2F"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BMP62.03</w:t>
            </w:r>
          </w:p>
        </w:tc>
        <w:tc>
          <w:tcPr>
            <w:tcW w:w="1536" w:type="dxa"/>
          </w:tcPr>
          <w:p w14:paraId="214985A1"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BMP038</w:t>
            </w:r>
          </w:p>
        </w:tc>
      </w:tr>
      <w:tr w:rsidR="00B51D88" w14:paraId="39754D7B" w14:textId="77777777" w:rsidTr="00B51D88">
        <w:tc>
          <w:tcPr>
            <w:cnfStyle w:val="001000000000" w:firstRow="0" w:lastRow="0" w:firstColumn="1" w:lastColumn="0" w:oddVBand="0" w:evenVBand="0" w:oddHBand="0" w:evenHBand="0" w:firstRowFirstColumn="0" w:firstRowLastColumn="0" w:lastRowFirstColumn="0" w:lastRowLastColumn="0"/>
            <w:tcW w:w="1535" w:type="dxa"/>
          </w:tcPr>
          <w:p w14:paraId="13F72798" w14:textId="77777777" w:rsidR="00B51D88" w:rsidRPr="00B51D88" w:rsidRDefault="00B51D88" w:rsidP="00B51D88">
            <w:pPr>
              <w:jc w:val="center"/>
              <w:rPr>
                <w:b w:val="0"/>
              </w:rPr>
            </w:pPr>
            <w:r>
              <w:rPr>
                <w:b w:val="0"/>
              </w:rPr>
              <w:t>100</w:t>
            </w:r>
          </w:p>
        </w:tc>
        <w:tc>
          <w:tcPr>
            <w:tcW w:w="1535" w:type="dxa"/>
          </w:tcPr>
          <w:p w14:paraId="0BB6B848"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000111</w:t>
            </w:r>
          </w:p>
        </w:tc>
        <w:tc>
          <w:tcPr>
            <w:tcW w:w="1535" w:type="dxa"/>
          </w:tcPr>
          <w:p w14:paraId="7BC84F42"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tcPr>
          <w:p w14:paraId="4E95A484"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5542</w:t>
            </w:r>
          </w:p>
        </w:tc>
        <w:tc>
          <w:tcPr>
            <w:tcW w:w="1536" w:type="dxa"/>
          </w:tcPr>
          <w:p w14:paraId="5DD53A70"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MCC0234560827</w:t>
            </w:r>
          </w:p>
        </w:tc>
        <w:tc>
          <w:tcPr>
            <w:tcW w:w="1536" w:type="dxa"/>
          </w:tcPr>
          <w:p w14:paraId="582FB666"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124701</w:t>
            </w:r>
          </w:p>
        </w:tc>
      </w:tr>
      <w:tr w:rsidR="00B51D88" w14:paraId="0FA51051" w14:textId="77777777" w:rsidTr="00B51D88">
        <w:tc>
          <w:tcPr>
            <w:cnfStyle w:val="001000000000" w:firstRow="0" w:lastRow="0" w:firstColumn="1" w:lastColumn="0" w:oddVBand="0" w:evenVBand="0" w:oddHBand="0" w:evenHBand="0" w:firstRowFirstColumn="0" w:firstRowLastColumn="0" w:lastRowFirstColumn="0" w:lastRowLastColumn="0"/>
            <w:tcW w:w="1535" w:type="dxa"/>
          </w:tcPr>
          <w:p w14:paraId="642A4D22" w14:textId="77777777" w:rsidR="00B51D88" w:rsidRPr="00B51D88" w:rsidRDefault="00B51D88" w:rsidP="00B51D88">
            <w:pPr>
              <w:jc w:val="center"/>
              <w:rPr>
                <w:b w:val="0"/>
              </w:rPr>
            </w:pPr>
            <w:r>
              <w:rPr>
                <w:b w:val="0"/>
              </w:rPr>
              <w:t>400</w:t>
            </w:r>
          </w:p>
        </w:tc>
        <w:tc>
          <w:tcPr>
            <w:tcW w:w="1535" w:type="dxa"/>
          </w:tcPr>
          <w:p w14:paraId="45DE0F4E"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000111</w:t>
            </w:r>
          </w:p>
        </w:tc>
        <w:tc>
          <w:tcPr>
            <w:tcW w:w="1535" w:type="dxa"/>
          </w:tcPr>
          <w:p w14:paraId="72FE0A23"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tcPr>
          <w:p w14:paraId="16D7C2A6"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5542</w:t>
            </w:r>
          </w:p>
        </w:tc>
        <w:tc>
          <w:tcPr>
            <w:tcW w:w="1536" w:type="dxa"/>
          </w:tcPr>
          <w:p w14:paraId="6E531D5D"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MCC2456780827</w:t>
            </w:r>
          </w:p>
        </w:tc>
        <w:tc>
          <w:tcPr>
            <w:tcW w:w="1536" w:type="dxa"/>
          </w:tcPr>
          <w:p w14:paraId="059A686F"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124701</w:t>
            </w:r>
          </w:p>
        </w:tc>
      </w:tr>
    </w:tbl>
    <w:p w14:paraId="4A6FAA6C" w14:textId="77777777" w:rsidR="00CB1DF5" w:rsidRPr="000C139C" w:rsidRDefault="00225BB1" w:rsidP="00CB1DF5">
      <w:r w:rsidRPr="000C139C">
        <w:t>Clear</w:t>
      </w:r>
      <w:r w:rsidR="00CB1DF5" w:rsidRPr="000C139C">
        <w:t>ing:  keins</w:t>
      </w:r>
    </w:p>
    <w:p w14:paraId="38E9D783" w14:textId="77777777" w:rsidR="00CB1DF5" w:rsidRDefault="00CB1DF5" w:rsidP="00CB1DF5">
      <w:pPr>
        <w:rPr>
          <w:u w:val="single"/>
        </w:rPr>
      </w:pPr>
      <w:r w:rsidRPr="00B51D88">
        <w:rPr>
          <w:u w:val="single"/>
        </w:rPr>
        <w:t>Oder</w:t>
      </w:r>
    </w:p>
    <w:tbl>
      <w:tblPr>
        <w:tblStyle w:val="Gitternetztabelle1hell"/>
        <w:tblW w:w="0" w:type="auto"/>
        <w:tblLook w:val="04A0" w:firstRow="1" w:lastRow="0" w:firstColumn="1" w:lastColumn="0" w:noHBand="0" w:noVBand="1"/>
      </w:tblPr>
      <w:tblGrid>
        <w:gridCol w:w="1477"/>
        <w:gridCol w:w="1495"/>
        <w:gridCol w:w="1494"/>
        <w:gridCol w:w="1487"/>
        <w:gridCol w:w="1614"/>
        <w:gridCol w:w="1495"/>
      </w:tblGrid>
      <w:tr w:rsidR="00B51D88" w14:paraId="73CCE7C0" w14:textId="77777777" w:rsidTr="00AD4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DFD941A" w14:textId="77777777" w:rsidR="00B51D88" w:rsidRDefault="00B51D88" w:rsidP="00B51D88">
            <w:pPr>
              <w:jc w:val="center"/>
            </w:pPr>
            <w:r>
              <w:t>NTYP</w:t>
            </w:r>
          </w:p>
        </w:tc>
        <w:tc>
          <w:tcPr>
            <w:tcW w:w="1535" w:type="dxa"/>
            <w:vAlign w:val="center"/>
          </w:tcPr>
          <w:p w14:paraId="0427AFA5"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BMP003</w:t>
            </w:r>
          </w:p>
        </w:tc>
        <w:tc>
          <w:tcPr>
            <w:tcW w:w="1535" w:type="dxa"/>
            <w:vAlign w:val="center"/>
          </w:tcPr>
          <w:p w14:paraId="018A0CB6"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BMP004</w:t>
            </w:r>
          </w:p>
        </w:tc>
        <w:tc>
          <w:tcPr>
            <w:tcW w:w="1535" w:type="dxa"/>
            <w:vAlign w:val="center"/>
          </w:tcPr>
          <w:p w14:paraId="28164556"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BMP25</w:t>
            </w:r>
          </w:p>
        </w:tc>
        <w:tc>
          <w:tcPr>
            <w:tcW w:w="1536" w:type="dxa"/>
            <w:vAlign w:val="center"/>
          </w:tcPr>
          <w:p w14:paraId="796EB5F4"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BMP62.03</w:t>
            </w:r>
          </w:p>
        </w:tc>
        <w:tc>
          <w:tcPr>
            <w:tcW w:w="1536" w:type="dxa"/>
          </w:tcPr>
          <w:p w14:paraId="27474272" w14:textId="77777777" w:rsidR="00B51D88" w:rsidRDefault="00B51D88" w:rsidP="00B51D88">
            <w:pPr>
              <w:jc w:val="center"/>
              <w:cnfStyle w:val="100000000000" w:firstRow="1" w:lastRow="0" w:firstColumn="0" w:lastColumn="0" w:oddVBand="0" w:evenVBand="0" w:oddHBand="0" w:evenHBand="0" w:firstRowFirstColumn="0" w:firstRowLastColumn="0" w:lastRowFirstColumn="0" w:lastRowLastColumn="0"/>
            </w:pPr>
            <w:r>
              <w:t>BMP038</w:t>
            </w:r>
          </w:p>
        </w:tc>
      </w:tr>
      <w:tr w:rsidR="00B51D88" w14:paraId="52CD622A" w14:textId="77777777" w:rsidTr="00B51D88">
        <w:tc>
          <w:tcPr>
            <w:cnfStyle w:val="001000000000" w:firstRow="0" w:lastRow="0" w:firstColumn="1" w:lastColumn="0" w:oddVBand="0" w:evenVBand="0" w:oddHBand="0" w:evenHBand="0" w:firstRowFirstColumn="0" w:firstRowLastColumn="0" w:lastRowFirstColumn="0" w:lastRowLastColumn="0"/>
            <w:tcW w:w="1535" w:type="dxa"/>
          </w:tcPr>
          <w:p w14:paraId="16E3B6E0" w14:textId="77777777" w:rsidR="00B51D88" w:rsidRPr="00B51D88" w:rsidRDefault="00B51D88" w:rsidP="00B51D88">
            <w:pPr>
              <w:jc w:val="center"/>
              <w:rPr>
                <w:b w:val="0"/>
              </w:rPr>
            </w:pPr>
            <w:r>
              <w:rPr>
                <w:b w:val="0"/>
              </w:rPr>
              <w:t>100</w:t>
            </w:r>
          </w:p>
        </w:tc>
        <w:tc>
          <w:tcPr>
            <w:tcW w:w="1535" w:type="dxa"/>
          </w:tcPr>
          <w:p w14:paraId="38EB683F"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000111</w:t>
            </w:r>
          </w:p>
        </w:tc>
        <w:tc>
          <w:tcPr>
            <w:tcW w:w="1535" w:type="dxa"/>
          </w:tcPr>
          <w:p w14:paraId="3A0B0D8E"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tcPr>
          <w:p w14:paraId="5513E42A"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5542</w:t>
            </w:r>
          </w:p>
        </w:tc>
        <w:tc>
          <w:tcPr>
            <w:tcW w:w="1536" w:type="dxa"/>
          </w:tcPr>
          <w:p w14:paraId="77250874"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MCC9234560827</w:t>
            </w:r>
          </w:p>
        </w:tc>
        <w:tc>
          <w:tcPr>
            <w:tcW w:w="1536" w:type="dxa"/>
          </w:tcPr>
          <w:p w14:paraId="62C24B3E"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124901</w:t>
            </w:r>
          </w:p>
        </w:tc>
      </w:tr>
      <w:tr w:rsidR="00B51D88" w14:paraId="573EA24E" w14:textId="77777777" w:rsidTr="00B51D88">
        <w:tc>
          <w:tcPr>
            <w:cnfStyle w:val="001000000000" w:firstRow="0" w:lastRow="0" w:firstColumn="1" w:lastColumn="0" w:oddVBand="0" w:evenVBand="0" w:oddHBand="0" w:evenHBand="0" w:firstRowFirstColumn="0" w:firstRowLastColumn="0" w:lastRowFirstColumn="0" w:lastRowLastColumn="0"/>
            <w:tcW w:w="1535" w:type="dxa"/>
          </w:tcPr>
          <w:p w14:paraId="2C3BBA87" w14:textId="77777777" w:rsidR="00B51D88" w:rsidRPr="00B51D88" w:rsidRDefault="00B51D88" w:rsidP="00B51D88">
            <w:pPr>
              <w:jc w:val="center"/>
              <w:rPr>
                <w:b w:val="0"/>
              </w:rPr>
            </w:pPr>
            <w:r>
              <w:rPr>
                <w:b w:val="0"/>
              </w:rPr>
              <w:t>120</w:t>
            </w:r>
          </w:p>
        </w:tc>
        <w:tc>
          <w:tcPr>
            <w:tcW w:w="1535" w:type="dxa"/>
          </w:tcPr>
          <w:p w14:paraId="0A6F9BA5"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0000111</w:t>
            </w:r>
          </w:p>
        </w:tc>
        <w:tc>
          <w:tcPr>
            <w:tcW w:w="1535" w:type="dxa"/>
          </w:tcPr>
          <w:p w14:paraId="76B2D12B"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0€</w:t>
            </w:r>
          </w:p>
        </w:tc>
        <w:tc>
          <w:tcPr>
            <w:tcW w:w="1535" w:type="dxa"/>
          </w:tcPr>
          <w:p w14:paraId="450F62B8"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t>5542</w:t>
            </w:r>
          </w:p>
        </w:tc>
        <w:tc>
          <w:tcPr>
            <w:tcW w:w="1536" w:type="dxa"/>
          </w:tcPr>
          <w:p w14:paraId="7A4B0FAC"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MCC8456780827</w:t>
            </w:r>
          </w:p>
        </w:tc>
        <w:tc>
          <w:tcPr>
            <w:tcW w:w="1536" w:type="dxa"/>
          </w:tcPr>
          <w:p w14:paraId="2CA529BA" w14:textId="77777777" w:rsidR="00B51D88" w:rsidRPr="00B51D88" w:rsidRDefault="00B51D88" w:rsidP="00B51D88">
            <w:pPr>
              <w:jc w:val="center"/>
              <w:cnfStyle w:val="000000000000" w:firstRow="0" w:lastRow="0" w:firstColumn="0" w:lastColumn="0" w:oddVBand="0" w:evenVBand="0" w:oddHBand="0" w:evenHBand="0" w:firstRowFirstColumn="0" w:firstRowLastColumn="0" w:lastRowFirstColumn="0" w:lastRowLastColumn="0"/>
            </w:pPr>
            <w:r w:rsidRPr="00B51D88">
              <w:t>124901</w:t>
            </w:r>
          </w:p>
        </w:tc>
      </w:tr>
    </w:tbl>
    <w:p w14:paraId="18E56D18" w14:textId="77777777" w:rsidR="00CB1DF5" w:rsidRPr="00CB1DF5" w:rsidRDefault="00225BB1" w:rsidP="00CB1DF5">
      <w:r w:rsidRPr="000C139C">
        <w:lastRenderedPageBreak/>
        <w:t>Clear</w:t>
      </w:r>
      <w:r w:rsidR="00CB1DF5" w:rsidRPr="000C139C">
        <w:t>ing:  keins</w:t>
      </w:r>
    </w:p>
    <w:p w14:paraId="3496F4A1" w14:textId="77777777" w:rsidR="00416A6A" w:rsidRDefault="00416A6A" w:rsidP="00A44BE2">
      <w:pPr>
        <w:pStyle w:val="berschrift4"/>
      </w:pPr>
      <w:bookmarkStart w:id="60" w:name="_Vorautorisierung-Nachrichten"/>
      <w:bookmarkEnd w:id="60"/>
      <w:r>
        <w:t xml:space="preserve">Vorautorisierung-Nachrichten </w:t>
      </w:r>
    </w:p>
    <w:p w14:paraId="1E33A632" w14:textId="77777777" w:rsidR="00297E02" w:rsidRDefault="00297E02" w:rsidP="00297E02">
      <w:pPr>
        <w:rPr>
          <w:rFonts w:asciiTheme="majorHAnsi" w:hAnsiTheme="majorHAnsi" w:cs="Frutiger-45Light"/>
        </w:rPr>
      </w:pPr>
      <w:r>
        <w:t>Eine vorautorisierte Transaktion kann bei POS/</w:t>
      </w:r>
      <w:proofErr w:type="spellStart"/>
      <w:r>
        <w:t>eCom</w:t>
      </w:r>
      <w:proofErr w:type="spellEnd"/>
      <w:r w:rsidR="00647E4C">
        <w:t xml:space="preserve"> und MO/TO</w:t>
      </w:r>
      <w:r>
        <w:t xml:space="preserve"> vorkommen. Es gibt ein Kennzeichen </w:t>
      </w:r>
      <w:r w:rsidRPr="00225BB1">
        <w:t xml:space="preserve">in </w:t>
      </w:r>
      <w:r w:rsidRPr="00225BB1">
        <w:rPr>
          <w:rFonts w:cs="Frutiger-45Light"/>
        </w:rPr>
        <w:t>62.9</w:t>
      </w:r>
      <w:r>
        <w:rPr>
          <w:rFonts w:asciiTheme="majorHAnsi" w:hAnsiTheme="majorHAnsi" w:cs="Frutiger-45Light"/>
        </w:rPr>
        <w:t xml:space="preserve">, </w:t>
      </w:r>
      <w:r w:rsidRPr="00225BB1">
        <w:rPr>
          <w:rFonts w:cs="Frutiger-45Light"/>
        </w:rPr>
        <w:t xml:space="preserve">ob diese POS </w:t>
      </w:r>
      <w:r w:rsidRPr="000C139C">
        <w:rPr>
          <w:rFonts w:cs="Frutiger-45Light"/>
        </w:rPr>
        <w:t>Transaktion eine Vorautorisierung ist. Bei einer Vorautorisierung ist es möglich</w:t>
      </w:r>
      <w:r w:rsidR="00225BB1" w:rsidRPr="000C139C">
        <w:rPr>
          <w:rFonts w:cs="Frutiger-45Light"/>
        </w:rPr>
        <w:t>,</w:t>
      </w:r>
      <w:r w:rsidRPr="000C139C">
        <w:rPr>
          <w:rFonts w:cs="Frutiger-45Light"/>
        </w:rPr>
        <w:t xml:space="preserve"> nur einen Teilbetrag zu autorisieren (AC</w:t>
      </w:r>
      <w:r w:rsidR="00225BB1" w:rsidRPr="000C139C">
        <w:rPr>
          <w:rFonts w:cs="Frutiger-45Light"/>
        </w:rPr>
        <w:t xml:space="preserve"> </w:t>
      </w:r>
      <w:r w:rsidRPr="000C139C">
        <w:rPr>
          <w:rFonts w:cs="Frutiger-45Light"/>
        </w:rPr>
        <w:t>=</w:t>
      </w:r>
      <w:r w:rsidR="00225BB1" w:rsidRPr="000C139C">
        <w:rPr>
          <w:rFonts w:cs="Frutiger-45Light"/>
        </w:rPr>
        <w:t xml:space="preserve"> </w:t>
      </w:r>
      <w:r w:rsidRPr="000C139C">
        <w:rPr>
          <w:rFonts w:cs="Frutiger-45Light"/>
        </w:rPr>
        <w:t>10) mit original</w:t>
      </w:r>
      <w:r w:rsidR="009133BE" w:rsidRPr="000C139C">
        <w:rPr>
          <w:rFonts w:cs="Frutiger-45Light"/>
        </w:rPr>
        <w:t>em</w:t>
      </w:r>
      <w:r w:rsidRPr="000C139C">
        <w:rPr>
          <w:rFonts w:cs="Frutiger-45Light"/>
        </w:rPr>
        <w:t xml:space="preserve"> Betrag in der Antwort im Feld BMP054.</w:t>
      </w:r>
      <w:r w:rsidR="009133BE" w:rsidRPr="000C139C">
        <w:rPr>
          <w:rFonts w:cs="Frutiger-45Light"/>
        </w:rPr>
        <w:t xml:space="preserve"> Das Terminal zeigt an, ob dies</w:t>
      </w:r>
      <w:r w:rsidRPr="000C139C">
        <w:rPr>
          <w:rFonts w:cs="Frutiger-45Light"/>
        </w:rPr>
        <w:t xml:space="preserve"> möglich ist.</w:t>
      </w:r>
      <w:r w:rsidR="00C75922">
        <w:rPr>
          <w:rFonts w:cs="Frutiger-45Light"/>
        </w:rPr>
        <w:t xml:space="preserve"> In der GMC_NHRT_ARCH wird in dem Feld </w:t>
      </w:r>
      <w:r w:rsidR="00C75922" w:rsidRPr="00EC1724">
        <w:t>GMC_NHRT_VA_STA</w:t>
      </w:r>
      <w:r w:rsidR="00C75922">
        <w:t>T ein ‚V‘ eingestellt.</w:t>
      </w:r>
      <w:r>
        <w:rPr>
          <w:rFonts w:asciiTheme="majorHAnsi" w:hAnsiTheme="majorHAnsi" w:cs="Frutiger-45Light"/>
        </w:rPr>
        <w:t xml:space="preserve"> </w:t>
      </w:r>
    </w:p>
    <w:p w14:paraId="3E7BA09C" w14:textId="77777777" w:rsidR="005D0DD3" w:rsidRPr="000C139C" w:rsidRDefault="00297E02" w:rsidP="00297E02">
      <w:r w:rsidRPr="000C139C">
        <w:t>Zu einer vorautorisierten Transaktion kann es eine weitere Transaktion geben. Entweder eine weitere 100er Nachricht, eine Teilstornierung oder eine Stornierung. Erhalten wir eine erneute 100er Nachricht wird diese</w:t>
      </w:r>
      <w:r w:rsidR="005D0DD3" w:rsidRPr="000C139C">
        <w:t xml:space="preserve"> im </w:t>
      </w:r>
      <w:r w:rsidR="00F85681" w:rsidRPr="00F85681">
        <w:rPr>
          <w:b/>
        </w:rPr>
        <w:t>GATEWAY</w:t>
      </w:r>
      <w:r w:rsidRPr="000C139C">
        <w:t xml:space="preserve"> mit einem neuen Abwicklungskennzeichen 00111x, 00121x bzw. 00131x</w:t>
      </w:r>
      <w:r w:rsidR="009133BE" w:rsidRPr="000C139C">
        <w:t xml:space="preserve"> versehen</w:t>
      </w:r>
      <w:r w:rsidRPr="000C139C">
        <w:t xml:space="preserve">. Bei diesen Transaktionen </w:t>
      </w:r>
      <w:r w:rsidR="009133BE" w:rsidRPr="000C139C">
        <w:t>ist</w:t>
      </w:r>
      <w:r w:rsidRPr="000C139C">
        <w:t xml:space="preserve"> immer die eindeutige Kennung </w:t>
      </w:r>
      <w:r w:rsidR="004958B6" w:rsidRPr="000C139C">
        <w:t xml:space="preserve">LifeCycle </w:t>
      </w:r>
      <w:proofErr w:type="spellStart"/>
      <w:r w:rsidR="004958B6" w:rsidRPr="000C139C">
        <w:t>Id</w:t>
      </w:r>
      <w:proofErr w:type="spellEnd"/>
      <w:r w:rsidR="004958B6" w:rsidRPr="000C139C">
        <w:t xml:space="preserve"> </w:t>
      </w:r>
      <w:r w:rsidRPr="000C139C">
        <w:t>a</w:t>
      </w:r>
      <w:r w:rsidR="004958B6" w:rsidRPr="000C139C">
        <w:t>us der Anfrage dabei (</w:t>
      </w:r>
      <w:r w:rsidR="005D0DD3" w:rsidRPr="000C139C">
        <w:t xml:space="preserve">BMP48_63 übertragen in </w:t>
      </w:r>
      <w:r w:rsidR="004958B6" w:rsidRPr="00C914DF">
        <w:rPr>
          <w:i/>
        </w:rPr>
        <w:t>GMC_AUTH_REF_TRAN</w:t>
      </w:r>
      <w:r w:rsidR="004958B6" w:rsidRPr="000C139C">
        <w:t>)</w:t>
      </w:r>
      <w:r w:rsidRPr="000C139C">
        <w:t>. Damit kann die Vormerkung gefunden werden.</w:t>
      </w:r>
      <w:r w:rsidR="005D0DD3" w:rsidRPr="000C139C">
        <w:t xml:space="preserve"> Jede Transaktion erhäl</w:t>
      </w:r>
      <w:r w:rsidR="00C75922">
        <w:t>t eine neue eindeutige Kennung.</w:t>
      </w:r>
      <w:r w:rsidR="00C75922">
        <w:rPr>
          <w:rFonts w:cs="Frutiger-45Light"/>
        </w:rPr>
        <w:t xml:space="preserve"> In der GMC_NHRT_ARCH wird in dem Feld </w:t>
      </w:r>
      <w:r w:rsidR="00C75922" w:rsidRPr="00EC1724">
        <w:t>GMC_NHRT_VA_STA</w:t>
      </w:r>
      <w:r w:rsidR="00C75922">
        <w:t>T ein ‚E‘ für Erhöhung bei der ersten Transaktion eingestellt.</w:t>
      </w:r>
    </w:p>
    <w:p w14:paraId="27CD4F59" w14:textId="77777777" w:rsidR="00297E02" w:rsidRDefault="005D0DD3" w:rsidP="00297E02">
      <w:r w:rsidRPr="000C139C">
        <w:t>Um den KSB-MPP die Kennung für Folgetransaktion mitteilen zu können, wird</w:t>
      </w:r>
      <w:r w:rsidR="009133BE" w:rsidRPr="000C139C">
        <w:t>,</w:t>
      </w:r>
      <w:r w:rsidRPr="000C139C">
        <w:t xml:space="preserve"> wenn </w:t>
      </w:r>
      <w:r w:rsidRPr="00C914DF">
        <w:rPr>
          <w:i/>
        </w:rPr>
        <w:t>GMC_AUTH_REF_TRAN</w:t>
      </w:r>
      <w:r w:rsidRPr="000C139C">
        <w:t xml:space="preserve"> gesetzt ist, die entsprechende erste Transaktion </w:t>
      </w:r>
      <w:r w:rsidR="009133BE" w:rsidRPr="000C139C">
        <w:t>he</w:t>
      </w:r>
      <w:r w:rsidRPr="000C139C">
        <w:t xml:space="preserve">rausgesucht und </w:t>
      </w:r>
      <w:r w:rsidR="009133BE" w:rsidRPr="000C139C">
        <w:t>ermittelt, ob diese eine v</w:t>
      </w:r>
      <w:r w:rsidR="00BF08C2" w:rsidRPr="000C139C">
        <w:t xml:space="preserve">orautorisierte </w:t>
      </w:r>
      <w:r w:rsidR="009133BE" w:rsidRPr="000C139C">
        <w:t xml:space="preserve">Transaktion </w:t>
      </w:r>
      <w:r w:rsidR="00BF08C2" w:rsidRPr="000C139C">
        <w:t>war und somit jet</w:t>
      </w:r>
      <w:r w:rsidR="009133BE" w:rsidRPr="000C139C">
        <w:t>zt eine Folgeautorisierung vorliegt</w:t>
      </w:r>
      <w:r w:rsidR="00BF08C2" w:rsidRPr="000C139C">
        <w:t>.</w:t>
      </w:r>
    </w:p>
    <w:p w14:paraId="0A69D889" w14:textId="77777777" w:rsidR="00297E02" w:rsidRDefault="00297E02" w:rsidP="00297E02">
      <w:r>
        <w:t>Handelt es sich bei der nächsten Transaktion um eine Teilstornierung</w:t>
      </w:r>
      <w:r w:rsidR="004958B6">
        <w:t xml:space="preserve"> (BMP095</w:t>
      </w:r>
      <w:r>
        <w:t>)</w:t>
      </w:r>
      <w:r w:rsidR="00BF08C2">
        <w:t xml:space="preserve"> </w:t>
      </w:r>
      <w:r w:rsidR="00BF08C2" w:rsidRPr="000C139C">
        <w:t>(</w:t>
      </w:r>
      <w:r w:rsidR="00BF08C2" w:rsidRPr="00EC5EA5">
        <w:t>s</w:t>
      </w:r>
      <w:r w:rsidR="009133BE" w:rsidRPr="00EC5EA5">
        <w:t>.</w:t>
      </w:r>
      <w:r w:rsidR="00BF08C2" w:rsidRPr="00EC5EA5">
        <w:t xml:space="preserve"> </w:t>
      </w:r>
      <w:hyperlink w:anchor="_Teilstorno-Nachrichten" w:history="1">
        <w:r w:rsidR="00BF08C2" w:rsidRPr="00EC5EA5">
          <w:rPr>
            <w:rStyle w:val="Hyperlink"/>
          </w:rPr>
          <w:t>Teilstorno</w:t>
        </w:r>
        <w:r w:rsidR="00EC5EA5" w:rsidRPr="00EC5EA5">
          <w:rPr>
            <w:rStyle w:val="Hyperlink"/>
          </w:rPr>
          <w:t>-Nachrichten</w:t>
        </w:r>
      </w:hyperlink>
      <w:r w:rsidR="00BF08C2" w:rsidRPr="000C139C">
        <w:t>)</w:t>
      </w:r>
      <w:r w:rsidRPr="000C139C">
        <w:t>,</w:t>
      </w:r>
      <w:r>
        <w:t xml:space="preserve"> so ist der neue Betrag</w:t>
      </w:r>
      <w:r w:rsidR="00C914DF">
        <w:t>, der vorgemerkt werden soll</w:t>
      </w:r>
      <w:r w:rsidR="00C914DF" w:rsidRPr="00C914DF">
        <w:t>,</w:t>
      </w:r>
      <w:r w:rsidR="005D0DD3" w:rsidRPr="00C914DF">
        <w:t xml:space="preserve"> dort</w:t>
      </w:r>
      <w:r w:rsidR="00C914DF" w:rsidRPr="00C914DF">
        <w:t xml:space="preserve"> </w:t>
      </w:r>
      <w:r w:rsidRPr="00C914DF">
        <w:t>entha</w:t>
      </w:r>
      <w:r w:rsidR="00C914DF" w:rsidRPr="00C914DF">
        <w:t>lten</w:t>
      </w:r>
      <w:r>
        <w:t>.</w:t>
      </w:r>
      <w:r w:rsidR="005D0DD3">
        <w:t xml:space="preserve"> Das </w:t>
      </w:r>
      <w:r w:rsidR="00F85681" w:rsidRPr="00F85681">
        <w:rPr>
          <w:b/>
        </w:rPr>
        <w:t>GATEWAY</w:t>
      </w:r>
      <w:r w:rsidR="005D0DD3">
        <w:t xml:space="preserve"> stellt diesen Betrag für KSB i</w:t>
      </w:r>
      <w:r w:rsidR="009133BE">
        <w:t xml:space="preserve">n die BMP004 (Betrag) </w:t>
      </w:r>
      <w:r w:rsidR="009133BE" w:rsidRPr="000C139C">
        <w:t>und stell</w:t>
      </w:r>
      <w:r w:rsidR="005D0DD3" w:rsidRPr="000C139C">
        <w:t>t ei</w:t>
      </w:r>
      <w:r w:rsidR="005D0DD3">
        <w:t>ne Kennung BMP025 mit 90 Teilstorno ein.</w:t>
      </w:r>
    </w:p>
    <w:p w14:paraId="19A4B306" w14:textId="77777777" w:rsidR="00297E02" w:rsidRPr="000C139C" w:rsidRDefault="00297E02" w:rsidP="00297E02">
      <w:r>
        <w:t xml:space="preserve">Kommt eine zweite 100er Nachricht mit dem neuen Abwicklungskennzeichen, so wird bei Betrag Null nur der Zeitraum der Vormerkung verlängert. Ansonsten wird der neue Betrag auf den alten Betrag addiert und die </w:t>
      </w:r>
      <w:r w:rsidRPr="000C139C">
        <w:t>Summe ist der neue vorgemerkte Betrag.</w:t>
      </w:r>
    </w:p>
    <w:p w14:paraId="5E74A9F2" w14:textId="77777777" w:rsidR="00297E02" w:rsidRPr="000C139C" w:rsidRDefault="005D0DD3" w:rsidP="00297E02">
      <w:pPr>
        <w:rPr>
          <w:rFonts w:cs="Frutiger-45Light"/>
        </w:rPr>
      </w:pPr>
      <w:r w:rsidRPr="000C139C">
        <w:rPr>
          <w:rFonts w:cs="Frutiger-45Light"/>
        </w:rPr>
        <w:t>Ist in BMP61.12</w:t>
      </w:r>
      <w:r w:rsidR="00297E02" w:rsidRPr="000C139C">
        <w:rPr>
          <w:rFonts w:cs="Frutiger-45Light"/>
        </w:rPr>
        <w:t xml:space="preserve"> eine 00</w:t>
      </w:r>
      <w:r w:rsidRPr="000C139C">
        <w:rPr>
          <w:rFonts w:cs="Frutiger-45Light"/>
        </w:rPr>
        <w:t xml:space="preserve"> (Tage) und BMP61.7</w:t>
      </w:r>
      <w:r w:rsidR="00297E02" w:rsidRPr="000C139C">
        <w:rPr>
          <w:rFonts w:cs="Frutiger-45Light"/>
        </w:rPr>
        <w:t xml:space="preserve"> eine 4</w:t>
      </w:r>
      <w:r w:rsidR="00BF08C2" w:rsidRPr="000C139C">
        <w:rPr>
          <w:rFonts w:cs="Frutiger-45Light"/>
        </w:rPr>
        <w:t xml:space="preserve"> </w:t>
      </w:r>
      <w:r w:rsidR="00297E02" w:rsidRPr="000C139C">
        <w:rPr>
          <w:rFonts w:cs="Frutiger-45Light"/>
        </w:rPr>
        <w:t xml:space="preserve">für Vorautorisierung bzw. </w:t>
      </w:r>
      <w:r w:rsidR="009133BE" w:rsidRPr="000C139C">
        <w:rPr>
          <w:rFonts w:cs="Frutiger-45Light"/>
        </w:rPr>
        <w:t>wurde</w:t>
      </w:r>
      <w:r w:rsidR="00297E02" w:rsidRPr="000C139C">
        <w:rPr>
          <w:rFonts w:cs="Frutiger-45Light"/>
        </w:rPr>
        <w:t xml:space="preserve"> </w:t>
      </w:r>
      <w:r w:rsidR="00BF08C2" w:rsidRPr="000C139C">
        <w:rPr>
          <w:rFonts w:cs="Frutiger-45Light"/>
        </w:rPr>
        <w:t xml:space="preserve">im </w:t>
      </w:r>
      <w:r w:rsidR="00F85681" w:rsidRPr="00F85681">
        <w:rPr>
          <w:rFonts w:cs="Frutiger-45Light"/>
          <w:b/>
        </w:rPr>
        <w:t>GATEWAY</w:t>
      </w:r>
      <w:r w:rsidR="00BF08C2" w:rsidRPr="000C139C">
        <w:rPr>
          <w:rFonts w:cs="Frutiger-45Light"/>
        </w:rPr>
        <w:t xml:space="preserve"> erkannt, </w:t>
      </w:r>
      <w:r w:rsidR="009133BE" w:rsidRPr="000C139C">
        <w:rPr>
          <w:rFonts w:cs="Frutiger-45Light"/>
        </w:rPr>
        <w:t>dass</w:t>
      </w:r>
      <w:r w:rsidR="00BF08C2" w:rsidRPr="000C139C">
        <w:rPr>
          <w:rFonts w:cs="Frutiger-45Light"/>
        </w:rPr>
        <w:t xml:space="preserve"> es eine</w:t>
      </w:r>
      <w:r w:rsidR="00297E02" w:rsidRPr="000C139C">
        <w:rPr>
          <w:rFonts w:cs="Frutiger-45Light"/>
        </w:rPr>
        <w:t xml:space="preserve"> Folgeautorisierung</w:t>
      </w:r>
      <w:r w:rsidR="00BF08C2" w:rsidRPr="000C139C">
        <w:rPr>
          <w:rFonts w:cs="Frutiger-45Light"/>
        </w:rPr>
        <w:t xml:space="preserve"> ist</w:t>
      </w:r>
      <w:r w:rsidR="00297E02" w:rsidRPr="000C139C">
        <w:rPr>
          <w:rFonts w:cs="Frutiger-45Light"/>
        </w:rPr>
        <w:t xml:space="preserve">, dann wird ein Betrag immer für 30 Kalendertage geblockt. Mit jeder weiteren Vorautorisierungsanfrage (100er Nachricht) wird der entsprechende Betrag für weitere 30 Kalendertage vorgemerkt. </w:t>
      </w:r>
    </w:p>
    <w:p w14:paraId="3CA88EAB" w14:textId="77777777" w:rsidR="00297E02" w:rsidRDefault="00297E02" w:rsidP="00297E02">
      <w:r w:rsidRPr="000C139C">
        <w:t>Der Betreiber kann, wenn der Betrag feststeht</w:t>
      </w:r>
      <w:r w:rsidR="00E022C4" w:rsidRPr="000C139C">
        <w:t>,</w:t>
      </w:r>
      <w:r w:rsidRPr="000C139C">
        <w:t xml:space="preserve"> eine F</w:t>
      </w:r>
      <w:r w:rsidR="00BF08C2" w:rsidRPr="000C139C">
        <w:t>inale Transaktion senden BMP48_61.5 (F</w:t>
      </w:r>
      <w:r w:rsidRPr="000C139C">
        <w:t>inal) oder ein Teilsto</w:t>
      </w:r>
      <w:r w:rsidR="00E022C4" w:rsidRPr="000C139C">
        <w:t>r</w:t>
      </w:r>
      <w:r w:rsidRPr="000C139C">
        <w:t>no/Storno. Für eine finalisierte Transaktion sollte spätestens</w:t>
      </w:r>
      <w:r>
        <w:t xml:space="preserve"> nach 7 Kalendertagen das Clearing erfolgen, ansonsten wird es von </w:t>
      </w:r>
      <w:r w:rsidR="000675D6">
        <w:t>MasterCard</w:t>
      </w:r>
      <w:r>
        <w:t xml:space="preserve"> in Reports aufgeführt. </w:t>
      </w:r>
    </w:p>
    <w:p w14:paraId="29760339" w14:textId="77777777" w:rsidR="00297E02" w:rsidRDefault="00297E02" w:rsidP="00297E02">
      <w:r>
        <w:t>Möglicher Transaktionsverlauf:</w:t>
      </w:r>
      <w:r w:rsidR="00E022C4">
        <w:t xml:space="preserve"> </w:t>
      </w:r>
    </w:p>
    <w:tbl>
      <w:tblPr>
        <w:tblStyle w:val="Gitternetztabelle1hell"/>
        <w:tblW w:w="0" w:type="auto"/>
        <w:tblLook w:val="04A0" w:firstRow="1" w:lastRow="0" w:firstColumn="1" w:lastColumn="0" w:noHBand="0" w:noVBand="1"/>
      </w:tblPr>
      <w:tblGrid>
        <w:gridCol w:w="1120"/>
        <w:gridCol w:w="1197"/>
        <w:gridCol w:w="1197"/>
        <w:gridCol w:w="1213"/>
        <w:gridCol w:w="1614"/>
        <w:gridCol w:w="1614"/>
        <w:gridCol w:w="1107"/>
      </w:tblGrid>
      <w:tr w:rsidR="00F92971" w14:paraId="4797C481" w14:textId="77777777" w:rsidTr="00F92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F667807" w14:textId="77777777" w:rsidR="00F92971" w:rsidRDefault="00F92971" w:rsidP="00F92971">
            <w:pPr>
              <w:jc w:val="center"/>
            </w:pPr>
            <w:r>
              <w:t>NTYP</w:t>
            </w:r>
          </w:p>
        </w:tc>
        <w:tc>
          <w:tcPr>
            <w:tcW w:w="1316" w:type="dxa"/>
          </w:tcPr>
          <w:p w14:paraId="0917619D" w14:textId="77777777" w:rsidR="00F92971" w:rsidRDefault="00F92971" w:rsidP="00F92971">
            <w:pPr>
              <w:jc w:val="center"/>
              <w:cnfStyle w:val="100000000000" w:firstRow="1" w:lastRow="0" w:firstColumn="0" w:lastColumn="0" w:oddVBand="0" w:evenVBand="0" w:oddHBand="0" w:evenHBand="0" w:firstRowFirstColumn="0" w:firstRowLastColumn="0" w:lastRowFirstColumn="0" w:lastRowLastColumn="0"/>
            </w:pPr>
            <w:r>
              <w:t>BMP003</w:t>
            </w:r>
          </w:p>
        </w:tc>
        <w:tc>
          <w:tcPr>
            <w:tcW w:w="1316" w:type="dxa"/>
          </w:tcPr>
          <w:p w14:paraId="610878EF" w14:textId="77777777" w:rsidR="00F92971" w:rsidRDefault="00F92971" w:rsidP="00F92971">
            <w:pPr>
              <w:jc w:val="center"/>
              <w:cnfStyle w:val="100000000000" w:firstRow="1" w:lastRow="0" w:firstColumn="0" w:lastColumn="0" w:oddVBand="0" w:evenVBand="0" w:oddHBand="0" w:evenHBand="0" w:firstRowFirstColumn="0" w:firstRowLastColumn="0" w:lastRowFirstColumn="0" w:lastRowLastColumn="0"/>
            </w:pPr>
            <w:r>
              <w:t>BMP004</w:t>
            </w:r>
          </w:p>
        </w:tc>
        <w:tc>
          <w:tcPr>
            <w:tcW w:w="1316" w:type="dxa"/>
          </w:tcPr>
          <w:p w14:paraId="1D144BCF" w14:textId="77777777" w:rsidR="00F92971" w:rsidRDefault="00F92971" w:rsidP="00F92971">
            <w:pPr>
              <w:jc w:val="center"/>
              <w:cnfStyle w:val="100000000000" w:firstRow="1" w:lastRow="0" w:firstColumn="0" w:lastColumn="0" w:oddVBand="0" w:evenVBand="0" w:oddHBand="0" w:evenHBand="0" w:firstRowFirstColumn="0" w:firstRowLastColumn="0" w:lastRowFirstColumn="0" w:lastRowLastColumn="0"/>
            </w:pPr>
            <w:r>
              <w:t>BMP61.7</w:t>
            </w:r>
          </w:p>
        </w:tc>
        <w:tc>
          <w:tcPr>
            <w:tcW w:w="1316" w:type="dxa"/>
          </w:tcPr>
          <w:p w14:paraId="2EACF5A7" w14:textId="77777777" w:rsidR="00F92971" w:rsidRDefault="00F92971" w:rsidP="00F92971">
            <w:pPr>
              <w:jc w:val="center"/>
              <w:cnfStyle w:val="100000000000" w:firstRow="1" w:lastRow="0" w:firstColumn="0" w:lastColumn="0" w:oddVBand="0" w:evenVBand="0" w:oddHBand="0" w:evenHBand="0" w:firstRowFirstColumn="0" w:firstRowLastColumn="0" w:lastRowFirstColumn="0" w:lastRowLastColumn="0"/>
            </w:pPr>
            <w:r>
              <w:t>BMP63+BMP15</w:t>
            </w:r>
          </w:p>
        </w:tc>
        <w:tc>
          <w:tcPr>
            <w:tcW w:w="1316" w:type="dxa"/>
          </w:tcPr>
          <w:p w14:paraId="3C58DD03" w14:textId="77777777" w:rsidR="00F92971" w:rsidRDefault="00F92971" w:rsidP="00F92971">
            <w:pPr>
              <w:jc w:val="center"/>
              <w:cnfStyle w:val="100000000000" w:firstRow="1" w:lastRow="0" w:firstColumn="0" w:lastColumn="0" w:oddVBand="0" w:evenVBand="0" w:oddHBand="0" w:evenHBand="0" w:firstRowFirstColumn="0" w:firstRowLastColumn="0" w:lastRowFirstColumn="0" w:lastRowLastColumn="0"/>
            </w:pPr>
            <w:r>
              <w:t>BMP48_63</w:t>
            </w:r>
          </w:p>
        </w:tc>
        <w:tc>
          <w:tcPr>
            <w:tcW w:w="1316" w:type="dxa"/>
          </w:tcPr>
          <w:p w14:paraId="382391A9" w14:textId="77777777" w:rsidR="00F92971" w:rsidRDefault="00F92971" w:rsidP="00F92971">
            <w:pPr>
              <w:jc w:val="center"/>
              <w:cnfStyle w:val="100000000000" w:firstRow="1" w:lastRow="0" w:firstColumn="0" w:lastColumn="0" w:oddVBand="0" w:evenVBand="0" w:oddHBand="0" w:evenHBand="0" w:firstRowFirstColumn="0" w:firstRowLastColumn="0" w:lastRowFirstColumn="0" w:lastRowLastColumn="0"/>
            </w:pPr>
            <w:r>
              <w:t>Tage</w:t>
            </w:r>
          </w:p>
        </w:tc>
      </w:tr>
      <w:tr w:rsidR="00F92971" w14:paraId="1E4D52CA" w14:textId="77777777" w:rsidTr="00F92971">
        <w:tc>
          <w:tcPr>
            <w:cnfStyle w:val="001000000000" w:firstRow="0" w:lastRow="0" w:firstColumn="1" w:lastColumn="0" w:oddVBand="0" w:evenVBand="0" w:oddHBand="0" w:evenHBand="0" w:firstRowFirstColumn="0" w:firstRowLastColumn="0" w:lastRowFirstColumn="0" w:lastRowLastColumn="0"/>
            <w:tcW w:w="1316" w:type="dxa"/>
          </w:tcPr>
          <w:p w14:paraId="245A66FA" w14:textId="77777777" w:rsidR="00F92971" w:rsidRPr="00F92971" w:rsidRDefault="00F92971" w:rsidP="00F92971">
            <w:pPr>
              <w:jc w:val="center"/>
              <w:rPr>
                <w:b w:val="0"/>
              </w:rPr>
            </w:pPr>
            <w:r w:rsidRPr="00F92971">
              <w:rPr>
                <w:b w:val="0"/>
              </w:rPr>
              <w:t>100</w:t>
            </w:r>
          </w:p>
        </w:tc>
        <w:tc>
          <w:tcPr>
            <w:tcW w:w="1316" w:type="dxa"/>
          </w:tcPr>
          <w:p w14:paraId="3B2D3DB1"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000311</w:t>
            </w:r>
          </w:p>
        </w:tc>
        <w:tc>
          <w:tcPr>
            <w:tcW w:w="1316" w:type="dxa"/>
          </w:tcPr>
          <w:p w14:paraId="51A483F8"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100€</w:t>
            </w:r>
          </w:p>
        </w:tc>
        <w:tc>
          <w:tcPr>
            <w:tcW w:w="1316" w:type="dxa"/>
          </w:tcPr>
          <w:p w14:paraId="2F67A4AD"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4</w:t>
            </w:r>
          </w:p>
        </w:tc>
        <w:tc>
          <w:tcPr>
            <w:tcW w:w="1316" w:type="dxa"/>
          </w:tcPr>
          <w:p w14:paraId="362543AF"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MCC1234560816</w:t>
            </w:r>
          </w:p>
        </w:tc>
        <w:tc>
          <w:tcPr>
            <w:tcW w:w="1316" w:type="dxa"/>
          </w:tcPr>
          <w:p w14:paraId="4EA26B50"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p>
        </w:tc>
        <w:tc>
          <w:tcPr>
            <w:tcW w:w="1316" w:type="dxa"/>
          </w:tcPr>
          <w:p w14:paraId="47FBB4A1"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30</w:t>
            </w:r>
          </w:p>
        </w:tc>
      </w:tr>
      <w:tr w:rsidR="00F92971" w14:paraId="20DD6921" w14:textId="77777777" w:rsidTr="00F92971">
        <w:tc>
          <w:tcPr>
            <w:cnfStyle w:val="001000000000" w:firstRow="0" w:lastRow="0" w:firstColumn="1" w:lastColumn="0" w:oddVBand="0" w:evenVBand="0" w:oddHBand="0" w:evenHBand="0" w:firstRowFirstColumn="0" w:firstRowLastColumn="0" w:lastRowFirstColumn="0" w:lastRowLastColumn="0"/>
            <w:tcW w:w="1316" w:type="dxa"/>
          </w:tcPr>
          <w:p w14:paraId="176DE21B" w14:textId="77777777" w:rsidR="00F92971" w:rsidRPr="00F92971" w:rsidRDefault="00F92971" w:rsidP="00F92971">
            <w:pPr>
              <w:jc w:val="center"/>
              <w:rPr>
                <w:b w:val="0"/>
              </w:rPr>
            </w:pPr>
            <w:r w:rsidRPr="00F92971">
              <w:rPr>
                <w:b w:val="0"/>
              </w:rPr>
              <w:t>100</w:t>
            </w:r>
          </w:p>
        </w:tc>
        <w:tc>
          <w:tcPr>
            <w:tcW w:w="1316" w:type="dxa"/>
          </w:tcPr>
          <w:p w14:paraId="6D87EDAA"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001311</w:t>
            </w:r>
          </w:p>
        </w:tc>
        <w:tc>
          <w:tcPr>
            <w:tcW w:w="1316" w:type="dxa"/>
          </w:tcPr>
          <w:p w14:paraId="12B57405"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50€</w:t>
            </w:r>
          </w:p>
        </w:tc>
        <w:tc>
          <w:tcPr>
            <w:tcW w:w="1316" w:type="dxa"/>
          </w:tcPr>
          <w:p w14:paraId="56308E99"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egal</w:t>
            </w:r>
          </w:p>
        </w:tc>
        <w:tc>
          <w:tcPr>
            <w:tcW w:w="1316" w:type="dxa"/>
          </w:tcPr>
          <w:p w14:paraId="1FDB78EC"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MCC3456780816</w:t>
            </w:r>
          </w:p>
        </w:tc>
        <w:tc>
          <w:tcPr>
            <w:tcW w:w="1316" w:type="dxa"/>
          </w:tcPr>
          <w:p w14:paraId="41BABA72"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MCC1234560816</w:t>
            </w:r>
          </w:p>
        </w:tc>
        <w:tc>
          <w:tcPr>
            <w:tcW w:w="1316" w:type="dxa"/>
          </w:tcPr>
          <w:p w14:paraId="338F708C" w14:textId="77777777" w:rsidR="00F92971" w:rsidRDefault="00F92971" w:rsidP="00F92971">
            <w:pPr>
              <w:jc w:val="center"/>
              <w:cnfStyle w:val="000000000000" w:firstRow="0" w:lastRow="0" w:firstColumn="0" w:lastColumn="0" w:oddVBand="0" w:evenVBand="0" w:oddHBand="0" w:evenHBand="0" w:firstRowFirstColumn="0" w:firstRowLastColumn="0" w:lastRowFirstColumn="0" w:lastRowLastColumn="0"/>
            </w:pPr>
            <w:r>
              <w:t>30</w:t>
            </w:r>
          </w:p>
        </w:tc>
      </w:tr>
    </w:tbl>
    <w:p w14:paraId="6916C84A" w14:textId="77777777" w:rsidR="00297E02" w:rsidRPr="00AA7019" w:rsidRDefault="00E022C4" w:rsidP="00297E02">
      <w:pPr>
        <w:rPr>
          <w:lang w:val="en-US"/>
        </w:rPr>
      </w:pPr>
      <w:r w:rsidRPr="00AA7019">
        <w:rPr>
          <w:lang w:val="en-US"/>
        </w:rPr>
        <w:t>Clearing</w:t>
      </w:r>
      <w:r w:rsidR="009133BE" w:rsidRPr="00AA7019">
        <w:rPr>
          <w:lang w:val="en-US"/>
        </w:rPr>
        <w:t>: 150€</w:t>
      </w:r>
      <w:r w:rsidR="009133BE" w:rsidRPr="00AA7019">
        <w:rPr>
          <w:lang w:val="en-US"/>
        </w:rPr>
        <w:tab/>
      </w:r>
      <w:r w:rsidR="009133BE" w:rsidRPr="00AA7019">
        <w:rPr>
          <w:lang w:val="en-US"/>
        </w:rPr>
        <w:tab/>
      </w:r>
      <w:proofErr w:type="spellStart"/>
      <w:r w:rsidR="009133BE" w:rsidRPr="00AA7019">
        <w:rPr>
          <w:lang w:val="en-US"/>
        </w:rPr>
        <w:t>mit</w:t>
      </w:r>
      <w:proofErr w:type="spellEnd"/>
      <w:r w:rsidR="009133BE" w:rsidRPr="00AA7019">
        <w:rPr>
          <w:lang w:val="en-US"/>
        </w:rPr>
        <w:t xml:space="preserve"> </w:t>
      </w:r>
      <w:r w:rsidR="00297E02" w:rsidRPr="00AA7019">
        <w:rPr>
          <w:lang w:val="en-US"/>
        </w:rPr>
        <w:t>MCC1234560816   in BMP63.2</w:t>
      </w:r>
    </w:p>
    <w:p w14:paraId="2A0EACA8" w14:textId="77777777" w:rsidR="00297E02" w:rsidRDefault="00297E02" w:rsidP="00297E02">
      <w:pPr>
        <w:rPr>
          <w:u w:val="single"/>
        </w:rPr>
      </w:pPr>
      <w:r w:rsidRPr="00F92971">
        <w:rPr>
          <w:u w:val="single"/>
        </w:rPr>
        <w:t>Oder</w:t>
      </w:r>
    </w:p>
    <w:tbl>
      <w:tblPr>
        <w:tblStyle w:val="Gitternetztabelle1hell"/>
        <w:tblW w:w="0" w:type="auto"/>
        <w:tblLook w:val="04A0" w:firstRow="1" w:lastRow="0" w:firstColumn="1" w:lastColumn="0" w:noHBand="0" w:noVBand="1"/>
      </w:tblPr>
      <w:tblGrid>
        <w:gridCol w:w="888"/>
        <w:gridCol w:w="1054"/>
        <w:gridCol w:w="1074"/>
        <w:gridCol w:w="876"/>
        <w:gridCol w:w="1087"/>
        <w:gridCol w:w="1614"/>
        <w:gridCol w:w="1614"/>
        <w:gridCol w:w="855"/>
      </w:tblGrid>
      <w:tr w:rsidR="003E437C" w14:paraId="01ECAF00" w14:textId="77777777" w:rsidTr="003E4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14:paraId="1002607B" w14:textId="77777777" w:rsidR="003E437C" w:rsidRDefault="003E437C" w:rsidP="00F92971">
            <w:pPr>
              <w:jc w:val="center"/>
            </w:pPr>
            <w:r>
              <w:t>NTYP</w:t>
            </w:r>
          </w:p>
        </w:tc>
        <w:tc>
          <w:tcPr>
            <w:tcW w:w="1087" w:type="dxa"/>
          </w:tcPr>
          <w:p w14:paraId="463C120B" w14:textId="77777777" w:rsidR="003E437C" w:rsidRDefault="003E437C" w:rsidP="00F92971">
            <w:pPr>
              <w:jc w:val="center"/>
              <w:cnfStyle w:val="100000000000" w:firstRow="1" w:lastRow="0" w:firstColumn="0" w:lastColumn="0" w:oddVBand="0" w:evenVBand="0" w:oddHBand="0" w:evenHBand="0" w:firstRowFirstColumn="0" w:firstRowLastColumn="0" w:lastRowFirstColumn="0" w:lastRowLastColumn="0"/>
            </w:pPr>
            <w:r>
              <w:t>BMP003</w:t>
            </w:r>
          </w:p>
        </w:tc>
        <w:tc>
          <w:tcPr>
            <w:tcW w:w="2001" w:type="dxa"/>
            <w:gridSpan w:val="2"/>
          </w:tcPr>
          <w:p w14:paraId="098D1527" w14:textId="77777777" w:rsidR="003E437C" w:rsidRPr="003E437C" w:rsidRDefault="003E437C" w:rsidP="003E437C">
            <w:pPr>
              <w:jc w:val="center"/>
              <w:cnfStyle w:val="100000000000" w:firstRow="1" w:lastRow="0" w:firstColumn="0" w:lastColumn="0" w:oddVBand="0" w:evenVBand="0" w:oddHBand="0" w:evenHBand="0" w:firstRowFirstColumn="0" w:firstRowLastColumn="0" w:lastRowFirstColumn="0" w:lastRowLastColumn="0"/>
              <w:rPr>
                <w:b w:val="0"/>
                <w:bCs w:val="0"/>
              </w:rPr>
            </w:pPr>
            <w:r>
              <w:t>BMP004</w:t>
            </w:r>
            <w:r>
              <w:rPr>
                <w:b w:val="0"/>
                <w:bCs w:val="0"/>
              </w:rPr>
              <w:t>(</w:t>
            </w:r>
            <w:r>
              <w:t>BMP095)</w:t>
            </w:r>
          </w:p>
        </w:tc>
        <w:tc>
          <w:tcPr>
            <w:tcW w:w="1116" w:type="dxa"/>
          </w:tcPr>
          <w:p w14:paraId="047134E4" w14:textId="77777777" w:rsidR="003E437C" w:rsidRDefault="003E437C" w:rsidP="00F92971">
            <w:pPr>
              <w:jc w:val="center"/>
              <w:cnfStyle w:val="100000000000" w:firstRow="1" w:lastRow="0" w:firstColumn="0" w:lastColumn="0" w:oddVBand="0" w:evenVBand="0" w:oddHBand="0" w:evenHBand="0" w:firstRowFirstColumn="0" w:firstRowLastColumn="0" w:lastRowFirstColumn="0" w:lastRowLastColumn="0"/>
            </w:pPr>
            <w:r>
              <w:t>BMP61.7</w:t>
            </w:r>
          </w:p>
        </w:tc>
        <w:tc>
          <w:tcPr>
            <w:tcW w:w="1614" w:type="dxa"/>
          </w:tcPr>
          <w:p w14:paraId="0606B964" w14:textId="77777777" w:rsidR="003E437C" w:rsidRDefault="003E437C" w:rsidP="00F92971">
            <w:pPr>
              <w:jc w:val="center"/>
              <w:cnfStyle w:val="100000000000" w:firstRow="1" w:lastRow="0" w:firstColumn="0" w:lastColumn="0" w:oddVBand="0" w:evenVBand="0" w:oddHBand="0" w:evenHBand="0" w:firstRowFirstColumn="0" w:firstRowLastColumn="0" w:lastRowFirstColumn="0" w:lastRowLastColumn="0"/>
            </w:pPr>
            <w:r>
              <w:t>BMP63+BMP15</w:t>
            </w:r>
          </w:p>
        </w:tc>
        <w:tc>
          <w:tcPr>
            <w:tcW w:w="1614" w:type="dxa"/>
          </w:tcPr>
          <w:p w14:paraId="4B02EB66" w14:textId="77777777" w:rsidR="003E437C" w:rsidRDefault="003E437C" w:rsidP="00F92971">
            <w:pPr>
              <w:jc w:val="center"/>
              <w:cnfStyle w:val="100000000000" w:firstRow="1" w:lastRow="0" w:firstColumn="0" w:lastColumn="0" w:oddVBand="0" w:evenVBand="0" w:oddHBand="0" w:evenHBand="0" w:firstRowFirstColumn="0" w:firstRowLastColumn="0" w:lastRowFirstColumn="0" w:lastRowLastColumn="0"/>
            </w:pPr>
            <w:r>
              <w:t>BMP48_13</w:t>
            </w:r>
          </w:p>
        </w:tc>
        <w:tc>
          <w:tcPr>
            <w:tcW w:w="913" w:type="dxa"/>
          </w:tcPr>
          <w:p w14:paraId="4A0D7920" w14:textId="77777777" w:rsidR="003E437C" w:rsidRDefault="003E437C" w:rsidP="00F92971">
            <w:pPr>
              <w:jc w:val="center"/>
              <w:cnfStyle w:val="100000000000" w:firstRow="1" w:lastRow="0" w:firstColumn="0" w:lastColumn="0" w:oddVBand="0" w:evenVBand="0" w:oddHBand="0" w:evenHBand="0" w:firstRowFirstColumn="0" w:firstRowLastColumn="0" w:lastRowFirstColumn="0" w:lastRowLastColumn="0"/>
            </w:pPr>
            <w:r>
              <w:t>Tage</w:t>
            </w:r>
          </w:p>
        </w:tc>
      </w:tr>
      <w:tr w:rsidR="00053343" w14:paraId="10DCB277" w14:textId="77777777" w:rsidTr="003E437C">
        <w:tc>
          <w:tcPr>
            <w:cnfStyle w:val="001000000000" w:firstRow="0" w:lastRow="0" w:firstColumn="1" w:lastColumn="0" w:oddVBand="0" w:evenVBand="0" w:oddHBand="0" w:evenHBand="0" w:firstRowFirstColumn="0" w:firstRowLastColumn="0" w:lastRowFirstColumn="0" w:lastRowLastColumn="0"/>
            <w:tcW w:w="943" w:type="dxa"/>
          </w:tcPr>
          <w:p w14:paraId="70023577" w14:textId="77777777" w:rsidR="00053343" w:rsidRPr="00F92971" w:rsidRDefault="00053343" w:rsidP="00F92971">
            <w:pPr>
              <w:jc w:val="center"/>
              <w:rPr>
                <w:b w:val="0"/>
              </w:rPr>
            </w:pPr>
            <w:r w:rsidRPr="00F92971">
              <w:rPr>
                <w:b w:val="0"/>
              </w:rPr>
              <w:t>100</w:t>
            </w:r>
          </w:p>
        </w:tc>
        <w:tc>
          <w:tcPr>
            <w:tcW w:w="1087" w:type="dxa"/>
          </w:tcPr>
          <w:p w14:paraId="1FCA055B"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000311</w:t>
            </w:r>
          </w:p>
        </w:tc>
        <w:tc>
          <w:tcPr>
            <w:tcW w:w="1087" w:type="dxa"/>
          </w:tcPr>
          <w:p w14:paraId="243C267D"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100€</w:t>
            </w:r>
          </w:p>
        </w:tc>
        <w:tc>
          <w:tcPr>
            <w:tcW w:w="914" w:type="dxa"/>
          </w:tcPr>
          <w:p w14:paraId="329D4641"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69CF1F8"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4</w:t>
            </w:r>
          </w:p>
        </w:tc>
        <w:tc>
          <w:tcPr>
            <w:tcW w:w="1614" w:type="dxa"/>
          </w:tcPr>
          <w:p w14:paraId="5DFBA670"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MCC9874560817</w:t>
            </w:r>
          </w:p>
        </w:tc>
        <w:tc>
          <w:tcPr>
            <w:tcW w:w="1614" w:type="dxa"/>
          </w:tcPr>
          <w:p w14:paraId="1A2CED62"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p>
        </w:tc>
        <w:tc>
          <w:tcPr>
            <w:tcW w:w="913" w:type="dxa"/>
          </w:tcPr>
          <w:p w14:paraId="489B8225"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30</w:t>
            </w:r>
          </w:p>
        </w:tc>
      </w:tr>
      <w:tr w:rsidR="00053343" w14:paraId="646B2EF7" w14:textId="77777777" w:rsidTr="003E437C">
        <w:tc>
          <w:tcPr>
            <w:cnfStyle w:val="001000000000" w:firstRow="0" w:lastRow="0" w:firstColumn="1" w:lastColumn="0" w:oddVBand="0" w:evenVBand="0" w:oddHBand="0" w:evenHBand="0" w:firstRowFirstColumn="0" w:firstRowLastColumn="0" w:lastRowFirstColumn="0" w:lastRowLastColumn="0"/>
            <w:tcW w:w="943" w:type="dxa"/>
          </w:tcPr>
          <w:p w14:paraId="7DB73DB8" w14:textId="77777777" w:rsidR="00053343" w:rsidRPr="00F92971" w:rsidRDefault="00053343" w:rsidP="00F92971">
            <w:pPr>
              <w:jc w:val="center"/>
              <w:rPr>
                <w:b w:val="0"/>
              </w:rPr>
            </w:pPr>
            <w:r w:rsidRPr="00F92971">
              <w:rPr>
                <w:b w:val="0"/>
              </w:rPr>
              <w:lastRenderedPageBreak/>
              <w:t>100</w:t>
            </w:r>
          </w:p>
        </w:tc>
        <w:tc>
          <w:tcPr>
            <w:tcW w:w="1087" w:type="dxa"/>
          </w:tcPr>
          <w:p w14:paraId="79C7A869"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001311</w:t>
            </w:r>
          </w:p>
        </w:tc>
        <w:tc>
          <w:tcPr>
            <w:tcW w:w="1087" w:type="dxa"/>
          </w:tcPr>
          <w:p w14:paraId="7B94CBFC"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50€</w:t>
            </w:r>
          </w:p>
        </w:tc>
        <w:tc>
          <w:tcPr>
            <w:tcW w:w="914" w:type="dxa"/>
          </w:tcPr>
          <w:p w14:paraId="16628EE4"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E107C8B"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egal</w:t>
            </w:r>
          </w:p>
        </w:tc>
        <w:tc>
          <w:tcPr>
            <w:tcW w:w="1614" w:type="dxa"/>
          </w:tcPr>
          <w:p w14:paraId="3986D7C8"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MCC9886780818</w:t>
            </w:r>
          </w:p>
        </w:tc>
        <w:tc>
          <w:tcPr>
            <w:tcW w:w="1614" w:type="dxa"/>
          </w:tcPr>
          <w:p w14:paraId="0510F418"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MCC9874560817</w:t>
            </w:r>
          </w:p>
        </w:tc>
        <w:tc>
          <w:tcPr>
            <w:tcW w:w="913" w:type="dxa"/>
          </w:tcPr>
          <w:p w14:paraId="7670E76D" w14:textId="77777777" w:rsidR="00053343" w:rsidRPr="00F92971" w:rsidRDefault="00053343" w:rsidP="00F92971">
            <w:pPr>
              <w:jc w:val="center"/>
              <w:cnfStyle w:val="000000000000" w:firstRow="0" w:lastRow="0" w:firstColumn="0" w:lastColumn="0" w:oddVBand="0" w:evenVBand="0" w:oddHBand="0" w:evenHBand="0" w:firstRowFirstColumn="0" w:firstRowLastColumn="0" w:lastRowFirstColumn="0" w:lastRowLastColumn="0"/>
            </w:pPr>
            <w:r>
              <w:t>30</w:t>
            </w:r>
          </w:p>
        </w:tc>
      </w:tr>
      <w:tr w:rsidR="00053343" w14:paraId="3BCC37B3" w14:textId="77777777" w:rsidTr="003E437C">
        <w:tc>
          <w:tcPr>
            <w:cnfStyle w:val="001000000000" w:firstRow="0" w:lastRow="0" w:firstColumn="1" w:lastColumn="0" w:oddVBand="0" w:evenVBand="0" w:oddHBand="0" w:evenHBand="0" w:firstRowFirstColumn="0" w:firstRowLastColumn="0" w:lastRowFirstColumn="0" w:lastRowLastColumn="0"/>
            <w:tcW w:w="943" w:type="dxa"/>
          </w:tcPr>
          <w:p w14:paraId="7EF5A8FF" w14:textId="77777777" w:rsidR="00053343" w:rsidRPr="00053343" w:rsidRDefault="00053343" w:rsidP="00F92971">
            <w:pPr>
              <w:jc w:val="center"/>
              <w:rPr>
                <w:b w:val="0"/>
              </w:rPr>
            </w:pPr>
            <w:r w:rsidRPr="00053343">
              <w:rPr>
                <w:b w:val="0"/>
              </w:rPr>
              <w:t>400</w:t>
            </w:r>
          </w:p>
        </w:tc>
        <w:tc>
          <w:tcPr>
            <w:tcW w:w="1087" w:type="dxa"/>
          </w:tcPr>
          <w:p w14:paraId="316134BA"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r>
              <w:t>00x311</w:t>
            </w:r>
          </w:p>
        </w:tc>
        <w:tc>
          <w:tcPr>
            <w:tcW w:w="1087" w:type="dxa"/>
          </w:tcPr>
          <w:p w14:paraId="7930813C"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p>
        </w:tc>
        <w:tc>
          <w:tcPr>
            <w:tcW w:w="914" w:type="dxa"/>
          </w:tcPr>
          <w:p w14:paraId="54DAC771"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r>
              <w:t>70€</w:t>
            </w:r>
          </w:p>
        </w:tc>
        <w:tc>
          <w:tcPr>
            <w:tcW w:w="1116" w:type="dxa"/>
          </w:tcPr>
          <w:p w14:paraId="68222293"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p>
        </w:tc>
        <w:tc>
          <w:tcPr>
            <w:tcW w:w="1614" w:type="dxa"/>
          </w:tcPr>
          <w:p w14:paraId="00954A28"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r>
              <w:t>MCC9991230819</w:t>
            </w:r>
          </w:p>
        </w:tc>
        <w:tc>
          <w:tcPr>
            <w:tcW w:w="1614" w:type="dxa"/>
          </w:tcPr>
          <w:p w14:paraId="7A4A9175"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r>
              <w:t>MCC9874560817</w:t>
            </w:r>
          </w:p>
        </w:tc>
        <w:tc>
          <w:tcPr>
            <w:tcW w:w="913" w:type="dxa"/>
          </w:tcPr>
          <w:p w14:paraId="19BB26CD" w14:textId="77777777" w:rsidR="00053343" w:rsidRDefault="00053343" w:rsidP="00F92971">
            <w:pPr>
              <w:jc w:val="center"/>
              <w:cnfStyle w:val="000000000000" w:firstRow="0" w:lastRow="0" w:firstColumn="0" w:lastColumn="0" w:oddVBand="0" w:evenVBand="0" w:oddHBand="0" w:evenHBand="0" w:firstRowFirstColumn="0" w:firstRowLastColumn="0" w:lastRowFirstColumn="0" w:lastRowLastColumn="0"/>
            </w:pPr>
            <w:r>
              <w:t>30</w:t>
            </w:r>
          </w:p>
        </w:tc>
      </w:tr>
    </w:tbl>
    <w:p w14:paraId="2481B4D5" w14:textId="77777777" w:rsidR="00297E02" w:rsidRPr="00AA7019" w:rsidRDefault="00E022C4" w:rsidP="00297E02">
      <w:pPr>
        <w:rPr>
          <w:lang w:val="en-US"/>
        </w:rPr>
      </w:pPr>
      <w:r w:rsidRPr="00AA7019">
        <w:rPr>
          <w:lang w:val="en-US"/>
        </w:rPr>
        <w:t>Clearing: 70€</w:t>
      </w:r>
      <w:r w:rsidRPr="00AA7019">
        <w:rPr>
          <w:lang w:val="en-US"/>
        </w:rPr>
        <w:tab/>
      </w:r>
      <w:r w:rsidRPr="00AA7019">
        <w:rPr>
          <w:lang w:val="en-US"/>
        </w:rPr>
        <w:tab/>
      </w:r>
      <w:proofErr w:type="spellStart"/>
      <w:r w:rsidRPr="00AA7019">
        <w:rPr>
          <w:lang w:val="en-US"/>
        </w:rPr>
        <w:t>mit</w:t>
      </w:r>
      <w:proofErr w:type="spellEnd"/>
      <w:r w:rsidRPr="00AA7019">
        <w:rPr>
          <w:lang w:val="en-US"/>
        </w:rPr>
        <w:t xml:space="preserve"> </w:t>
      </w:r>
      <w:r w:rsidR="00297E02" w:rsidRPr="00AA7019">
        <w:rPr>
          <w:lang w:val="en-US"/>
        </w:rPr>
        <w:t>MCC9874560817   in BMP63.2</w:t>
      </w:r>
    </w:p>
    <w:p w14:paraId="1F030AF3" w14:textId="77777777" w:rsidR="000A16CA" w:rsidRDefault="00C75922" w:rsidP="00297E02">
      <w:r>
        <w:t xml:space="preserve">Erhalten wir von </w:t>
      </w:r>
      <w:proofErr w:type="spellStart"/>
      <w:r>
        <w:t>Mastercard</w:t>
      </w:r>
      <w:proofErr w:type="spellEnd"/>
      <w:r>
        <w:t xml:space="preserve"> eine </w:t>
      </w:r>
      <w:proofErr w:type="spellStart"/>
      <w:r>
        <w:t>Advice</w:t>
      </w:r>
      <w:proofErr w:type="spellEnd"/>
      <w:r>
        <w:t xml:space="preserve">-Nachricht wird hier wenn es die erste Transaktion ist eine Stornierung vorgenommen, wenn es sich um eine zweite Nachricht handelt „E“ = Erhöhung, dann wird die </w:t>
      </w:r>
      <w:proofErr w:type="spellStart"/>
      <w:r>
        <w:t>Steornierung</w:t>
      </w:r>
      <w:proofErr w:type="spellEnd"/>
      <w:r>
        <w:t xml:space="preserve"> nicht durchgeführt.</w:t>
      </w:r>
    </w:p>
    <w:p w14:paraId="52C7CF43" w14:textId="77777777" w:rsidR="000A16CA" w:rsidRDefault="000A16CA" w:rsidP="00297E02"/>
    <w:p w14:paraId="56672603" w14:textId="77777777" w:rsidR="00416A6A" w:rsidRDefault="00416A6A" w:rsidP="00A44BE2">
      <w:pPr>
        <w:pStyle w:val="berschrift4"/>
      </w:pPr>
      <w:bookmarkStart w:id="61" w:name="_Teilstorno-Nachrichten"/>
      <w:bookmarkEnd w:id="61"/>
      <w:r>
        <w:t xml:space="preserve">Teilstorno-Nachrichten </w:t>
      </w:r>
    </w:p>
    <w:p w14:paraId="4E2A37C7" w14:textId="77777777" w:rsidR="000D4CC8" w:rsidRDefault="000D4CC8" w:rsidP="000D4CC8">
      <w:r>
        <w:t xml:space="preserve">Im </w:t>
      </w:r>
      <w:r w:rsidR="000675D6">
        <w:t>MasterCard</w:t>
      </w:r>
      <w:r>
        <w:t xml:space="preserve"> Netz sind Teilstornierungen erlaubt. Das </w:t>
      </w:r>
      <w:r w:rsidR="00F85681" w:rsidRPr="00F85681">
        <w:rPr>
          <w:b/>
        </w:rPr>
        <w:t>GATEWAY</w:t>
      </w:r>
      <w:r>
        <w:t xml:space="preserve"> erkennt dieses entweder an der BMP039 = 32 für Teilstorno oder an einem neuen Betrag in der BMP095 zu ersetzender Betrag. Ist beides bei einem Storno nicht vorhanden, so handelt es sich um einen normalen Storno. </w:t>
      </w:r>
    </w:p>
    <w:p w14:paraId="44AA9C58" w14:textId="77777777" w:rsidR="000D4CC8" w:rsidRDefault="000D4CC8" w:rsidP="000D4CC8">
      <w:r>
        <w:t xml:space="preserve">Das KSB erkennt einen Teilstorno an der BMP025 und dem Wert 90 (neuer Betrag) oder </w:t>
      </w:r>
      <w:r w:rsidR="00E022C4" w:rsidRPr="000C139C">
        <w:t xml:space="preserve">dem </w:t>
      </w:r>
      <w:r w:rsidRPr="000C139C">
        <w:t>Wert 91 fü</w:t>
      </w:r>
      <w:r>
        <w:t xml:space="preserve">r abzuziehender Betrag. </w:t>
      </w:r>
    </w:p>
    <w:p w14:paraId="603CA7A5" w14:textId="77777777" w:rsidR="000D4CC8" w:rsidRDefault="000D4CC8" w:rsidP="000D4CC8">
      <w:r>
        <w:t>Möglicher Transaktionsverlauf:</w:t>
      </w:r>
    </w:p>
    <w:tbl>
      <w:tblPr>
        <w:tblStyle w:val="Gitternetztabelle1hell"/>
        <w:tblW w:w="0" w:type="auto"/>
        <w:tblLook w:val="04A0" w:firstRow="1" w:lastRow="0" w:firstColumn="1" w:lastColumn="0" w:noHBand="0" w:noVBand="1"/>
      </w:tblPr>
      <w:tblGrid>
        <w:gridCol w:w="1436"/>
        <w:gridCol w:w="1466"/>
        <w:gridCol w:w="1466"/>
        <w:gridCol w:w="1466"/>
        <w:gridCol w:w="1614"/>
        <w:gridCol w:w="1614"/>
      </w:tblGrid>
      <w:tr w:rsidR="00053343" w14:paraId="223F9E20" w14:textId="77777777" w:rsidTr="0005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1F85051" w14:textId="77777777" w:rsidR="00053343" w:rsidRDefault="00053343" w:rsidP="00053343">
            <w:pPr>
              <w:jc w:val="center"/>
            </w:pPr>
            <w:r>
              <w:t>NTYP</w:t>
            </w:r>
          </w:p>
        </w:tc>
        <w:tc>
          <w:tcPr>
            <w:tcW w:w="1535" w:type="dxa"/>
          </w:tcPr>
          <w:p w14:paraId="7E2DF210" w14:textId="77777777" w:rsidR="00053343" w:rsidRDefault="00053343" w:rsidP="00053343">
            <w:pPr>
              <w:jc w:val="center"/>
              <w:cnfStyle w:val="100000000000" w:firstRow="1" w:lastRow="0" w:firstColumn="0" w:lastColumn="0" w:oddVBand="0" w:evenVBand="0" w:oddHBand="0" w:evenHBand="0" w:firstRowFirstColumn="0" w:firstRowLastColumn="0" w:lastRowFirstColumn="0" w:lastRowLastColumn="0"/>
            </w:pPr>
            <w:r>
              <w:t>BMP003</w:t>
            </w:r>
          </w:p>
        </w:tc>
        <w:tc>
          <w:tcPr>
            <w:tcW w:w="1535" w:type="dxa"/>
          </w:tcPr>
          <w:p w14:paraId="43AC4A52" w14:textId="77777777" w:rsidR="00053343" w:rsidRDefault="00053343" w:rsidP="00053343">
            <w:pPr>
              <w:jc w:val="center"/>
              <w:cnfStyle w:val="100000000000" w:firstRow="1" w:lastRow="0" w:firstColumn="0" w:lastColumn="0" w:oddVBand="0" w:evenVBand="0" w:oddHBand="0" w:evenHBand="0" w:firstRowFirstColumn="0" w:firstRowLastColumn="0" w:lastRowFirstColumn="0" w:lastRowLastColumn="0"/>
            </w:pPr>
            <w:r>
              <w:t>BMP004</w:t>
            </w:r>
          </w:p>
        </w:tc>
        <w:tc>
          <w:tcPr>
            <w:tcW w:w="1535" w:type="dxa"/>
          </w:tcPr>
          <w:p w14:paraId="43AC0507" w14:textId="77777777" w:rsidR="00053343" w:rsidRDefault="00053343" w:rsidP="00053343">
            <w:pPr>
              <w:jc w:val="center"/>
              <w:cnfStyle w:val="100000000000" w:firstRow="1" w:lastRow="0" w:firstColumn="0" w:lastColumn="0" w:oddVBand="0" w:evenVBand="0" w:oddHBand="0" w:evenHBand="0" w:firstRowFirstColumn="0" w:firstRowLastColumn="0" w:lastRowFirstColumn="0" w:lastRowLastColumn="0"/>
            </w:pPr>
            <w:r>
              <w:t>BMP025</w:t>
            </w:r>
          </w:p>
        </w:tc>
        <w:tc>
          <w:tcPr>
            <w:tcW w:w="1536" w:type="dxa"/>
          </w:tcPr>
          <w:p w14:paraId="3949C432" w14:textId="77777777" w:rsidR="00053343" w:rsidRDefault="00053343" w:rsidP="00053343">
            <w:pPr>
              <w:jc w:val="center"/>
              <w:cnfStyle w:val="100000000000" w:firstRow="1" w:lastRow="0" w:firstColumn="0" w:lastColumn="0" w:oddVBand="0" w:evenVBand="0" w:oddHBand="0" w:evenHBand="0" w:firstRowFirstColumn="0" w:firstRowLastColumn="0" w:lastRowFirstColumn="0" w:lastRowLastColumn="0"/>
            </w:pPr>
            <w:r>
              <w:t>BMP63+BMP15</w:t>
            </w:r>
          </w:p>
        </w:tc>
        <w:tc>
          <w:tcPr>
            <w:tcW w:w="1536" w:type="dxa"/>
          </w:tcPr>
          <w:p w14:paraId="5DF88628" w14:textId="77777777" w:rsidR="00053343" w:rsidRDefault="00053343" w:rsidP="00053343">
            <w:pPr>
              <w:jc w:val="center"/>
              <w:cnfStyle w:val="100000000000" w:firstRow="1" w:lastRow="0" w:firstColumn="0" w:lastColumn="0" w:oddVBand="0" w:evenVBand="0" w:oddHBand="0" w:evenHBand="0" w:firstRowFirstColumn="0" w:firstRowLastColumn="0" w:lastRowFirstColumn="0" w:lastRowLastColumn="0"/>
            </w:pPr>
            <w:r>
              <w:t>BMP48_13</w:t>
            </w:r>
          </w:p>
        </w:tc>
      </w:tr>
      <w:tr w:rsidR="00053343" w14:paraId="06552759" w14:textId="77777777" w:rsidTr="00053343">
        <w:tc>
          <w:tcPr>
            <w:cnfStyle w:val="001000000000" w:firstRow="0" w:lastRow="0" w:firstColumn="1" w:lastColumn="0" w:oddVBand="0" w:evenVBand="0" w:oddHBand="0" w:evenHBand="0" w:firstRowFirstColumn="0" w:firstRowLastColumn="0" w:lastRowFirstColumn="0" w:lastRowLastColumn="0"/>
            <w:tcW w:w="1535" w:type="dxa"/>
          </w:tcPr>
          <w:p w14:paraId="7DA1F32F" w14:textId="77777777" w:rsidR="00053343" w:rsidRDefault="00053343" w:rsidP="00053343">
            <w:pPr>
              <w:jc w:val="center"/>
            </w:pPr>
            <w:r>
              <w:t>100</w:t>
            </w:r>
          </w:p>
        </w:tc>
        <w:tc>
          <w:tcPr>
            <w:tcW w:w="1535" w:type="dxa"/>
          </w:tcPr>
          <w:p w14:paraId="48FB4FCE"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t>000111</w:t>
            </w:r>
          </w:p>
        </w:tc>
        <w:tc>
          <w:tcPr>
            <w:tcW w:w="1535" w:type="dxa"/>
          </w:tcPr>
          <w:p w14:paraId="6C3163E1"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tcPr>
          <w:p w14:paraId="3DD1AAF8"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p>
        </w:tc>
        <w:tc>
          <w:tcPr>
            <w:tcW w:w="1536" w:type="dxa"/>
          </w:tcPr>
          <w:p w14:paraId="2F98CC3A"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rsidRPr="00053343">
              <w:t>MCC9123560817</w:t>
            </w:r>
          </w:p>
        </w:tc>
        <w:tc>
          <w:tcPr>
            <w:tcW w:w="1536" w:type="dxa"/>
          </w:tcPr>
          <w:p w14:paraId="13DFA8A3"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p>
        </w:tc>
      </w:tr>
      <w:tr w:rsidR="00053343" w14:paraId="10E0FA50" w14:textId="77777777" w:rsidTr="00053343">
        <w:tc>
          <w:tcPr>
            <w:cnfStyle w:val="001000000000" w:firstRow="0" w:lastRow="0" w:firstColumn="1" w:lastColumn="0" w:oddVBand="0" w:evenVBand="0" w:oddHBand="0" w:evenHBand="0" w:firstRowFirstColumn="0" w:firstRowLastColumn="0" w:lastRowFirstColumn="0" w:lastRowLastColumn="0"/>
            <w:tcW w:w="1535" w:type="dxa"/>
          </w:tcPr>
          <w:p w14:paraId="0BD3224E" w14:textId="77777777" w:rsidR="00053343" w:rsidRDefault="00053343" w:rsidP="00053343">
            <w:pPr>
              <w:jc w:val="center"/>
            </w:pPr>
            <w:r>
              <w:t>400</w:t>
            </w:r>
          </w:p>
        </w:tc>
        <w:tc>
          <w:tcPr>
            <w:tcW w:w="1535" w:type="dxa"/>
          </w:tcPr>
          <w:p w14:paraId="3DD7BAD1"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t>00x111</w:t>
            </w:r>
          </w:p>
        </w:tc>
        <w:tc>
          <w:tcPr>
            <w:tcW w:w="1535" w:type="dxa"/>
          </w:tcPr>
          <w:p w14:paraId="1826AB69"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t>70€</w:t>
            </w:r>
          </w:p>
        </w:tc>
        <w:tc>
          <w:tcPr>
            <w:tcW w:w="1535" w:type="dxa"/>
          </w:tcPr>
          <w:p w14:paraId="1E8A9990"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t>91</w:t>
            </w:r>
          </w:p>
        </w:tc>
        <w:tc>
          <w:tcPr>
            <w:tcW w:w="1536" w:type="dxa"/>
          </w:tcPr>
          <w:p w14:paraId="4631E88D"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rsidRPr="00053343">
              <w:t>MCC9123990819</w:t>
            </w:r>
          </w:p>
        </w:tc>
        <w:tc>
          <w:tcPr>
            <w:tcW w:w="1536" w:type="dxa"/>
          </w:tcPr>
          <w:p w14:paraId="03B34EC1" w14:textId="77777777" w:rsidR="00053343" w:rsidRDefault="00053343" w:rsidP="00053343">
            <w:pPr>
              <w:jc w:val="center"/>
              <w:cnfStyle w:val="000000000000" w:firstRow="0" w:lastRow="0" w:firstColumn="0" w:lastColumn="0" w:oddVBand="0" w:evenVBand="0" w:oddHBand="0" w:evenHBand="0" w:firstRowFirstColumn="0" w:firstRowLastColumn="0" w:lastRowFirstColumn="0" w:lastRowLastColumn="0"/>
            </w:pPr>
            <w:r w:rsidRPr="00053343">
              <w:t>MCC9123560817</w:t>
            </w:r>
          </w:p>
        </w:tc>
      </w:tr>
    </w:tbl>
    <w:p w14:paraId="21EF8B62" w14:textId="77777777" w:rsidR="000D4CC8" w:rsidRPr="00AA7019" w:rsidRDefault="00E022C4" w:rsidP="000D4CC8">
      <w:pPr>
        <w:rPr>
          <w:lang w:val="en-US"/>
        </w:rPr>
      </w:pPr>
      <w:r w:rsidRPr="00AA7019">
        <w:rPr>
          <w:lang w:val="en-US"/>
        </w:rPr>
        <w:t>Clearing: 30€</w:t>
      </w:r>
      <w:r w:rsidRPr="00AA7019">
        <w:rPr>
          <w:lang w:val="en-US"/>
        </w:rPr>
        <w:tab/>
      </w:r>
      <w:r w:rsidRPr="00AA7019">
        <w:rPr>
          <w:lang w:val="en-US"/>
        </w:rPr>
        <w:tab/>
      </w:r>
      <w:proofErr w:type="spellStart"/>
      <w:r w:rsidRPr="00AA7019">
        <w:rPr>
          <w:lang w:val="en-US"/>
        </w:rPr>
        <w:t>mit</w:t>
      </w:r>
      <w:proofErr w:type="spellEnd"/>
      <w:r w:rsidRPr="00AA7019">
        <w:rPr>
          <w:lang w:val="en-US"/>
        </w:rPr>
        <w:t xml:space="preserve"> </w:t>
      </w:r>
      <w:r w:rsidR="000D4CC8" w:rsidRPr="00AA7019">
        <w:rPr>
          <w:lang w:val="en-US"/>
        </w:rPr>
        <w:t>MCC9123560817   in BMP63.2</w:t>
      </w:r>
    </w:p>
    <w:p w14:paraId="7DC2EA8A" w14:textId="77777777" w:rsidR="000D4CC8" w:rsidRDefault="000D4CC8" w:rsidP="000D4CC8">
      <w:r>
        <w:t>Bei einem Teilstorno mit neuem Betrag BMP025 mit Wert 90 wird in das Feld Betrag BMP004 der neue Betrag eingestellt, der vorgemerkt werden soll (</w:t>
      </w:r>
      <w:r w:rsidR="00ED7D88" w:rsidRPr="00EC5EA5">
        <w:t>s.</w:t>
      </w:r>
      <w:r w:rsidRPr="00EC5EA5">
        <w:t xml:space="preserve"> </w:t>
      </w:r>
      <w:hyperlink w:anchor="_Vorautorisierung-Nachrichten" w:history="1">
        <w:r w:rsidRPr="00EC5EA5">
          <w:rPr>
            <w:rStyle w:val="Hyperlink"/>
          </w:rPr>
          <w:t>Beispiel bei Vorautorisierung 1.4.9</w:t>
        </w:r>
      </w:hyperlink>
      <w:r>
        <w:t xml:space="preserve">). </w:t>
      </w:r>
    </w:p>
    <w:p w14:paraId="39ACBC53" w14:textId="77777777" w:rsidR="009D6684" w:rsidRDefault="00C20C1D" w:rsidP="00A44BE2">
      <w:pPr>
        <w:pStyle w:val="berschrift4"/>
      </w:pPr>
      <w:bookmarkStart w:id="62" w:name="_POS-Nachrichten_noCVM"/>
      <w:bookmarkEnd w:id="62"/>
      <w:r>
        <w:t>POS-Nachrichten noCVM</w:t>
      </w:r>
      <w:r w:rsidR="00CE7680">
        <w:t>/Kontaktlos</w:t>
      </w:r>
    </w:p>
    <w:p w14:paraId="32C1904C" w14:textId="77777777" w:rsidR="00CE7680" w:rsidRPr="00CE7680" w:rsidRDefault="00CE7680" w:rsidP="00DB5524"/>
    <w:p w14:paraId="46C98CC6" w14:textId="77777777" w:rsidR="002633CA" w:rsidRDefault="002633CA" w:rsidP="002633CA">
      <w:r>
        <w:t xml:space="preserve">Innerhalb definierter Limite </w:t>
      </w:r>
      <w:r w:rsidR="00C818C9">
        <w:t>und</w:t>
      </w:r>
      <w:r w:rsidR="00D00E0A">
        <w:t xml:space="preserve"> einer definierten </w:t>
      </w:r>
      <w:r w:rsidR="00C818C9">
        <w:t xml:space="preserve">Anzahl </w:t>
      </w:r>
      <w:r w:rsidR="00D00E0A">
        <w:t xml:space="preserve">von </w:t>
      </w:r>
      <w:r w:rsidR="00C818C9">
        <w:t xml:space="preserve">Autorisierungen </w:t>
      </w:r>
      <w:r>
        <w:t xml:space="preserve">kann eine POS-Autorisierung auch ohne PIN </w:t>
      </w:r>
      <w:r w:rsidR="00660094">
        <w:t>(</w:t>
      </w:r>
      <w:proofErr w:type="spellStart"/>
      <w:r w:rsidR="00660094">
        <w:t>noCVM</w:t>
      </w:r>
      <w:proofErr w:type="spellEnd"/>
      <w:r w:rsidR="00660094">
        <w:t xml:space="preserve">) </w:t>
      </w:r>
      <w:r w:rsidR="00C818C9">
        <w:t>ausgeführt werden.</w:t>
      </w:r>
    </w:p>
    <w:p w14:paraId="3D2A679D" w14:textId="77777777" w:rsidR="002633CA" w:rsidRDefault="002633CA" w:rsidP="002633CA">
      <w:r>
        <w:t xml:space="preserve">Da für diese Autorisierungen die Limite sowohl für </w:t>
      </w:r>
      <w:r w:rsidR="00F85681">
        <w:t>DEBIT</w:t>
      </w:r>
      <w:r>
        <w:t>- als a</w:t>
      </w:r>
      <w:r w:rsidR="0088385A">
        <w:t xml:space="preserve">uch für </w:t>
      </w:r>
      <w:r w:rsidR="00F85681">
        <w:t>CREDIT</w:t>
      </w:r>
      <w:r w:rsidR="0088385A">
        <w:t xml:space="preserve">-Autorisierungen </w:t>
      </w:r>
      <w:r>
        <w:t xml:space="preserve">gelten, </w:t>
      </w:r>
      <w:r w:rsidR="00E022C4">
        <w:t>ist</w:t>
      </w:r>
      <w:r w:rsidR="00C818C9">
        <w:t xml:space="preserve"> vom </w:t>
      </w:r>
      <w:r w:rsidR="00F85681" w:rsidRPr="00F85681">
        <w:rPr>
          <w:b/>
        </w:rPr>
        <w:t>GATEWAY</w:t>
      </w:r>
      <w:r w:rsidR="00C818C9">
        <w:t xml:space="preserve"> aus eine Voranfrage an das POS-System zu senden</w:t>
      </w:r>
      <w:r w:rsidR="00660094">
        <w:t xml:space="preserve"> (Nachricht POSCVMAF)</w:t>
      </w:r>
      <w:r w:rsidR="00C818C9">
        <w:t xml:space="preserve">, um </w:t>
      </w:r>
      <w:r w:rsidR="00660094">
        <w:t xml:space="preserve">die aktuellen Limite anzufragen. Im </w:t>
      </w:r>
      <w:r w:rsidR="00F85681" w:rsidRPr="00F85681">
        <w:rPr>
          <w:b/>
        </w:rPr>
        <w:t>GATEWAY</w:t>
      </w:r>
      <w:r w:rsidR="00660094">
        <w:t xml:space="preserve"> wird auf Basis dieser Limite geprüft, ob </w:t>
      </w:r>
      <w:r w:rsidR="00C818C9">
        <w:t>eine Autorisierung erfolgen darf</w:t>
      </w:r>
      <w:r w:rsidR="00D00E0A">
        <w:t>. W</w:t>
      </w:r>
      <w:r w:rsidR="00660094">
        <w:t xml:space="preserve">enn nein, dann wird die Autorisierungs-Anfrage gegenüber </w:t>
      </w:r>
      <w:proofErr w:type="spellStart"/>
      <w:r w:rsidR="00F85681">
        <w:t>eWL</w:t>
      </w:r>
      <w:proofErr w:type="spellEnd"/>
      <w:r w:rsidR="00D00E0A">
        <w:t xml:space="preserve"> </w:t>
      </w:r>
      <w:r w:rsidR="00660094">
        <w:t xml:space="preserve">unmittelbar abgelehnt. </w:t>
      </w:r>
      <w:r w:rsidR="00C818C9">
        <w:t xml:space="preserve">Im anderen Fall kann die Autorisierungsanfrage an das </w:t>
      </w:r>
      <w:r w:rsidR="0088385A">
        <w:t>KSB-MPP</w:t>
      </w:r>
      <w:r w:rsidR="00D00E0A">
        <w:t xml:space="preserve"> </w:t>
      </w:r>
      <w:r w:rsidR="00C818C9">
        <w:t>weitergereicht werden.</w:t>
      </w:r>
      <w:r w:rsidR="008F5B0E">
        <w:t xml:space="preserve"> (Ergänzung Juli 2021) Für die Überprüfung der Limite werden die bei der Anfrage POS gelesene Felder Summe virtuell, physisch und </w:t>
      </w:r>
      <w:proofErr w:type="spellStart"/>
      <w:r w:rsidR="008F5B0E">
        <w:t>dmc</w:t>
      </w:r>
      <w:proofErr w:type="spellEnd"/>
      <w:r w:rsidR="008F5B0E">
        <w:t>, sowie der aktuelle Betrag gegen das POS Feld CVM-Limit geprüft.</w:t>
      </w:r>
    </w:p>
    <w:p w14:paraId="1ED5CA27" w14:textId="77777777" w:rsidR="00C818C9" w:rsidRDefault="00C818C9" w:rsidP="002633CA">
      <w:r>
        <w:t>Nachdem das KSB-</w:t>
      </w:r>
      <w:r w:rsidR="0088385A">
        <w:t>MPP</w:t>
      </w:r>
      <w:r>
        <w:t xml:space="preserve"> die Autorisierung beantwortet hat, ist das Ergebnis auch dem POS-System per Nachricht mitzuteilen</w:t>
      </w:r>
      <w:r w:rsidR="00660094">
        <w:t xml:space="preserve"> (Nachricht POSC</w:t>
      </w:r>
      <w:r w:rsidR="00D00E0A">
        <w:t>V</w:t>
      </w:r>
      <w:r w:rsidR="00660094">
        <w:t>MUP)</w:t>
      </w:r>
      <w:r>
        <w:t xml:space="preserve">, </w:t>
      </w:r>
      <w:r w:rsidR="00D00E0A">
        <w:t>um dort die Summe der ohne PIN autorisierten Beträge für die entsprechende Karte zu aktualisieren.</w:t>
      </w:r>
      <w:r>
        <w:t xml:space="preserve">  </w:t>
      </w:r>
    </w:p>
    <w:p w14:paraId="0AB90506" w14:textId="77777777" w:rsidR="00453338" w:rsidRDefault="00453338" w:rsidP="002633CA">
      <w:r>
        <w:lastRenderedPageBreak/>
        <w:t xml:space="preserve">Jede erfolgreiche Nachricht (POS und GA) mit PIN ist nach der Autorisierung im </w:t>
      </w:r>
      <w:r w:rsidR="0088385A">
        <w:t>KSB-MPP</w:t>
      </w:r>
      <w:r>
        <w:t xml:space="preserve"> ebenfalls an das POS-System zu senden</w:t>
      </w:r>
      <w:r w:rsidR="00660094">
        <w:t xml:space="preserve"> (Nachricht POSCVMLO)</w:t>
      </w:r>
      <w:r>
        <w:t xml:space="preserve">, damit dort die </w:t>
      </w:r>
      <w:r w:rsidR="00D00E0A">
        <w:t>Summe der ohne PIN autorisierten Beträge für die entsprechende Karte wieder gelöscht werden.</w:t>
      </w:r>
    </w:p>
    <w:p w14:paraId="77027C43" w14:textId="77777777" w:rsidR="0088385A" w:rsidRDefault="0088385A" w:rsidP="002633CA">
      <w:r>
        <w:object w:dxaOrig="15810" w:dyaOrig="4080" w14:anchorId="637B1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7.75pt" o:ole="">
            <v:imagedata r:id="rId10" o:title=""/>
          </v:shape>
          <o:OLEObject Type="Embed" ProgID="Visio.Drawing.15" ShapeID="_x0000_i1025" DrawAspect="Content" ObjectID="_1795953557" r:id="rId11"/>
        </w:object>
      </w:r>
    </w:p>
    <w:p w14:paraId="35660250" w14:textId="77777777" w:rsidR="00B96FF3" w:rsidRDefault="00660094" w:rsidP="00B96FF3">
      <w:r>
        <w:t xml:space="preserve">Die Nachrichten zur Limit-Aktualisierung und Limit-Initialisierung werden vom </w:t>
      </w:r>
      <w:r w:rsidR="00F85681">
        <w:t>GATEWAY</w:t>
      </w:r>
      <w:r>
        <w:t xml:space="preserve"> auch in die Überwachungs-Tabelle eingestellt. Sie werden von der Überwachungs-BMP ggf. wiederholt, bis sie erfolgreich verarbeitet werden konnten (s. </w:t>
      </w:r>
      <w:hyperlink w:anchor="_Überwachung" w:history="1">
        <w:r w:rsidRPr="00ED7D88">
          <w:rPr>
            <w:rStyle w:val="Hyperlink"/>
          </w:rPr>
          <w:t>Überwachung</w:t>
        </w:r>
      </w:hyperlink>
      <w:r>
        <w:t>).</w:t>
      </w:r>
      <w:r w:rsidR="00B96FF3" w:rsidRPr="00B96FF3">
        <w:t xml:space="preserve"> </w:t>
      </w:r>
    </w:p>
    <w:p w14:paraId="2573872A" w14:textId="77777777" w:rsidR="00B96FF3" w:rsidRDefault="00B96FF3" w:rsidP="00B96FF3">
      <w:r>
        <w:t>Anpassung Dezember 2020:</w:t>
      </w:r>
      <w:r>
        <w:br/>
        <w:t>Um Postwegverluste zu minimieren werden alle POS Transaktionen, die keine Absicherung haben (</w:t>
      </w:r>
      <w:proofErr w:type="spellStart"/>
      <w:r>
        <w:t>noCVM</w:t>
      </w:r>
      <w:proofErr w:type="spellEnd"/>
      <w:r>
        <w:t xml:space="preserve">, Signatur) an POS zur Prüfung weitergereicht, um dort festzustellen, ob es die erste Transaktion ist. Die erste Transaktion muss mit PIN sein. Bei der Antwort von POS wird im Falle eines Antwortcode 201 nur bei kontaktlos eine </w:t>
      </w:r>
      <w:proofErr w:type="spellStart"/>
      <w:r>
        <w:t>Limitprüfung</w:t>
      </w:r>
      <w:proofErr w:type="spellEnd"/>
      <w:r>
        <w:t xml:space="preserve"> dann vorgenommen. </w:t>
      </w:r>
    </w:p>
    <w:p w14:paraId="5C151067" w14:textId="77777777" w:rsidR="00CE7680" w:rsidRDefault="00B96FF3" w:rsidP="002633CA">
      <w:r>
        <w:t>Anpassungen zum Juli 2021:</w:t>
      </w:r>
      <w:r>
        <w:br/>
        <w:t>Die POS-Anfrage, Update bzw. Lösch Anfrage soll erstmal nur bei 100er Nachrichten erfolgen. Für Tankautomat 120er werden dies Transaktionen nicht gesendet</w:t>
      </w:r>
      <w:r w:rsidR="00901B28">
        <w:t xml:space="preserve"> </w:t>
      </w:r>
      <w:r>
        <w:t>.</w:t>
      </w:r>
      <w:r w:rsidR="00CE7680">
        <w:t xml:space="preserve">Bei kontaktlosen Transaktionen gibt es teilweise </w:t>
      </w:r>
      <w:r w:rsidR="00FC785E">
        <w:t xml:space="preserve">bei EMV nicht alle Tags in dem bisherigen Format, so dass die Prüfungen hier angepasst wurden. </w:t>
      </w:r>
    </w:p>
    <w:p w14:paraId="2F231776" w14:textId="77777777" w:rsidR="00901B28" w:rsidRDefault="00901B28" w:rsidP="002633CA">
      <w:r>
        <w:t>Anpassung zum Februar 2022:</w:t>
      </w:r>
      <w:r>
        <w:br/>
        <w:t>Digital kontaktlos. Hier erfolgt kein löschen der Limite auch bei einer CDCVM Transaktion.</w:t>
      </w:r>
    </w:p>
    <w:p w14:paraId="7047CDC0" w14:textId="77777777" w:rsidR="00416A6A" w:rsidRDefault="00416A6A" w:rsidP="00A44BE2">
      <w:pPr>
        <w:pStyle w:val="berschrift4"/>
      </w:pPr>
      <w:r>
        <w:t xml:space="preserve">Kontostand-Nachrichten </w:t>
      </w:r>
    </w:p>
    <w:p w14:paraId="0DAD2E52" w14:textId="77777777" w:rsidR="00416A6A" w:rsidRPr="00CB5729" w:rsidRDefault="00416A6A" w:rsidP="00416A6A">
      <w:pPr>
        <w:rPr>
          <w:color w:val="FF0000"/>
        </w:rPr>
      </w:pPr>
      <w:r>
        <w:t>Innerhalb definierter Limite und einer definierten Anzahl von Autorisierungen kann eine POS-Autorisierung auch</w:t>
      </w:r>
    </w:p>
    <w:p w14:paraId="47D6C519" w14:textId="77777777" w:rsidR="00416A6A" w:rsidRDefault="00416A6A" w:rsidP="00A44BE2">
      <w:pPr>
        <w:pStyle w:val="berschrift4"/>
      </w:pPr>
      <w:r>
        <w:t xml:space="preserve">Kontozustand-Nachrichten </w:t>
      </w:r>
      <w:r w:rsidR="00242C19">
        <w:t>(ASI)</w:t>
      </w:r>
    </w:p>
    <w:p w14:paraId="15542A99" w14:textId="77777777" w:rsidR="00FF56B7" w:rsidRPr="000C139C" w:rsidRDefault="00D02350" w:rsidP="00D02350">
      <w:r>
        <w:t xml:space="preserve">Bei </w:t>
      </w:r>
      <w:r w:rsidR="000675D6">
        <w:t>MasterCard</w:t>
      </w:r>
      <w:r>
        <w:t xml:space="preserve"> gibt es noch eine zusätzliche Abfrage, mit der „nur“ geprüft wird, ob das Konto existiert (positiv Prüfung) und ob eine Sperre vorliegt. </w:t>
      </w:r>
      <w:r w:rsidR="00FF56B7">
        <w:t>Die Tra</w:t>
      </w:r>
      <w:r w:rsidR="002D1EB5">
        <w:t xml:space="preserve">nsaktion enthält im Betrag den </w:t>
      </w:r>
      <w:r w:rsidR="002D1EB5" w:rsidRPr="000C139C">
        <w:t>W</w:t>
      </w:r>
      <w:r w:rsidR="00FF56B7" w:rsidRPr="000C139C">
        <w:t xml:space="preserve">ert Null und in der BMP61.7 den Wert 8 für Account Status </w:t>
      </w:r>
      <w:proofErr w:type="spellStart"/>
      <w:r w:rsidR="00FF56B7" w:rsidRPr="000C139C">
        <w:t>Inquiry</w:t>
      </w:r>
      <w:proofErr w:type="spellEnd"/>
      <w:r w:rsidR="00FF56B7" w:rsidRPr="000C139C">
        <w:t>.</w:t>
      </w:r>
      <w:r w:rsidR="00602C70" w:rsidRPr="000C139C">
        <w:t xml:space="preserve"> Es ist bei dieser Transaktion</w:t>
      </w:r>
      <w:r w:rsidR="002D1EB5" w:rsidRPr="000C139C">
        <w:t xml:space="preserve"> nur der Wert Null </w:t>
      </w:r>
      <w:r w:rsidR="00602C70" w:rsidRPr="000C139C">
        <w:t xml:space="preserve">im Betrag </w:t>
      </w:r>
      <w:r w:rsidR="002D1EB5" w:rsidRPr="000C139C">
        <w:t>erlaubt.</w:t>
      </w:r>
    </w:p>
    <w:p w14:paraId="58F2F33E" w14:textId="77777777" w:rsidR="002D1EB5" w:rsidRDefault="002D1EB5" w:rsidP="00D02350">
      <w:r w:rsidRPr="000C139C">
        <w:t>Diese Prüfung ist nur für POS und Payment Transaktion erlaubt. Für alle andere Transaktionen ist</w:t>
      </w:r>
      <w:r>
        <w:t xml:space="preserve"> diese abzulehnen.</w:t>
      </w:r>
    </w:p>
    <w:p w14:paraId="7B6A6C2F" w14:textId="77777777" w:rsidR="00D02350" w:rsidRDefault="00D02350" w:rsidP="00D02350">
      <w:r>
        <w:t>Diese Prüfung ist ähnlich dem Kontostand und wird an das KSB mit dem Abwicklungskennzeichen 31111x gesendet.</w:t>
      </w:r>
      <w:r w:rsidR="002D1EB5">
        <w:t xml:space="preserve"> Im KSB wird eine positiv Prüfung durchgeführt. </w:t>
      </w:r>
    </w:p>
    <w:p w14:paraId="3CC53F09" w14:textId="77777777" w:rsidR="002D1EB5" w:rsidRDefault="000675D6" w:rsidP="00D02350">
      <w:r>
        <w:t>MasterCard</w:t>
      </w:r>
      <w:r w:rsidR="002D1EB5">
        <w:t xml:space="preserve"> erlaubt für diese Transaktion nicht alle </w:t>
      </w:r>
      <w:proofErr w:type="spellStart"/>
      <w:r w:rsidR="002D1EB5">
        <w:t>Returncodes</w:t>
      </w:r>
      <w:proofErr w:type="spellEnd"/>
      <w:r w:rsidR="002D1EB5">
        <w:t xml:space="preserve">. Mögliche </w:t>
      </w:r>
      <w:proofErr w:type="spellStart"/>
      <w:r w:rsidR="002D1EB5">
        <w:t>Returncodes</w:t>
      </w:r>
      <w:proofErr w:type="spellEnd"/>
      <w:r w:rsidR="002D1EB5">
        <w:t xml:space="preserve"> sind 00/05/85 bzw</w:t>
      </w:r>
      <w:r w:rsidR="00024BFF">
        <w:t>.</w:t>
      </w:r>
      <w:r w:rsidR="002D1EB5">
        <w:t xml:space="preserve"> 41/43/54 oder andere Able</w:t>
      </w:r>
      <w:r w:rsidR="00602C70">
        <w:t>hnungen außer 03/12/13/51/57/58</w:t>
      </w:r>
      <w:r w:rsidR="002D1EB5">
        <w:t>.</w:t>
      </w:r>
    </w:p>
    <w:p w14:paraId="76100EC3" w14:textId="77777777" w:rsidR="00416A6A" w:rsidRDefault="00416A6A" w:rsidP="00A44BE2">
      <w:pPr>
        <w:pStyle w:val="berschrift4"/>
      </w:pPr>
      <w:r>
        <w:t xml:space="preserve">Payment-Nachrichten Gaming </w:t>
      </w:r>
    </w:p>
    <w:p w14:paraId="61134E84" w14:textId="77777777" w:rsidR="002D1EB5" w:rsidRDefault="002D1EB5" w:rsidP="002D1EB5">
      <w:r>
        <w:lastRenderedPageBreak/>
        <w:t>Im Bereich Payment/</w:t>
      </w:r>
      <w:r w:rsidR="00F85681">
        <w:t>CREDIT</w:t>
      </w:r>
      <w:r>
        <w:t xml:space="preserve"> </w:t>
      </w:r>
      <w:r w:rsidRPr="000C139C">
        <w:t>gibt</w:t>
      </w:r>
      <w:r w:rsidR="00602C70" w:rsidRPr="000C139C">
        <w:t xml:space="preserve"> es</w:t>
      </w:r>
      <w:r w:rsidRPr="000C139C">
        <w:t xml:space="preserve"> im </w:t>
      </w:r>
      <w:r w:rsidR="003D0F63">
        <w:t>DMC</w:t>
      </w:r>
      <w:r w:rsidRPr="000C139C">
        <w:t xml:space="preserve"> Bereich eine neue Transaktionsart bzw. Geschäftsart</w:t>
      </w:r>
      <w:r w:rsidR="00602C70" w:rsidRPr="000C139C">
        <w:t>,</w:t>
      </w:r>
      <w:r w:rsidRPr="000C139C">
        <w:t xml:space="preserve"> die Form der Rückzahlung von Gewinnen aus dem Spielbereich (Casino/Lotto/…)</w:t>
      </w:r>
      <w:r w:rsidR="00602C70" w:rsidRPr="000C139C">
        <w:t xml:space="preserve">. Hier wird in der Transaktion ein </w:t>
      </w:r>
      <w:r w:rsidRPr="000C139C">
        <w:t>Gewinn des Kunden bis m</w:t>
      </w:r>
      <w:r w:rsidR="00602C70" w:rsidRPr="000C139C">
        <w:t>ax. 50.000 € dem Kunden sofort g</w:t>
      </w:r>
      <w:r w:rsidRPr="000C139C">
        <w:t>utgeschrieben, wenn dieses vom Konto akzeptiert wird. Es sollen die normalen Prüfungen erfolgen.</w:t>
      </w:r>
      <w:r w:rsidR="00923647">
        <w:t xml:space="preserve"> </w:t>
      </w:r>
    </w:p>
    <w:p w14:paraId="3CB80B93" w14:textId="77777777" w:rsidR="00923647" w:rsidRDefault="00923647" w:rsidP="002D1EB5">
      <w:r>
        <w:t>Die Transaktion wird unter Payment Transaktionen erfolgen. Sie wird erkannt durch die BMP018 7995 für Gambling und in der BMP048_77 am Wert C04 Gaming-</w:t>
      </w:r>
      <w:proofErr w:type="spellStart"/>
      <w:r>
        <w:t>Repay</w:t>
      </w:r>
      <w:proofErr w:type="spellEnd"/>
      <w:r>
        <w:t xml:space="preserve">. </w:t>
      </w:r>
    </w:p>
    <w:p w14:paraId="7BA0D646" w14:textId="77777777" w:rsidR="002D1EB5" w:rsidRDefault="002D1EB5" w:rsidP="002D1EB5">
      <w:r>
        <w:t xml:space="preserve">Damit KSB erkennen kann, dass hier eine Gutschrift erfolgt, wird das Abwicklungskennzeichen 28011x genutzt. Bei diesem Abwicklungskennzeichen darf in der BMP018 nur 7995 stehen. </w:t>
      </w:r>
      <w:r w:rsidRPr="000C139C">
        <w:t>KSB muss DIBUS so aufrufen</w:t>
      </w:r>
      <w:r>
        <w:t>,</w:t>
      </w:r>
      <w:r w:rsidR="00923647">
        <w:t xml:space="preserve"> dass dem Kunden der Betrag gut</w:t>
      </w:r>
      <w:r>
        <w:t xml:space="preserve">geschrieben wird. </w:t>
      </w:r>
    </w:p>
    <w:p w14:paraId="64492D65" w14:textId="77777777" w:rsidR="002D1EB5" w:rsidRDefault="002D1EB5" w:rsidP="002D1EB5">
      <w:r>
        <w:t>Mögliche Antworten sind hier 00/13/57/58 bei Anfrage und Storno.</w:t>
      </w:r>
    </w:p>
    <w:p w14:paraId="665F602B" w14:textId="77777777" w:rsidR="002D1EB5" w:rsidRPr="00CB5729" w:rsidRDefault="002D1EB5" w:rsidP="002D1EB5">
      <w:pPr>
        <w:rPr>
          <w:color w:val="FF0000"/>
        </w:rPr>
      </w:pPr>
      <w:r>
        <w:t>Ist in der BMP018 nicht die Kennung für Gaming, ist es eine normale Paymenttransaktion (</w:t>
      </w:r>
      <w:r w:rsidR="00F85681">
        <w:t>CREDIT</w:t>
      </w:r>
      <w:r>
        <w:t>), die zu einer Vormerkung führen</w:t>
      </w:r>
      <w:r w:rsidR="00923647">
        <w:t xml:space="preserve"> soll</w:t>
      </w:r>
      <w:r>
        <w:t>.</w:t>
      </w:r>
      <w:r w:rsidR="00923647">
        <w:t xml:space="preserve"> (</w:t>
      </w:r>
      <w:r w:rsidR="00ED7D88">
        <w:t>s.</w:t>
      </w:r>
      <w:r w:rsidR="00923647">
        <w:t xml:space="preserve"> </w:t>
      </w:r>
      <w:r w:rsidR="00923647" w:rsidRPr="00ED7D88">
        <w:rPr>
          <w:highlight w:val="magenta"/>
        </w:rPr>
        <w:t>nicht unterstütze Transaktionen</w:t>
      </w:r>
      <w:r w:rsidR="00923647">
        <w:t>)</w:t>
      </w:r>
    </w:p>
    <w:p w14:paraId="73F941B6" w14:textId="77777777" w:rsidR="00416A6A" w:rsidRDefault="00416A6A" w:rsidP="00814CC7">
      <w:pPr>
        <w:pStyle w:val="berschrift4"/>
      </w:pPr>
      <w:r>
        <w:t xml:space="preserve">MDES-Nachrichten Tokenautorisierung </w:t>
      </w:r>
    </w:p>
    <w:p w14:paraId="3C5AD921" w14:textId="77777777" w:rsidR="00A44BE2" w:rsidRDefault="00A44BE2" w:rsidP="004A1213">
      <w:r>
        <w:t xml:space="preserve">Der Bereich </w:t>
      </w:r>
      <w:proofErr w:type="spellStart"/>
      <w:r>
        <w:t>Tokenisierung</w:t>
      </w:r>
      <w:proofErr w:type="spellEnd"/>
      <w:r>
        <w:t xml:space="preserve"> ist ohne Gateway umgesetzt worden. Die Nachricht geht direkt von BAPI an das KMS. Da jetzt die Information des Tokens nicht im Gateway vorliegen erhalten wir von KMS eine Nachricht zum Abspeichern des Tokens.</w:t>
      </w:r>
    </w:p>
    <w:p w14:paraId="0448A421" w14:textId="77777777" w:rsidR="004A1213" w:rsidRPr="00A2463E" w:rsidRDefault="004A1213" w:rsidP="004A1213">
      <w:pPr>
        <w:rPr>
          <w:strike/>
        </w:rPr>
      </w:pPr>
      <w:r w:rsidRPr="00A2463E">
        <w:rPr>
          <w:strike/>
        </w:rPr>
        <w:t>Für die</w:t>
      </w:r>
      <w:r w:rsidR="00602C70" w:rsidRPr="00A2463E">
        <w:rPr>
          <w:strike/>
        </w:rPr>
        <w:t xml:space="preserve"> Digitalisierung der </w:t>
      </w:r>
      <w:r w:rsidR="003D0F63" w:rsidRPr="00A2463E">
        <w:rPr>
          <w:strike/>
        </w:rPr>
        <w:t>DMC</w:t>
      </w:r>
      <w:r w:rsidR="00602C70" w:rsidRPr="00A2463E">
        <w:rPr>
          <w:strike/>
        </w:rPr>
        <w:t xml:space="preserve"> Karte </w:t>
      </w:r>
      <w:r w:rsidRPr="00A2463E">
        <w:rPr>
          <w:strike/>
        </w:rPr>
        <w:t xml:space="preserve">sendet das Handy die Informationen zur Digitalisierung an das MDES </w:t>
      </w:r>
      <w:r w:rsidR="003D0F63" w:rsidRPr="00A2463E">
        <w:rPr>
          <w:strike/>
        </w:rPr>
        <w:t>(</w:t>
      </w:r>
      <w:r w:rsidR="003D0F63" w:rsidRPr="00AA7019">
        <w:rPr>
          <w:strike/>
        </w:rPr>
        <w:t xml:space="preserve">MasterCard Digital </w:t>
      </w:r>
      <w:proofErr w:type="spellStart"/>
      <w:r w:rsidR="003D0F63" w:rsidRPr="00AA7019">
        <w:rPr>
          <w:strike/>
        </w:rPr>
        <w:t>Enablement</w:t>
      </w:r>
      <w:proofErr w:type="spellEnd"/>
      <w:r w:rsidR="003D0F63" w:rsidRPr="00AA7019">
        <w:rPr>
          <w:strike/>
        </w:rPr>
        <w:t xml:space="preserve"> Service</w:t>
      </w:r>
      <w:r w:rsidR="003D0F63" w:rsidRPr="00A2463E">
        <w:rPr>
          <w:strike/>
        </w:rPr>
        <w:t xml:space="preserve">) </w:t>
      </w:r>
      <w:r w:rsidRPr="00A2463E">
        <w:rPr>
          <w:strike/>
        </w:rPr>
        <w:t>System</w:t>
      </w:r>
      <w:r w:rsidR="003D0F63" w:rsidRPr="00A2463E">
        <w:rPr>
          <w:strike/>
        </w:rPr>
        <w:t xml:space="preserve"> </w:t>
      </w:r>
      <w:r w:rsidRPr="00A2463E">
        <w:rPr>
          <w:strike/>
        </w:rPr>
        <w:t xml:space="preserve">von </w:t>
      </w:r>
      <w:r w:rsidR="000675D6" w:rsidRPr="00A2463E">
        <w:rPr>
          <w:strike/>
        </w:rPr>
        <w:t>MasterCard</w:t>
      </w:r>
      <w:r w:rsidRPr="00A2463E">
        <w:rPr>
          <w:strike/>
        </w:rPr>
        <w:t>.</w:t>
      </w:r>
      <w:r w:rsidR="00B00DCB" w:rsidRPr="00A2463E">
        <w:rPr>
          <w:strike/>
        </w:rPr>
        <w:t xml:space="preserve"> Die Nachricht erken</w:t>
      </w:r>
      <w:r w:rsidR="00602C70" w:rsidRPr="00A2463E">
        <w:rPr>
          <w:strike/>
        </w:rPr>
        <w:t xml:space="preserve">nt das </w:t>
      </w:r>
      <w:r w:rsidR="00F85681" w:rsidRPr="00A2463E">
        <w:rPr>
          <w:b/>
          <w:strike/>
        </w:rPr>
        <w:t>GATEWAY</w:t>
      </w:r>
      <w:r w:rsidR="00602C70" w:rsidRPr="00A2463E">
        <w:rPr>
          <w:b/>
          <w:strike/>
        </w:rPr>
        <w:t xml:space="preserve"> </w:t>
      </w:r>
      <w:r w:rsidR="00602C70" w:rsidRPr="00A2463E">
        <w:rPr>
          <w:strike/>
        </w:rPr>
        <w:t>an BMP061_7 Wert</w:t>
      </w:r>
      <w:r w:rsidR="00B00DCB" w:rsidRPr="00A2463E">
        <w:rPr>
          <w:strike/>
        </w:rPr>
        <w:t xml:space="preserve"> für Token Transaktion und BMP124 erste zwei Stellen TC bzw</w:t>
      </w:r>
      <w:r w:rsidR="00602C70" w:rsidRPr="00A2463E">
        <w:rPr>
          <w:strike/>
        </w:rPr>
        <w:t>.</w:t>
      </w:r>
      <w:r w:rsidR="00B00DCB" w:rsidRPr="00A2463E">
        <w:rPr>
          <w:strike/>
        </w:rPr>
        <w:t xml:space="preserve"> TA. D</w:t>
      </w:r>
      <w:r w:rsidR="00602C70" w:rsidRPr="00A2463E">
        <w:rPr>
          <w:strike/>
        </w:rPr>
        <w:t xml:space="preserve">as </w:t>
      </w:r>
      <w:proofErr w:type="spellStart"/>
      <w:r w:rsidR="00F85681" w:rsidRPr="00A2463E">
        <w:rPr>
          <w:strike/>
        </w:rPr>
        <w:t>eWL</w:t>
      </w:r>
      <w:proofErr w:type="spellEnd"/>
      <w:r w:rsidRPr="00A2463E">
        <w:rPr>
          <w:strike/>
        </w:rPr>
        <w:t xml:space="preserve"> System </w:t>
      </w:r>
      <w:r w:rsidR="00B00DCB" w:rsidRPr="00A2463E">
        <w:rPr>
          <w:strike/>
        </w:rPr>
        <w:t xml:space="preserve">erhält zuerst </w:t>
      </w:r>
      <w:r w:rsidRPr="00A2463E">
        <w:rPr>
          <w:strike/>
        </w:rPr>
        <w:t xml:space="preserve">eine Token Autorisierung Request (TA) Nachricht. Diese wird über das </w:t>
      </w:r>
      <w:r w:rsidR="00F85681" w:rsidRPr="00A2463E">
        <w:rPr>
          <w:b/>
          <w:strike/>
        </w:rPr>
        <w:t>GATEWAY</w:t>
      </w:r>
      <w:r w:rsidRPr="00A2463E">
        <w:rPr>
          <w:strike/>
        </w:rPr>
        <w:t xml:space="preserve"> an KSB weitergesendet. </w:t>
      </w:r>
    </w:p>
    <w:p w14:paraId="71CD30FF" w14:textId="77777777" w:rsidR="004A1213" w:rsidRPr="00A2463E" w:rsidRDefault="004A1213" w:rsidP="004A1213">
      <w:pPr>
        <w:rPr>
          <w:strike/>
        </w:rPr>
      </w:pPr>
      <w:r w:rsidRPr="00A2463E">
        <w:rPr>
          <w:strike/>
        </w:rPr>
        <w:t>Im KSB erfolgt eine Kontoprüfung für diese Nachricht mit dem Abwicklungskennzeichen 690010</w:t>
      </w:r>
    </w:p>
    <w:p w14:paraId="67DD8A84" w14:textId="77777777" w:rsidR="004A1213" w:rsidRPr="00A2463E" w:rsidRDefault="004A1213" w:rsidP="004A1213">
      <w:pPr>
        <w:rPr>
          <w:strike/>
        </w:rPr>
      </w:pPr>
      <w:r w:rsidRPr="00A2463E">
        <w:rPr>
          <w:strike/>
        </w:rPr>
        <w:t xml:space="preserve">In der Antwort zu </w:t>
      </w:r>
      <w:r w:rsidR="000675D6" w:rsidRPr="00A2463E">
        <w:rPr>
          <w:strike/>
        </w:rPr>
        <w:t>MasterCard</w:t>
      </w:r>
      <w:r w:rsidRPr="00A2463E">
        <w:rPr>
          <w:strike/>
        </w:rPr>
        <w:t xml:space="preserve"> sind nur 3 Antwortcodes erlaubt (00, 05 und 85). Wobei bei Antwortcode 85 zusätzliche Informationen zurückgegeben werden müssen, wie eine weitere Identifikation stattfinden soll. Dieses wird hier </w:t>
      </w:r>
      <w:r w:rsidR="00602C70" w:rsidRPr="00A2463E">
        <w:rPr>
          <w:strike/>
        </w:rPr>
        <w:t>zurzeit</w:t>
      </w:r>
      <w:r w:rsidRPr="00A2463E">
        <w:rPr>
          <w:strike/>
        </w:rPr>
        <w:t xml:space="preserve"> nicht unterstützt.</w:t>
      </w:r>
    </w:p>
    <w:p w14:paraId="3917C8BD" w14:textId="77777777" w:rsidR="00175D40" w:rsidRDefault="004A1213" w:rsidP="004A1213">
      <w:r w:rsidRPr="00A2463E">
        <w:rPr>
          <w:strike/>
        </w:rPr>
        <w:t xml:space="preserve">Als zweite Nachricht gibt es noch die Token </w:t>
      </w:r>
      <w:proofErr w:type="spellStart"/>
      <w:r w:rsidRPr="00A2463E">
        <w:rPr>
          <w:strike/>
        </w:rPr>
        <w:t>Complete</w:t>
      </w:r>
      <w:proofErr w:type="spellEnd"/>
      <w:r w:rsidRPr="00A2463E">
        <w:rPr>
          <w:strike/>
        </w:rPr>
        <w:t xml:space="preserve"> Information (TC). Diese Nachricht wird </w:t>
      </w:r>
      <w:r w:rsidR="00602C70" w:rsidRPr="00A2463E">
        <w:rPr>
          <w:strike/>
        </w:rPr>
        <w:t>zurzeit</w:t>
      </w:r>
      <w:r w:rsidRPr="00A2463E">
        <w:rPr>
          <w:strike/>
        </w:rPr>
        <w:t xml:space="preserve"> im </w:t>
      </w:r>
      <w:r w:rsidR="00F85681" w:rsidRPr="00A2463E">
        <w:rPr>
          <w:b/>
          <w:strike/>
        </w:rPr>
        <w:t>GATEWAY</w:t>
      </w:r>
      <w:r w:rsidRPr="00A2463E">
        <w:rPr>
          <w:strike/>
        </w:rPr>
        <w:t xml:space="preserve"> sofort mit dem einzigen gültig</w:t>
      </w:r>
      <w:r w:rsidR="003D0F63" w:rsidRPr="00A2463E">
        <w:rPr>
          <w:strike/>
        </w:rPr>
        <w:t>en Antwortcode 00 beantwortet</w:t>
      </w:r>
      <w:r w:rsidR="003D0F63">
        <w:t xml:space="preserve">. </w:t>
      </w:r>
    </w:p>
    <w:p w14:paraId="607CCBE1" w14:textId="77777777" w:rsidR="00B96FF3" w:rsidRDefault="00B96FF3" w:rsidP="00B96FF3">
      <w:r>
        <w:t xml:space="preserve">Die </w:t>
      </w:r>
      <w:proofErr w:type="spellStart"/>
      <w:r>
        <w:t>Tokenautorisierung</w:t>
      </w:r>
      <w:proofErr w:type="spellEnd"/>
      <w:r>
        <w:t xml:space="preserve"> erfolgt nun direkt von der BAPI zum KMS. Diese zwei Nachrichten erhalten wir nicht.</w:t>
      </w:r>
    </w:p>
    <w:p w14:paraId="2EA6730C" w14:textId="77777777" w:rsidR="00A2463E" w:rsidRDefault="00B96FF3" w:rsidP="00B96FF3">
      <w:r>
        <w:t>Wir erhalten nun vom KMS eine neue Nachricht, damit wir den Karten-Token bzw. Händler-Token bei uns in die Datenbank abspeichern. Die Token werden für das Clearing benötigt.</w:t>
      </w:r>
    </w:p>
    <w:p w14:paraId="429853F3" w14:textId="77777777" w:rsidR="00B96FF3" w:rsidRDefault="00B96FF3" w:rsidP="00814CC7">
      <w:pPr>
        <w:pStyle w:val="berschrift4"/>
      </w:pPr>
      <w:r>
        <w:t>MDES-Nachrichten Autorisierung</w:t>
      </w:r>
    </w:p>
    <w:p w14:paraId="68D95AC8" w14:textId="77777777" w:rsidR="00B96FF3" w:rsidRDefault="00B96FF3" w:rsidP="00B96FF3">
      <w:r>
        <w:t>In der Autorisierung gibt es Transaktionen mit neuem Inhalt bei eCommerce</w:t>
      </w:r>
      <w:r w:rsidR="004F0A6D">
        <w:t xml:space="preserve"> MDES-</w:t>
      </w:r>
      <w:proofErr w:type="spellStart"/>
      <w:r w:rsidR="004F0A6D">
        <w:t>For</w:t>
      </w:r>
      <w:proofErr w:type="spellEnd"/>
      <w:r w:rsidR="004F0A6D">
        <w:t xml:space="preserve"> Merchant (mit Händlertoken) bzw. allgemein MDES</w:t>
      </w:r>
      <w:r>
        <w:t xml:space="preserve"> </w:t>
      </w:r>
      <w:r w:rsidR="004F0A6D">
        <w:t>mit einem digitalen Token der Karte. Diese neuen Transaktionen beinhalten den Token in der BMP48.33 und in der BMP48.26 um was für einen Token es sich handelt.</w:t>
      </w:r>
    </w:p>
    <w:p w14:paraId="757C8BC3" w14:textId="77777777" w:rsidR="004F0A6D" w:rsidRDefault="004F0A6D" w:rsidP="00B96FF3">
      <w:r>
        <w:t>Beide Informationen werden im KSB benötigt, die dann dort eine Überprüfung vornehmen.</w:t>
      </w:r>
    </w:p>
    <w:p w14:paraId="460AA144" w14:textId="77777777" w:rsidR="00A44BE2" w:rsidRDefault="00A44BE2" w:rsidP="00A44BE2">
      <w:r>
        <w:t xml:space="preserve">Die Prüfungsvorgaben für MDES wurden von Robert Müller und Johannes Prinz gemacht, dieses sind in KAGMC632 implementiert. Bei MDES hat </w:t>
      </w:r>
      <w:proofErr w:type="spellStart"/>
      <w:r>
        <w:t>Mastercard</w:t>
      </w:r>
      <w:proofErr w:type="spellEnd"/>
      <w:r>
        <w:t xml:space="preserve"> Prüfungen vorgenommen, wir brauchen deswegen hier z.B. keine BMP55 Prüfungen vornehmen. Bei MDES </w:t>
      </w:r>
      <w:proofErr w:type="spellStart"/>
      <w:r>
        <w:t>for</w:t>
      </w:r>
      <w:proofErr w:type="spellEnd"/>
      <w:r>
        <w:t xml:space="preserve"> Merchant handelt es sich auch um eine </w:t>
      </w:r>
      <w:proofErr w:type="spellStart"/>
      <w:r>
        <w:t>eCom</w:t>
      </w:r>
      <w:proofErr w:type="spellEnd"/>
      <w:r>
        <w:t xml:space="preserve"> Transaktion, deswegen hier auch keine Prüfung auf Postsandverlust. </w:t>
      </w:r>
    </w:p>
    <w:p w14:paraId="20D9770F" w14:textId="77777777" w:rsidR="004F0A6D" w:rsidRDefault="004F0A6D" w:rsidP="00B96FF3">
      <w:r>
        <w:lastRenderedPageBreak/>
        <w:t xml:space="preserve">Bei den Transaktionen erhalten wir vom </w:t>
      </w:r>
      <w:proofErr w:type="spellStart"/>
      <w:r>
        <w:t>Mastercard</w:t>
      </w:r>
      <w:proofErr w:type="spellEnd"/>
      <w:r>
        <w:t xml:space="preserve"> die „normale“ PAN. </w:t>
      </w:r>
      <w:proofErr w:type="spellStart"/>
      <w:r>
        <w:t>Mastercard</w:t>
      </w:r>
      <w:proofErr w:type="spellEnd"/>
      <w:r>
        <w:t xml:space="preserve"> übernimmt die Umsetzung der Daten von digital auf physisch.</w:t>
      </w:r>
    </w:p>
    <w:p w14:paraId="51B94D9E" w14:textId="77777777" w:rsidR="004F0A6D" w:rsidRDefault="004F0A6D" w:rsidP="00B96FF3">
      <w:r>
        <w:t xml:space="preserve">Für die Autorisierung benötigen wird die Informationen aus der Datenbank bei </w:t>
      </w:r>
      <w:proofErr w:type="spellStart"/>
      <w:r>
        <w:t>dmc</w:t>
      </w:r>
      <w:proofErr w:type="spellEnd"/>
      <w:r>
        <w:t xml:space="preserve"> nicht.</w:t>
      </w:r>
    </w:p>
    <w:p w14:paraId="4CE39810" w14:textId="77777777" w:rsidR="003C4A58" w:rsidRDefault="003C4A58" w:rsidP="003C4A58">
      <w:pPr>
        <w:pStyle w:val="berschrift4"/>
      </w:pPr>
      <w:r>
        <w:t>Kontaktlose digitale Karte Autorisierung (HCE/Apple) und physische Karte</w:t>
      </w:r>
    </w:p>
    <w:p w14:paraId="524D8CB5" w14:textId="77777777" w:rsidR="00901B28" w:rsidRDefault="003C4A58" w:rsidP="003C4A58">
      <w:r>
        <w:t xml:space="preserve">Für kontaktlose Transaktionen (BMP22=07x) gilt für GA und POS BMP55 muss enthalten sein. </w:t>
      </w:r>
    </w:p>
    <w:p w14:paraId="041BCF01" w14:textId="77777777" w:rsidR="00901B28" w:rsidRDefault="00901B28" w:rsidP="003C4A58">
      <w:r>
        <w:t xml:space="preserve">Bei digital Kontaktlos ist im Gegensatz zu physisch kontaktlos die </w:t>
      </w:r>
      <w:r w:rsidR="003C4A58">
        <w:t xml:space="preserve">BMP55 ist von </w:t>
      </w:r>
      <w:proofErr w:type="spellStart"/>
      <w:r w:rsidR="003C4A58">
        <w:t>Mastercard</w:t>
      </w:r>
      <w:proofErr w:type="spellEnd"/>
      <w:r w:rsidR="003C4A58">
        <w:t xml:space="preserve"> geprüft. </w:t>
      </w:r>
      <w:r>
        <w:t>So erfolgt bei digital kontaktlos k</w:t>
      </w:r>
      <w:r w:rsidR="003C4A58">
        <w:t xml:space="preserve">eine großen inhaltlichen Prüfungen und keine ARQC-Prüfung. </w:t>
      </w:r>
      <w:r>
        <w:t xml:space="preserve">Physisch Kontaktlos wird BMP55 geprüft. </w:t>
      </w:r>
    </w:p>
    <w:p w14:paraId="39E10546" w14:textId="77777777" w:rsidR="003C4A58" w:rsidRDefault="00901B28" w:rsidP="003C4A58">
      <w:r>
        <w:t xml:space="preserve">Bei digital Kontaktlos wird bei </w:t>
      </w:r>
      <w:r w:rsidR="003C4A58">
        <w:t xml:space="preserve">POS nur am TAG 82 =1B80 CDCVM bzw. 1980 ist </w:t>
      </w:r>
      <w:proofErr w:type="spellStart"/>
      <w:r w:rsidR="003C4A58">
        <w:t>NoCVM</w:t>
      </w:r>
      <w:proofErr w:type="spellEnd"/>
      <w:r w:rsidR="003C4A58">
        <w:t xml:space="preserve"> festgelegt. </w:t>
      </w:r>
    </w:p>
    <w:p w14:paraId="089412D8" w14:textId="77777777" w:rsidR="003C4A58" w:rsidRDefault="003C4A58" w:rsidP="003C4A58">
      <w:r>
        <w:t xml:space="preserve">Für kontaktlose Transaktion </w:t>
      </w:r>
      <w:r w:rsidR="008E1B68">
        <w:t>wird in der Antwort keine BMP55 eingestellt.</w:t>
      </w:r>
      <w:r w:rsidR="00901B28">
        <w:t xml:space="preserve"> Auch werden die Limite nicht zurückgesetzt. Dies gilt bei digital CDCVM auch für POS </w:t>
      </w:r>
      <w:proofErr w:type="spellStart"/>
      <w:r w:rsidR="00901B28">
        <w:t>NoCVM</w:t>
      </w:r>
      <w:proofErr w:type="spellEnd"/>
      <w:r w:rsidR="00901B28">
        <w:t xml:space="preserve"> Limit. Ist die kontaktlose Transaktion eine </w:t>
      </w:r>
      <w:proofErr w:type="spellStart"/>
      <w:r w:rsidR="00901B28">
        <w:t>NoCVM</w:t>
      </w:r>
      <w:proofErr w:type="spellEnd"/>
      <w:r w:rsidR="00901B28">
        <w:t xml:space="preserve"> Transaktion, so wird ein POS Prüfung am Lim</w:t>
      </w:r>
      <w:r w:rsidR="00E82653">
        <w:t>it vorgenommen und ein Update d</w:t>
      </w:r>
      <w:r w:rsidR="00901B28">
        <w:t>es Limits bei erfolgreicher Transaktion.</w:t>
      </w:r>
    </w:p>
    <w:p w14:paraId="33A395BA" w14:textId="77777777" w:rsidR="003C4A58" w:rsidRDefault="003C4A58" w:rsidP="00B96FF3"/>
    <w:p w14:paraId="25B3CF52" w14:textId="77777777" w:rsidR="0023661F" w:rsidRDefault="0023661F" w:rsidP="0023661F">
      <w:pPr>
        <w:pStyle w:val="berschrift4"/>
      </w:pPr>
      <w:r>
        <w:t>Credit Transaktion</w:t>
      </w:r>
    </w:p>
    <w:p w14:paraId="7E2552F4" w14:textId="77777777" w:rsidR="00FC785E" w:rsidRDefault="00FC785E" w:rsidP="00B96FF3">
      <w:r>
        <w:t>Guthaben Transaktion</w:t>
      </w:r>
      <w:r w:rsidR="00A44BE2">
        <w:t>en werden erstmal von uns akzeptiert, aber noch nicht weitergeleitet.</w:t>
      </w:r>
    </w:p>
    <w:p w14:paraId="78EC567E" w14:textId="77777777" w:rsidR="00FC785E" w:rsidRDefault="00FC785E" w:rsidP="00B96FF3">
      <w:r>
        <w:t>Die Transaktion erhalten wir bereits, soll ab Rel. 21.2 auch bis zum Konto möglich sein.</w:t>
      </w:r>
    </w:p>
    <w:p w14:paraId="1DBF29B8" w14:textId="77777777" w:rsidR="00FC785E" w:rsidRDefault="00FC785E" w:rsidP="00814CC7">
      <w:pPr>
        <w:pStyle w:val="berschrift4"/>
      </w:pPr>
      <w:r>
        <w:t>Karte zu Karte</w:t>
      </w:r>
      <w:r w:rsidR="007A1A52">
        <w:t xml:space="preserve">    / AFT</w:t>
      </w:r>
    </w:p>
    <w:p w14:paraId="49B03AC1" w14:textId="77777777" w:rsidR="00FC785E" w:rsidRDefault="00FC785E" w:rsidP="00B96FF3">
      <w:r>
        <w:t>Erhalten wir bereits schon. Die Transaktion wird erkannt und abgelehnt.</w:t>
      </w:r>
    </w:p>
    <w:p w14:paraId="08CADFD3" w14:textId="77777777" w:rsidR="00FC785E" w:rsidRDefault="00FC785E" w:rsidP="00B96FF3">
      <w:r>
        <w:t>Soll ab Sommer 2022 möglich sein</w:t>
      </w:r>
    </w:p>
    <w:p w14:paraId="69F94FBB" w14:textId="77777777" w:rsidR="00D23D4D" w:rsidRPr="007A1A52" w:rsidRDefault="00D23D4D" w:rsidP="00B96FF3">
      <w:pPr>
        <w:rPr>
          <w:u w:val="single"/>
        </w:rPr>
      </w:pPr>
      <w:r w:rsidRPr="007A1A52">
        <w:rPr>
          <w:u w:val="single"/>
        </w:rPr>
        <w:t>Lösungsskizze</w:t>
      </w:r>
      <w:r w:rsidR="007A1A52" w:rsidRPr="007A1A52">
        <w:rPr>
          <w:u w:val="single"/>
        </w:rPr>
        <w:t xml:space="preserve"> </w:t>
      </w:r>
      <w:r w:rsidR="007A1A52" w:rsidRPr="007A1A52">
        <w:rPr>
          <w:b/>
          <w:i/>
          <w:u w:val="single"/>
        </w:rPr>
        <w:t>Karte zu Karte:</w:t>
      </w:r>
    </w:p>
    <w:p w14:paraId="1C74ADF9" w14:textId="77777777" w:rsidR="007A1A52" w:rsidRDefault="0006646D" w:rsidP="0006646D">
      <w:r>
        <w:t xml:space="preserve">Die </w:t>
      </w:r>
      <w:r w:rsidRPr="007A1A52">
        <w:rPr>
          <w:b/>
          <w:i/>
        </w:rPr>
        <w:t>Karte zu Karte</w:t>
      </w:r>
      <w:r w:rsidR="007A1A52">
        <w:rPr>
          <w:b/>
          <w:i/>
        </w:rPr>
        <w:t>-</w:t>
      </w:r>
      <w:r>
        <w:t xml:space="preserve"> Nachrichten werden vom DMC-Gateway an das </w:t>
      </w:r>
      <w:proofErr w:type="spellStart"/>
      <w:r>
        <w:t>OSPlus</w:t>
      </w:r>
      <w:proofErr w:type="spellEnd"/>
      <w:r>
        <w:t>-KSB des kontoführenden Institutes gesendet. KSB</w:t>
      </w:r>
      <w:r w:rsidR="00896C7C">
        <w:t xml:space="preserve"> nimmt eine Umsatz-Vordisposition vor und </w:t>
      </w:r>
      <w:r>
        <w:t xml:space="preserve">sendet eine Nachricht an </w:t>
      </w:r>
      <w:r w:rsidR="00896C7C">
        <w:t>EMBARGO per MQ (analog MDX21..). Dem DMC-Gateway wird unmittelbar geantwortet</w:t>
      </w:r>
      <w:r>
        <w:t>. EMBARGO sendet per MQ (IMS-</w:t>
      </w:r>
      <w:proofErr w:type="spellStart"/>
      <w:r>
        <w:t>Descriptor</w:t>
      </w:r>
      <w:proofErr w:type="spellEnd"/>
      <w:r>
        <w:t>) das P</w:t>
      </w:r>
      <w:r w:rsidR="007A1A52">
        <w:t>rüfungsergebnis an das KSB</w:t>
      </w:r>
      <w:r w:rsidR="00B32970">
        <w:t>. I</w:t>
      </w:r>
      <w:r w:rsidR="007A1A52">
        <w:t xml:space="preserve">st das Prüfergebnis negativ, löscht KSB die Umsatz-Vordisposition (Storno); ist das Ergebnis positiv, dann ist im KSB nichts </w:t>
      </w:r>
      <w:r w:rsidR="00896C7C">
        <w:t xml:space="preserve">weiter zu </w:t>
      </w:r>
      <w:r w:rsidR="007A1A52">
        <w:t xml:space="preserve">tun. </w:t>
      </w:r>
    </w:p>
    <w:p w14:paraId="4342F8A8" w14:textId="77777777" w:rsidR="007A1A52" w:rsidRDefault="007A1A52" w:rsidP="0006646D">
      <w:pPr>
        <w:rPr>
          <w:u w:val="single"/>
        </w:rPr>
      </w:pPr>
      <w:r w:rsidRPr="007A1A52">
        <w:rPr>
          <w:u w:val="single"/>
        </w:rPr>
        <w:t xml:space="preserve">Lösungsskizze </w:t>
      </w:r>
      <w:r w:rsidRPr="007A1A52">
        <w:rPr>
          <w:b/>
          <w:i/>
          <w:u w:val="single"/>
        </w:rPr>
        <w:t>AFT:</w:t>
      </w:r>
      <w:r w:rsidR="00AA7019">
        <w:rPr>
          <w:b/>
          <w:i/>
          <w:u w:val="single"/>
        </w:rPr>
        <w:t xml:space="preserve"> (falls noch später AFT an Embargo geprüft werden soll Stand Dezember 2023 keine Prüfung)</w:t>
      </w:r>
    </w:p>
    <w:p w14:paraId="7B4A1EA4" w14:textId="77777777" w:rsidR="007A1A52" w:rsidRDefault="007A1A52" w:rsidP="0006646D">
      <w:r>
        <w:t xml:space="preserve">Die </w:t>
      </w:r>
      <w:r w:rsidRPr="007A1A52">
        <w:rPr>
          <w:b/>
          <w:i/>
        </w:rPr>
        <w:t>AFT-</w:t>
      </w:r>
      <w:r>
        <w:t xml:space="preserve">Nachrichten werden vom DMC-Gateway an das </w:t>
      </w:r>
      <w:proofErr w:type="spellStart"/>
      <w:r>
        <w:t>OSPlus</w:t>
      </w:r>
      <w:proofErr w:type="spellEnd"/>
      <w:r>
        <w:t>-KSB des kontoführenden Institutes gesendet. KSB sendet eine Nachricht an EMBARGO per MQ und beendet die Verarbeitung. EMBARGO sendet per MQ das Prüfergebnis an KSB. Ist das Prüfergebnis positiv, dann nimmt KSB eine Umsatz-Vordisposition vor und sendet eine positive Antwort an das DMC-Gateway. Ist das Prüfergebnis negativ, dann sendet KSB eine Ablehnung als Antwort an das DMC-Gateway.</w:t>
      </w:r>
    </w:p>
    <w:p w14:paraId="65868312" w14:textId="77777777" w:rsidR="00B32970" w:rsidRPr="007A1A52" w:rsidRDefault="00B32970" w:rsidP="0006646D">
      <w:r>
        <w:t>Die Nachricht an EMBARGO ist zu überwachen, wird innerhalb einer Frist nicht geantwortet, ist eine Ablehnung an das DMC-Gateway zu senden.</w:t>
      </w:r>
    </w:p>
    <w:p w14:paraId="745F2F5D" w14:textId="77777777" w:rsidR="00D23D4D" w:rsidRPr="0006646D" w:rsidRDefault="0006646D" w:rsidP="0006646D">
      <w:r>
        <w:lastRenderedPageBreak/>
        <w:t xml:space="preserve"> </w:t>
      </w:r>
    </w:p>
    <w:p w14:paraId="02A8FD39" w14:textId="77777777" w:rsidR="00D23D4D" w:rsidRPr="00D23D4D" w:rsidRDefault="00D23D4D" w:rsidP="00D23D4D"/>
    <w:p w14:paraId="28071FB1" w14:textId="77777777" w:rsidR="00FC785E" w:rsidRDefault="00FC785E" w:rsidP="00B96FF3"/>
    <w:p w14:paraId="345794AF" w14:textId="77777777" w:rsidR="00416A6A" w:rsidRDefault="00416A6A" w:rsidP="00814CC7">
      <w:pPr>
        <w:pStyle w:val="berschrift4"/>
      </w:pPr>
      <w:r>
        <w:t xml:space="preserve">Advice-Nachrichten </w:t>
      </w:r>
    </w:p>
    <w:p w14:paraId="1EEFBDB7" w14:textId="77777777" w:rsidR="00147302" w:rsidRPr="000C139C" w:rsidRDefault="00147302" w:rsidP="002633CA">
      <w:proofErr w:type="spellStart"/>
      <w:r w:rsidRPr="000C139C">
        <w:t>Advice</w:t>
      </w:r>
      <w:proofErr w:type="spellEnd"/>
      <w:r w:rsidRPr="000C139C">
        <w:t xml:space="preserve"> Nachrichten sind in der Regel Nachrichten, die </w:t>
      </w:r>
      <w:r w:rsidR="000675D6">
        <w:t>MasterCard</w:t>
      </w:r>
      <w:r w:rsidRPr="000C139C">
        <w:t xml:space="preserve"> erze</w:t>
      </w:r>
      <w:r w:rsidR="00175D40" w:rsidRPr="000C139C">
        <w:t>ugt hat, wenn das System nicht a</w:t>
      </w:r>
      <w:r w:rsidRPr="000C139C">
        <w:t>ntworte</w:t>
      </w:r>
      <w:r w:rsidR="00175D40" w:rsidRPr="000C139C">
        <w:t>t. Ein Spezialfall wäre Stand in</w:t>
      </w:r>
      <w:r w:rsidRPr="000C139C">
        <w:t xml:space="preserve"> </w:t>
      </w:r>
      <w:proofErr w:type="spellStart"/>
      <w:r w:rsidRPr="000C139C">
        <w:t>Process</w:t>
      </w:r>
      <w:proofErr w:type="spellEnd"/>
      <w:r w:rsidRPr="000C139C">
        <w:t xml:space="preserve"> mit Ersatzautorisierung. Dieses haben wir bei </w:t>
      </w:r>
      <w:r w:rsidR="000675D6">
        <w:t>MasterCard</w:t>
      </w:r>
      <w:r w:rsidRPr="000C139C">
        <w:t xml:space="preserve"> nicht b</w:t>
      </w:r>
      <w:r w:rsidR="00175D40" w:rsidRPr="000C139C">
        <w:t xml:space="preserve">eauftragt, da unsere </w:t>
      </w:r>
      <w:r w:rsidR="003D0F63">
        <w:t>DMC</w:t>
      </w:r>
      <w:r w:rsidR="00175D40" w:rsidRPr="000C139C">
        <w:t xml:space="preserve"> nicht e</w:t>
      </w:r>
      <w:r w:rsidRPr="000C139C">
        <w:t xml:space="preserve">rsatzautorisierungsfähig sind. So könnte nur eine negative Antwort an den Betreiber von </w:t>
      </w:r>
      <w:r w:rsidR="000675D6">
        <w:t>MasterCard</w:t>
      </w:r>
      <w:r w:rsidRPr="000C139C">
        <w:t xml:space="preserve"> gesendet werden, falls </w:t>
      </w:r>
      <w:r w:rsidR="00175D40" w:rsidRPr="000C139C">
        <w:t>alle Anwendungen nicht in Zeit a</w:t>
      </w:r>
      <w:r w:rsidRPr="000C139C">
        <w:t xml:space="preserve">ntworten. Somit muss jedes System in der Lage sein </w:t>
      </w:r>
      <w:proofErr w:type="spellStart"/>
      <w:r w:rsidRPr="000C139C">
        <w:t>Advice</w:t>
      </w:r>
      <w:proofErr w:type="spellEnd"/>
      <w:r w:rsidRPr="000C139C">
        <w:t xml:space="preserve"> Nachrichten zu verarbeiten.</w:t>
      </w:r>
    </w:p>
    <w:p w14:paraId="6E4DDB89" w14:textId="77777777" w:rsidR="009E4AC3" w:rsidRDefault="009E4AC3" w:rsidP="009E4AC3">
      <w:r>
        <w:t xml:space="preserve">Bei nicht Tankautomat hat sich nun in Produktion gezeigt, dass wir vom </w:t>
      </w:r>
      <w:proofErr w:type="spellStart"/>
      <w:r>
        <w:t>Mastercard</w:t>
      </w:r>
      <w:proofErr w:type="spellEnd"/>
      <w:r>
        <w:t xml:space="preserve"> „Stand In </w:t>
      </w:r>
      <w:proofErr w:type="spellStart"/>
      <w:r>
        <w:t>Process</w:t>
      </w:r>
      <w:proofErr w:type="spellEnd"/>
      <w:r>
        <w:t xml:space="preserve">“ immer mal wieder </w:t>
      </w:r>
      <w:proofErr w:type="spellStart"/>
      <w:r>
        <w:t>Advice</w:t>
      </w:r>
      <w:proofErr w:type="spellEnd"/>
      <w:r>
        <w:t xml:space="preserve"> Nachrichten erhalten, da die dazugehörige 100er Nachricht (bzw. 120er) nicht in Zeit beantwortet wurde.</w:t>
      </w:r>
    </w:p>
    <w:p w14:paraId="3BEC109B" w14:textId="77777777" w:rsidR="009E4AC3" w:rsidRDefault="009E4AC3" w:rsidP="002633CA">
      <w:r>
        <w:t>Die 120er Nachricht mit negativem Antwortcode</w:t>
      </w:r>
      <w:r w:rsidR="00456FF9">
        <w:t xml:space="preserve"> (</w:t>
      </w:r>
      <w:r w:rsidR="00456FF9" w:rsidRPr="000C139C">
        <w:t>BMP39</w:t>
      </w:r>
      <w:r w:rsidR="00456FF9">
        <w:t xml:space="preserve"> ungleich 00)</w:t>
      </w:r>
      <w:r>
        <w:t xml:space="preserve"> ist für uns eine „Stornierung“. Die vorherige 100er Transaktion ist am Konto vielleicht vorgemerkt und muss storniert werden. Dazu wird im </w:t>
      </w:r>
      <w:r w:rsidR="00456FF9" w:rsidRPr="00F85681">
        <w:rPr>
          <w:b/>
        </w:rPr>
        <w:t>GATEWAY</w:t>
      </w:r>
      <w:r>
        <w:t xml:space="preserve"> aus de</w:t>
      </w:r>
      <w:r w:rsidR="00456FF9">
        <w:t>r 120er ein Storno aufgebaut und ein Storno an das KSB gesendet</w:t>
      </w:r>
      <w:r w:rsidR="00456FF9" w:rsidRPr="000C139C">
        <w:t>.</w:t>
      </w:r>
    </w:p>
    <w:p w14:paraId="6A45CB45" w14:textId="77777777" w:rsidR="009E4AC3" w:rsidRDefault="009E4AC3" w:rsidP="009E4AC3">
      <w:r w:rsidRPr="000C139C">
        <w:t>Alle anderen</w:t>
      </w:r>
      <w:r>
        <w:t xml:space="preserve"> </w:t>
      </w:r>
      <w:proofErr w:type="spellStart"/>
      <w:r>
        <w:t>Advice</w:t>
      </w:r>
      <w:proofErr w:type="spellEnd"/>
      <w:r w:rsidR="00456FF9">
        <w:t xml:space="preserve"> Anfragen </w:t>
      </w:r>
      <w:r>
        <w:t xml:space="preserve"> </w:t>
      </w:r>
      <w:r w:rsidRPr="000C139C">
        <w:t xml:space="preserve">werden an das KSB-MPP weitergesendet. Eine </w:t>
      </w:r>
      <w:proofErr w:type="spellStart"/>
      <w:r w:rsidRPr="000C139C">
        <w:t>Advice</w:t>
      </w:r>
      <w:proofErr w:type="spellEnd"/>
      <w:r w:rsidRPr="000C139C">
        <w:t xml:space="preserve"> Anfrage </w:t>
      </w:r>
      <w:r w:rsidR="00456FF9">
        <w:t xml:space="preserve">mit BMP39=00 </w:t>
      </w:r>
      <w:r w:rsidRPr="000C139C">
        <w:t>bedeutet hier, das gebucht werden muss, sie kann nicht abgelehnt werden.</w:t>
      </w:r>
    </w:p>
    <w:p w14:paraId="1294026A" w14:textId="77777777" w:rsidR="004B0CD5" w:rsidRPr="000C139C" w:rsidRDefault="009954BC" w:rsidP="002633CA">
      <w:r w:rsidRPr="000C139C">
        <w:t xml:space="preserve">Bei einem </w:t>
      </w:r>
      <w:proofErr w:type="spellStart"/>
      <w:r w:rsidRPr="000C139C">
        <w:t>Advice</w:t>
      </w:r>
      <w:proofErr w:type="spellEnd"/>
      <w:r w:rsidRPr="000C139C">
        <w:t xml:space="preserve"> Storno wird in der Datenbank nachgeschaut</w:t>
      </w:r>
      <w:r w:rsidR="00175D40" w:rsidRPr="000C139C">
        <w:t>,</w:t>
      </w:r>
      <w:r w:rsidRPr="000C139C">
        <w:t xml:space="preserve"> ob wir eine Autorisierung dazu haben. Da ein </w:t>
      </w:r>
      <w:proofErr w:type="spellStart"/>
      <w:r w:rsidRPr="000C139C">
        <w:t>Advice</w:t>
      </w:r>
      <w:proofErr w:type="spellEnd"/>
      <w:r w:rsidRPr="000C139C">
        <w:t xml:space="preserve"> Storno gegenüber dem „normalen“ Storno nicht die LifeCycle </w:t>
      </w:r>
      <w:proofErr w:type="spellStart"/>
      <w:r w:rsidRPr="000C139C">
        <w:t>Id</w:t>
      </w:r>
      <w:proofErr w:type="spellEnd"/>
      <w:r w:rsidRPr="000C139C">
        <w:t xml:space="preserve"> (DB-Feld </w:t>
      </w:r>
      <w:r w:rsidRPr="003D0F63">
        <w:rPr>
          <w:i/>
        </w:rPr>
        <w:t>GMC_NHRT_AUTH_REF</w:t>
      </w:r>
      <w:r w:rsidRPr="000C139C">
        <w:t>) enthält, wird hier</w:t>
      </w:r>
      <w:r w:rsidR="00526F8D" w:rsidRPr="000C139C">
        <w:t xml:space="preserve"> mit der System-Transaktionszeit (BMP007 internes Feld </w:t>
      </w:r>
      <w:r w:rsidR="00526F8D" w:rsidRPr="003D0F63">
        <w:rPr>
          <w:i/>
        </w:rPr>
        <w:t>GMC_TRAN_ZEIT_ANF</w:t>
      </w:r>
      <w:r w:rsidR="00526F8D" w:rsidRPr="000C139C">
        <w:t>) in der Datenbank</w:t>
      </w:r>
      <w:r w:rsidR="00AA5A9E" w:rsidRPr="000C139C">
        <w:t xml:space="preserve"> </w:t>
      </w:r>
      <w:r w:rsidR="00AA5A9E" w:rsidRPr="003D0F63">
        <w:rPr>
          <w:i/>
        </w:rPr>
        <w:t>(KTO_AUTH_ERGS_CODE)</w:t>
      </w:r>
      <w:r w:rsidR="00526F8D" w:rsidRPr="000C139C">
        <w:t xml:space="preserve"> nach der Anfrage gesucht</w:t>
      </w:r>
      <w:r w:rsidRPr="000C139C">
        <w:t>.</w:t>
      </w:r>
      <w:r w:rsidR="00526F8D" w:rsidRPr="000C139C">
        <w:t xml:space="preserve"> </w:t>
      </w:r>
    </w:p>
    <w:p w14:paraId="532D6902" w14:textId="77777777" w:rsidR="004B0CD5" w:rsidRDefault="00526F8D" w:rsidP="004B0CD5">
      <w:r w:rsidRPr="000C139C">
        <w:t>Ist die</w:t>
      </w:r>
      <w:r w:rsidR="004B0CD5" w:rsidRPr="000C139C">
        <w:t xml:space="preserve"> </w:t>
      </w:r>
      <w:r w:rsidRPr="000C139C">
        <w:t>Anfrage vorhanden</w:t>
      </w:r>
      <w:r w:rsidR="00175D40" w:rsidRPr="000C139C">
        <w:t>,</w:t>
      </w:r>
      <w:r w:rsidRPr="000C139C">
        <w:t xml:space="preserve"> wird die LifeCycle </w:t>
      </w:r>
      <w:proofErr w:type="spellStart"/>
      <w:r w:rsidRPr="000C139C">
        <w:t>Id</w:t>
      </w:r>
      <w:proofErr w:type="spellEnd"/>
      <w:r w:rsidRPr="000C139C">
        <w:t xml:space="preserve"> in dem internen Feld </w:t>
      </w:r>
      <w:r w:rsidRPr="003D0F63">
        <w:rPr>
          <w:i/>
        </w:rPr>
        <w:t>GMC_AUTH_REF_ORI</w:t>
      </w:r>
      <w:r w:rsidRPr="000C139C">
        <w:t xml:space="preserve"> zur Verfügung gestell</w:t>
      </w:r>
      <w:r w:rsidR="00175D40" w:rsidRPr="000C139C">
        <w:t>t</w:t>
      </w:r>
      <w:r w:rsidRPr="000C139C">
        <w:t xml:space="preserve">, damit wir das </w:t>
      </w:r>
      <w:proofErr w:type="spellStart"/>
      <w:r w:rsidRPr="000C139C">
        <w:t>Keyelement</w:t>
      </w:r>
      <w:proofErr w:type="spellEnd"/>
      <w:r w:rsidRPr="000C139C">
        <w:t xml:space="preserve"> für den Abbau der Vormerkung KSB-MPP zu Verfügung stellen können. </w:t>
      </w:r>
    </w:p>
    <w:p w14:paraId="10225D07" w14:textId="77777777" w:rsidR="009E4AC3" w:rsidRDefault="009E4AC3" w:rsidP="004B0CD5">
      <w:r>
        <w:t xml:space="preserve">Das </w:t>
      </w:r>
      <w:proofErr w:type="spellStart"/>
      <w:r>
        <w:t>Advice</w:t>
      </w:r>
      <w:proofErr w:type="spellEnd"/>
      <w:r>
        <w:t xml:space="preserve"> Storno wird als „normales“ Storno an das KSB weitergeleitet.</w:t>
      </w:r>
    </w:p>
    <w:p w14:paraId="11578D38" w14:textId="77777777" w:rsidR="00456FF9" w:rsidRDefault="00456FF9" w:rsidP="004B0CD5">
      <w:r>
        <w:t xml:space="preserve">Beim Aufbau des Stornos aus einer 120er Nachricht oder beim </w:t>
      </w:r>
      <w:proofErr w:type="spellStart"/>
      <w:r>
        <w:t>weiterreichen</w:t>
      </w:r>
      <w:proofErr w:type="spellEnd"/>
      <w:r>
        <w:t xml:space="preserve"> einer 420er Transaktion sind Richtung KSB noch 2 Sondersituationen (Wiedervorlage/</w:t>
      </w:r>
      <w:proofErr w:type="spellStart"/>
      <w:r>
        <w:t>vorautorisert</w:t>
      </w:r>
      <w:proofErr w:type="spellEnd"/>
      <w:r>
        <w:t xml:space="preserve">) zu beachten, alles andere kann normal verarbeitet werden. </w:t>
      </w:r>
    </w:p>
    <w:p w14:paraId="66D14F3E" w14:textId="77777777" w:rsidR="00456FF9" w:rsidRDefault="00456FF9" w:rsidP="00456FF9">
      <w:r w:rsidRPr="00456FF9">
        <w:rPr>
          <w:b/>
        </w:rPr>
        <w:t>Sonderbehandlung Wiedervorlage</w:t>
      </w:r>
      <w:r>
        <w:t xml:space="preserve">: </w:t>
      </w:r>
    </w:p>
    <w:p w14:paraId="06D9FCAE" w14:textId="77777777" w:rsidR="00456FF9" w:rsidRDefault="00456FF9" w:rsidP="00456FF9">
      <w:r>
        <w:t>Hier ist nicht der Wert aus BMP48_63 an das KSB als Referenz zu senden, sondern die aktuelle Referenz bei Stornierungen aus 120er Nachrichten. In dem Feld 48_63 steht zum Teil Daten, die es nicht gibt. Am Konto wird aktuell bei Wiedervorlage die aktuelle BMP 63 als Referenz genommen</w:t>
      </w:r>
    </w:p>
    <w:p w14:paraId="73BF5C0D" w14:textId="77777777" w:rsidR="00456FF9" w:rsidRDefault="00456FF9" w:rsidP="00456FF9">
      <w:r w:rsidRPr="00456FF9">
        <w:rPr>
          <w:b/>
        </w:rPr>
        <w:t>Sonderbehandlung Vorautorisiert</w:t>
      </w:r>
      <w:r>
        <w:t>:</w:t>
      </w:r>
    </w:p>
    <w:p w14:paraId="0F3B4B72" w14:textId="77777777" w:rsidR="00456FF9" w:rsidRDefault="00456FF9" w:rsidP="00456FF9">
      <w:r>
        <w:t xml:space="preserve">Mögliches Szenarium: </w:t>
      </w:r>
      <w:r>
        <w:br/>
        <w:t xml:space="preserve">100er Nachricht danach 120/420er Nachricht. Die 120er Nachricht kann nur negativ sein. Hier wird im Gateway geschaut, ob es eine Vorautorisierung ist und es sich um die erste Transaktion handelt (Im Gateway steht bei </w:t>
      </w:r>
      <w:r w:rsidRPr="00EC1724">
        <w:t>GMC_NHRT_VA_STA</w:t>
      </w:r>
      <w:r>
        <w:t>T ein ‚V‘). Dann kann diese Nachricht storniert werden und auch wenn keine Antwort aus dem KMS kommt wiederholt werden. Das Storno wird mit „WAIT“ in die Überwachung gestellt, um diese nicht zu wiederholen.</w:t>
      </w:r>
    </w:p>
    <w:p w14:paraId="70CA1D77" w14:textId="77777777" w:rsidR="00456FF9" w:rsidRDefault="00456FF9" w:rsidP="00456FF9">
      <w:r>
        <w:lastRenderedPageBreak/>
        <w:t xml:space="preserve">100er Nachricht, zweite 100er Nachricht (Erhöhung) und dann erst 120/420er Nachricht. Die zweite Nachricht sorgt in der Datenbank des Gateways für die Kennung ‚E‘  bei </w:t>
      </w:r>
      <w:r w:rsidRPr="00EC1724">
        <w:t>GMC_NHRT_VA_STA</w:t>
      </w:r>
      <w:r>
        <w:t xml:space="preserve">T. Nun wird bei 120 bzw. 420 </w:t>
      </w:r>
      <w:r w:rsidRPr="009329E0">
        <w:rPr>
          <w:b/>
          <w:i/>
        </w:rPr>
        <w:t>kein</w:t>
      </w:r>
      <w:r>
        <w:t xml:space="preserve"> Storno an das KMS gesendet, weil die Nachricht nicht wiederholt werden kann. Ein Storno dürfte nur ein Teilstorno sein, welches dazu führen könnte, dass bei einer Wiederholung wir den kompletten Betrag stornieren würden. Hier wird auf </w:t>
      </w:r>
      <w:proofErr w:type="spellStart"/>
      <w:r>
        <w:t>jedenfall</w:t>
      </w:r>
      <w:proofErr w:type="spellEnd"/>
      <w:r>
        <w:t xml:space="preserve"> ein Clearing erfolgen über den Teilbetrag durchgeführt, so dass der Kunde nur für einen kleinen Zeitraum einen „erhöhten“ Betrag am Konto hat. </w:t>
      </w:r>
    </w:p>
    <w:p w14:paraId="14D96242" w14:textId="77777777" w:rsidR="00456FF9" w:rsidRDefault="00456FF9" w:rsidP="004B0CD5"/>
    <w:p w14:paraId="729B338C" w14:textId="77777777" w:rsidR="00456FF9" w:rsidRPr="000C139C" w:rsidRDefault="00456FF9" w:rsidP="004B0CD5">
      <w:proofErr w:type="spellStart"/>
      <w:r w:rsidRPr="00456FF9">
        <w:rPr>
          <w:b/>
        </w:rPr>
        <w:t>Advicenachricht</w:t>
      </w:r>
      <w:proofErr w:type="spellEnd"/>
      <w:r w:rsidRPr="00456FF9">
        <w:rPr>
          <w:b/>
        </w:rPr>
        <w:t xml:space="preserve"> Tankautomat</w:t>
      </w:r>
      <w:r>
        <w:t>:</w:t>
      </w:r>
    </w:p>
    <w:p w14:paraId="47157D31" w14:textId="77777777" w:rsidR="004B0CD5" w:rsidRDefault="004B0CD5" w:rsidP="004B0CD5">
      <w:r w:rsidRPr="000C139C">
        <w:t>War die Anfrage ein Tankautomat, dann muss zusätzlich noch die Antwortnachricht</w:t>
      </w:r>
      <w:r>
        <w:t xml:space="preserve"> gesucht werden und der gespeicherte Wert der BMP038 </w:t>
      </w:r>
      <w:r w:rsidRPr="003D0F63">
        <w:rPr>
          <w:i/>
        </w:rPr>
        <w:t>(</w:t>
      </w:r>
      <w:r w:rsidR="00AA5A9E" w:rsidRPr="003D0F63">
        <w:rPr>
          <w:i/>
        </w:rPr>
        <w:t>KTO_AUTH_ERGS_CODE</w:t>
      </w:r>
      <w:r w:rsidRPr="003D0F63">
        <w:rPr>
          <w:i/>
        </w:rPr>
        <w:t>)</w:t>
      </w:r>
      <w:r>
        <w:t xml:space="preserve"> in </w:t>
      </w:r>
      <w:r w:rsidRPr="003D0F63">
        <w:rPr>
          <w:i/>
        </w:rPr>
        <w:t>GMC_RESP_ID</w:t>
      </w:r>
      <w:r>
        <w:t xml:space="preserve"> zur Verfügung gestellt werden. Dieser Wert wird dann in die BMP038 Richtung KSB-MPP eingestellt zum Auffinden der Vormerkung.</w:t>
      </w:r>
    </w:p>
    <w:p w14:paraId="1E709A0B" w14:textId="77777777" w:rsidR="009954BC" w:rsidRDefault="009954BC" w:rsidP="002633CA">
      <w:r>
        <w:t xml:space="preserve">Gibt es keine Anfrage </w:t>
      </w:r>
      <w:r w:rsidR="00526F8D">
        <w:t xml:space="preserve">zu dem </w:t>
      </w:r>
      <w:proofErr w:type="spellStart"/>
      <w:r w:rsidR="00526F8D">
        <w:t>Advice</w:t>
      </w:r>
      <w:proofErr w:type="spellEnd"/>
      <w:r w:rsidR="00526F8D">
        <w:t xml:space="preserve"> Storno</w:t>
      </w:r>
      <w:r>
        <w:t xml:space="preserve">, wird die Transaktion sofort beantwortet. </w:t>
      </w:r>
    </w:p>
    <w:p w14:paraId="60D25848" w14:textId="77777777" w:rsidR="00416A6A" w:rsidRDefault="00147302" w:rsidP="002633CA">
      <w:r>
        <w:t xml:space="preserve">Eine spezielle Form der </w:t>
      </w:r>
      <w:proofErr w:type="spellStart"/>
      <w:r>
        <w:t>Advice</w:t>
      </w:r>
      <w:proofErr w:type="spellEnd"/>
      <w:r>
        <w:t xml:space="preserve"> </w:t>
      </w:r>
      <w:r w:rsidR="00526F8D">
        <w:t xml:space="preserve">Anfrage </w:t>
      </w:r>
      <w:r>
        <w:t xml:space="preserve">Nachricht ist beim Tankautomat, da diese </w:t>
      </w:r>
      <w:proofErr w:type="spellStart"/>
      <w:r>
        <w:t>Advice</w:t>
      </w:r>
      <w:proofErr w:type="spellEnd"/>
      <w:r>
        <w:t xml:space="preserve"> Nachricht vom Terminal ausgelöst wird.</w:t>
      </w:r>
    </w:p>
    <w:p w14:paraId="0091BC85" w14:textId="77777777" w:rsidR="00537535" w:rsidRDefault="00537535" w:rsidP="00537535">
      <w:r>
        <w:t>Nach einer Erweiterung werden nun alle 120er Meldungen vom Tankautomaten (auch Wiederholungen) an KSB weitergereicht. Die 120er Meldung an KSB bewirkt immer die Einstellung des hier gemeldeten Betrags in die Umsatzdatenbank und Löschung des vorherigen Betrags.</w:t>
      </w:r>
    </w:p>
    <w:p w14:paraId="71F9DF2E" w14:textId="77777777" w:rsidR="00537535" w:rsidRDefault="00537535" w:rsidP="002633CA"/>
    <w:p w14:paraId="19F3CFA4" w14:textId="77777777" w:rsidR="00CB5729" w:rsidRDefault="005B110F" w:rsidP="00A44BE2">
      <w:pPr>
        <w:pStyle w:val="berschrift4"/>
      </w:pPr>
      <w:r>
        <w:t>FRAUD</w:t>
      </w:r>
      <w:r w:rsidR="00CB5729">
        <w:t xml:space="preserve">-Nachrichten </w:t>
      </w:r>
    </w:p>
    <w:p w14:paraId="39718332" w14:textId="77777777" w:rsidR="00CB5729" w:rsidRDefault="00CB5729" w:rsidP="00CB5729">
      <w:r>
        <w:t xml:space="preserve">Wird im </w:t>
      </w:r>
      <w:proofErr w:type="spellStart"/>
      <w:r w:rsidR="00F85681">
        <w:t>eWL</w:t>
      </w:r>
      <w:proofErr w:type="spellEnd"/>
      <w:r>
        <w:t xml:space="preserve">-System durch einen Service-Mitarbeiter eine </w:t>
      </w:r>
      <w:r w:rsidR="00F85681">
        <w:t>CREDIT</w:t>
      </w:r>
      <w:r>
        <w:t xml:space="preserve">-Karte mit einer </w:t>
      </w:r>
      <w:r w:rsidR="005B110F">
        <w:t>FRAUD</w:t>
      </w:r>
      <w:r>
        <w:t xml:space="preserve">-Sperre belegt, dann soll die Sperre im kartenausgebenden </w:t>
      </w:r>
      <w:proofErr w:type="spellStart"/>
      <w:r>
        <w:t>OSPlus</w:t>
      </w:r>
      <w:proofErr w:type="spellEnd"/>
      <w:r>
        <w:t>-Institut als informatorische Sperre bekannt gemacht werden.</w:t>
      </w:r>
    </w:p>
    <w:p w14:paraId="52C2ECFB" w14:textId="77777777" w:rsidR="00CB5729" w:rsidRDefault="00CB5729" w:rsidP="00CB5729">
      <w:pPr>
        <w:rPr>
          <w:color w:val="FF0000"/>
        </w:rPr>
      </w:pPr>
      <w:proofErr w:type="spellStart"/>
      <w:r w:rsidRPr="00CB5729">
        <w:rPr>
          <w:color w:val="FF0000"/>
        </w:rPr>
        <w:t>Todo</w:t>
      </w:r>
      <w:proofErr w:type="spellEnd"/>
      <w:r w:rsidRPr="00CB5729">
        <w:rPr>
          <w:color w:val="FF0000"/>
        </w:rPr>
        <w:t>!! Nachric</w:t>
      </w:r>
      <w:r w:rsidR="00175D40">
        <w:rPr>
          <w:color w:val="FF0000"/>
        </w:rPr>
        <w:t>ht aus dem IBO -&gt; Eingabeformat</w:t>
      </w:r>
      <w:r w:rsidRPr="00CB5729">
        <w:rPr>
          <w:color w:val="FF0000"/>
        </w:rPr>
        <w:t xml:space="preserve">, Ermitteln </w:t>
      </w:r>
      <w:r w:rsidR="00F85681">
        <w:rPr>
          <w:color w:val="FF0000"/>
        </w:rPr>
        <w:t>DEBIT</w:t>
      </w:r>
      <w:r w:rsidRPr="00CB5729">
        <w:rPr>
          <w:color w:val="FF0000"/>
        </w:rPr>
        <w:t>-.Karte gem. KA_</w:t>
      </w:r>
      <w:r w:rsidR="003D0F63">
        <w:rPr>
          <w:color w:val="FF0000"/>
        </w:rPr>
        <w:t>DMC</w:t>
      </w:r>
      <w:r w:rsidRPr="00CB5729">
        <w:rPr>
          <w:color w:val="FF0000"/>
        </w:rPr>
        <w:t xml:space="preserve">_KARTE, aufbauen Nachricht zum </w:t>
      </w:r>
      <w:r w:rsidR="003D0F63" w:rsidRPr="00CB5729">
        <w:rPr>
          <w:color w:val="FF0000"/>
        </w:rPr>
        <w:t>Senden</w:t>
      </w:r>
      <w:r w:rsidRPr="00CB5729">
        <w:rPr>
          <w:color w:val="FF0000"/>
        </w:rPr>
        <w:t xml:space="preserve"> an Institut per Dyns. Über CICS-Schnittstelle. </w:t>
      </w:r>
    </w:p>
    <w:p w14:paraId="1B0A2E88" w14:textId="77777777" w:rsidR="0084133D" w:rsidRDefault="0084133D" w:rsidP="0084133D">
      <w:pPr>
        <w:pStyle w:val="berschrift3"/>
      </w:pPr>
      <w:bookmarkStart w:id="63" w:name="_Toc83102661"/>
      <w:r>
        <w:t>Nicht Unterstützte Nachrichten</w:t>
      </w:r>
      <w:bookmarkEnd w:id="63"/>
      <w:r>
        <w:t xml:space="preserve"> </w:t>
      </w:r>
    </w:p>
    <w:p w14:paraId="70A7C69C" w14:textId="77777777" w:rsidR="0084133D" w:rsidRDefault="0084133D" w:rsidP="0084133D">
      <w:r>
        <w:t xml:space="preserve">Bei </w:t>
      </w:r>
      <w:r w:rsidR="000675D6">
        <w:t>MasterCard</w:t>
      </w:r>
      <w:r>
        <w:t xml:space="preserve"> werden mehrere Produkte angeboten, die wir nicht nutzen und dessen Transaktionen nicht erhalten werden.</w:t>
      </w:r>
    </w:p>
    <w:p w14:paraId="6F7B3924" w14:textId="77777777" w:rsidR="0084133D" w:rsidRDefault="0084133D" w:rsidP="0084133D">
      <w:r>
        <w:t xml:space="preserve">Adressprüfung, </w:t>
      </w:r>
      <w:r>
        <w:br/>
        <w:t xml:space="preserve">POS-Kontostand, </w:t>
      </w:r>
      <w:r>
        <w:br/>
        <w:t xml:space="preserve">PIN-Change, </w:t>
      </w:r>
      <w:r>
        <w:br/>
      </w:r>
      <w:proofErr w:type="spellStart"/>
      <w:r w:rsidR="000A16CA">
        <w:t>Credit</w:t>
      </w:r>
      <w:r>
        <w:t>funktionen</w:t>
      </w:r>
      <w:proofErr w:type="spellEnd"/>
      <w:r>
        <w:t xml:space="preserve"> (wie z.B. </w:t>
      </w:r>
      <w:proofErr w:type="spellStart"/>
      <w:r>
        <w:t>Moneytransfer</w:t>
      </w:r>
      <w:proofErr w:type="spellEnd"/>
      <w:r>
        <w:t>)</w:t>
      </w:r>
    </w:p>
    <w:p w14:paraId="654C1EA0" w14:textId="77777777" w:rsidR="004C3759" w:rsidRPr="000C139C" w:rsidRDefault="004C3759" w:rsidP="0084133D">
      <w:r>
        <w:t xml:space="preserve">Der Kontostand am GA ist laut </w:t>
      </w:r>
      <w:r w:rsidR="000675D6">
        <w:t>MasterCard</w:t>
      </w:r>
      <w:r>
        <w:t xml:space="preserve"> eine Pflichtfunktion. Diese Pflicht ist momentan durch den Kontostand am </w:t>
      </w:r>
      <w:r w:rsidRPr="000C139C">
        <w:rPr>
          <w:b/>
        </w:rPr>
        <w:t>Eigen Haus</w:t>
      </w:r>
      <w:r>
        <w:t xml:space="preserve"> abgedeckt</w:t>
      </w:r>
      <w:r w:rsidR="00700992">
        <w:t xml:space="preserve">. Im </w:t>
      </w:r>
      <w:r w:rsidR="00F85681" w:rsidRPr="00F85681">
        <w:rPr>
          <w:b/>
        </w:rPr>
        <w:t>GATEWAY</w:t>
      </w:r>
      <w:r w:rsidR="00700992">
        <w:t xml:space="preserve"> werden alle Kontostände erstmal </w:t>
      </w:r>
      <w:r w:rsidR="00700992" w:rsidRPr="000C139C">
        <w:t>mit AC</w:t>
      </w:r>
      <w:r w:rsidR="00175D40" w:rsidRPr="000C139C">
        <w:t xml:space="preserve"> </w:t>
      </w:r>
      <w:r w:rsidR="00700992" w:rsidRPr="000C139C">
        <w:t>=</w:t>
      </w:r>
      <w:r w:rsidR="00175D40" w:rsidRPr="000C139C">
        <w:t xml:space="preserve"> </w:t>
      </w:r>
      <w:r w:rsidR="00700992" w:rsidRPr="000C139C">
        <w:t>57 ab</w:t>
      </w:r>
      <w:r w:rsidR="00700992">
        <w:t xml:space="preserve">gelehnt und nicht an das KSB-MPP weitergereicht. KMS und DIBUS sind im ersten Schritt nicht </w:t>
      </w:r>
      <w:r w:rsidR="00700992" w:rsidRPr="000C139C">
        <w:t>beauftragt</w:t>
      </w:r>
      <w:r w:rsidR="00175D40" w:rsidRPr="000C139C">
        <w:t xml:space="preserve"> den</w:t>
      </w:r>
      <w:r w:rsidR="00700992">
        <w:t xml:space="preserve"> Kontostand für </w:t>
      </w:r>
      <w:r w:rsidR="003D0F63">
        <w:t>DMC</w:t>
      </w:r>
      <w:r w:rsidR="00700992">
        <w:t xml:space="preserve"> </w:t>
      </w:r>
      <w:r w:rsidR="00700992" w:rsidRPr="000C139C">
        <w:t>bereitzustellen.</w:t>
      </w:r>
    </w:p>
    <w:p w14:paraId="343FC667" w14:textId="77777777" w:rsidR="00700992" w:rsidRDefault="00700992" w:rsidP="0084133D">
      <w:r w:rsidRPr="000C139C">
        <w:t xml:space="preserve">Eine weiter Funktion Teilautorisierung </w:t>
      </w:r>
      <w:r w:rsidR="00CA0485" w:rsidRPr="000C139C">
        <w:t>wird</w:t>
      </w:r>
      <w:r w:rsidRPr="000C139C">
        <w:t xml:space="preserve"> im ersten Schritt nicht realisiert. Eine Teilautorisierung ist für Tankautomaten, eCommerce und MO/TO Transaktionen vorgesehen. Wenn das Terminal mitgibt das Teilautorisierungen möglich sind, kann auch ein kleinerer Betrag als mitgegeben </w:t>
      </w:r>
      <w:r w:rsidR="00175D40" w:rsidRPr="000C139C">
        <w:t>autorisiert</w:t>
      </w:r>
      <w:r w:rsidRPr="000C139C">
        <w:t xml:space="preserve"> werden.</w:t>
      </w:r>
    </w:p>
    <w:p w14:paraId="0DAB34F0" w14:textId="77777777" w:rsidR="0084133D" w:rsidRPr="00CB5729" w:rsidRDefault="0084133D" w:rsidP="0084133D"/>
    <w:p w14:paraId="7C1A94A7" w14:textId="77777777" w:rsidR="0084133D" w:rsidRDefault="005B110F" w:rsidP="00A44BE2">
      <w:pPr>
        <w:pStyle w:val="berschrift4"/>
      </w:pPr>
      <w:bookmarkStart w:id="64" w:name="_POS-Nachrichten_ohne_PIN"/>
      <w:bookmarkEnd w:id="64"/>
      <w:r>
        <w:lastRenderedPageBreak/>
        <w:t>FRAUD</w:t>
      </w:r>
      <w:r w:rsidR="0084133D">
        <w:t xml:space="preserve">-Nachrichten </w:t>
      </w:r>
    </w:p>
    <w:p w14:paraId="22C5D716" w14:textId="77777777" w:rsidR="0084133D" w:rsidRDefault="0084133D" w:rsidP="0084133D">
      <w:r>
        <w:t xml:space="preserve">Wird im </w:t>
      </w:r>
      <w:proofErr w:type="spellStart"/>
      <w:r w:rsidR="00F85681">
        <w:t>eWL</w:t>
      </w:r>
      <w:proofErr w:type="spellEnd"/>
      <w:r>
        <w:t xml:space="preserve">-System durch einen Service-Mitarbeiter eine </w:t>
      </w:r>
      <w:r w:rsidR="00F85681">
        <w:t>CREDIT</w:t>
      </w:r>
      <w:r>
        <w:t xml:space="preserve">-Karte mit einer </w:t>
      </w:r>
      <w:r w:rsidR="005B110F">
        <w:t>FRAUD</w:t>
      </w:r>
      <w:r>
        <w:t xml:space="preserve">-Sperre belegt, dann soll die Sperre im kartenausgebenden </w:t>
      </w:r>
      <w:proofErr w:type="spellStart"/>
      <w:r>
        <w:t>OSPlus</w:t>
      </w:r>
      <w:proofErr w:type="spellEnd"/>
      <w:r>
        <w:t>-Institut als informatorische Sperre bekannt gemacht werden.</w:t>
      </w:r>
    </w:p>
    <w:p w14:paraId="1AD929C2" w14:textId="77777777" w:rsidR="0084133D" w:rsidRDefault="0084133D" w:rsidP="0084133D">
      <w:pPr>
        <w:rPr>
          <w:color w:val="FF0000"/>
        </w:rPr>
      </w:pPr>
      <w:proofErr w:type="spellStart"/>
      <w:r w:rsidRPr="00CB5729">
        <w:rPr>
          <w:color w:val="FF0000"/>
        </w:rPr>
        <w:t>Todo</w:t>
      </w:r>
      <w:proofErr w:type="spellEnd"/>
      <w:r w:rsidRPr="00CB5729">
        <w:rPr>
          <w:color w:val="FF0000"/>
        </w:rPr>
        <w:t>!! Nachric</w:t>
      </w:r>
      <w:r w:rsidR="00671D09">
        <w:rPr>
          <w:color w:val="FF0000"/>
        </w:rPr>
        <w:t>ht aus dem IBO -&gt; Eingabeformat</w:t>
      </w:r>
      <w:r w:rsidRPr="00CB5729">
        <w:rPr>
          <w:color w:val="FF0000"/>
        </w:rPr>
        <w:t xml:space="preserve">, Ermitteln </w:t>
      </w:r>
      <w:r w:rsidR="00F85681">
        <w:rPr>
          <w:color w:val="FF0000"/>
        </w:rPr>
        <w:t>DEBIT</w:t>
      </w:r>
      <w:r w:rsidRPr="00CB5729">
        <w:rPr>
          <w:color w:val="FF0000"/>
        </w:rPr>
        <w:t>-.Karte gem. KA_</w:t>
      </w:r>
      <w:r w:rsidR="003D0F63">
        <w:rPr>
          <w:color w:val="FF0000"/>
        </w:rPr>
        <w:t>DMC</w:t>
      </w:r>
      <w:r w:rsidRPr="00CB5729">
        <w:rPr>
          <w:color w:val="FF0000"/>
        </w:rPr>
        <w:t xml:space="preserve">_KARTE, aufbauen Nachricht zum </w:t>
      </w:r>
      <w:proofErr w:type="spellStart"/>
      <w:r w:rsidRPr="00CB5729">
        <w:rPr>
          <w:color w:val="FF0000"/>
        </w:rPr>
        <w:t>senden</w:t>
      </w:r>
      <w:proofErr w:type="spellEnd"/>
      <w:r w:rsidRPr="00CB5729">
        <w:rPr>
          <w:color w:val="FF0000"/>
        </w:rPr>
        <w:t xml:space="preserve"> an Institut per Dyns. Über CICS-Schnittstelle. </w:t>
      </w:r>
    </w:p>
    <w:p w14:paraId="1823A4E3" w14:textId="77777777" w:rsidR="00CF38B0" w:rsidRDefault="00CF38B0" w:rsidP="00CF38B0">
      <w:pPr>
        <w:pStyle w:val="berschrift4"/>
      </w:pPr>
      <w:r>
        <w:t>Notautorisierung</w:t>
      </w:r>
    </w:p>
    <w:p w14:paraId="2A794ECA" w14:textId="77777777" w:rsidR="00CF38B0" w:rsidRDefault="00CF38B0" w:rsidP="0084133D">
      <w:pPr>
        <w:rPr>
          <w:color w:val="FF0000"/>
        </w:rPr>
      </w:pPr>
      <w:r>
        <w:rPr>
          <w:color w:val="FF0000"/>
        </w:rPr>
        <w:t xml:space="preserve">Über die Fraud-Schnittstelle können wir Notautorisierungen/Manuelle Autorisierungen erhalten. Diese sind in dem </w:t>
      </w:r>
      <w:proofErr w:type="spellStart"/>
      <w:r w:rsidRPr="00CF38B0">
        <w:rPr>
          <w:color w:val="FF0000"/>
        </w:rPr>
        <w:t>message_type_id</w:t>
      </w:r>
      <w:proofErr w:type="spellEnd"/>
      <w:r>
        <w:rPr>
          <w:color w:val="FF0000"/>
        </w:rPr>
        <w:t xml:space="preserve"> = 1421 zu erkennen.</w:t>
      </w:r>
    </w:p>
    <w:p w14:paraId="0AD06950" w14:textId="77777777" w:rsidR="0084133D" w:rsidRPr="00CB5729" w:rsidRDefault="00CF38B0" w:rsidP="00CB5729">
      <w:pPr>
        <w:rPr>
          <w:color w:val="FF0000"/>
        </w:rPr>
      </w:pPr>
      <w:r>
        <w:rPr>
          <w:color w:val="FF0000"/>
        </w:rPr>
        <w:t>Aktuell werden dies Transaktionen angenommen und neg. Beantwortet.</w:t>
      </w:r>
    </w:p>
    <w:p w14:paraId="7864D1F0" w14:textId="77777777" w:rsidR="001F6EA7" w:rsidRDefault="00F242A8" w:rsidP="005D0D28">
      <w:pPr>
        <w:pStyle w:val="berschrift3"/>
      </w:pPr>
      <w:bookmarkStart w:id="65" w:name="_Toc83102662"/>
      <w:r>
        <w:t>PIN-Prüfung</w:t>
      </w:r>
      <w:bookmarkEnd w:id="65"/>
    </w:p>
    <w:p w14:paraId="4ED6E703" w14:textId="77777777" w:rsidR="00D00E0A" w:rsidRDefault="00D00E0A" w:rsidP="00D00E0A">
      <w:r>
        <w:t>Die PIN</w:t>
      </w:r>
      <w:r w:rsidR="0084133D">
        <w:t>-Prüfung erfolgt im KSB</w:t>
      </w:r>
      <w:r w:rsidR="004C3759">
        <w:t>-MPP</w:t>
      </w:r>
      <w:r w:rsidR="0084133D">
        <w:t xml:space="preserve">. Im </w:t>
      </w:r>
      <w:r w:rsidR="00F85681" w:rsidRPr="00F85681">
        <w:rPr>
          <w:b/>
        </w:rPr>
        <w:t>GATEWAY</w:t>
      </w:r>
      <w:r w:rsidR="0084133D">
        <w:t xml:space="preserve"> wird dafür ein PIN-</w:t>
      </w:r>
      <w:proofErr w:type="spellStart"/>
      <w:r w:rsidR="0084133D">
        <w:t>Translate</w:t>
      </w:r>
      <w:proofErr w:type="spellEnd"/>
      <w:r w:rsidR="0084133D">
        <w:t xml:space="preserve"> durchgeführt</w:t>
      </w:r>
      <w:r w:rsidR="00416A6A">
        <w:t>.</w:t>
      </w:r>
    </w:p>
    <w:p w14:paraId="25693DA0" w14:textId="77777777" w:rsidR="007C2F4B" w:rsidRDefault="007C2F4B" w:rsidP="007C2F4B">
      <w:r>
        <w:t>Zum PIN-</w:t>
      </w:r>
      <w:proofErr w:type="spellStart"/>
      <w:r>
        <w:t>Translate</w:t>
      </w:r>
      <w:proofErr w:type="spellEnd"/>
      <w:r>
        <w:t xml:space="preserve"> wird die Funktionen des </w:t>
      </w:r>
      <w:proofErr w:type="spellStart"/>
      <w:r>
        <w:t>Keymanagements</w:t>
      </w:r>
      <w:proofErr w:type="spellEnd"/>
      <w:r>
        <w:t xml:space="preserve"> (in KAGMCSCK/SCS) aufgerufen </w:t>
      </w:r>
      <w:r w:rsidR="00E7058D">
        <w:t>(</w:t>
      </w:r>
      <w:r w:rsidR="00ED7D88">
        <w:t>s.</w:t>
      </w:r>
      <w:r>
        <w:t xml:space="preserve"> </w:t>
      </w:r>
      <w:hyperlink w:anchor="_Kryptographie" w:history="1">
        <w:r w:rsidRPr="00E7058D">
          <w:rPr>
            <w:rStyle w:val="Hyperlink"/>
          </w:rPr>
          <w:t>Kryptographie</w:t>
        </w:r>
      </w:hyperlink>
      <w:r w:rsidR="00E7058D">
        <w:t>)</w:t>
      </w:r>
      <w:r>
        <w:t xml:space="preserve">.   </w:t>
      </w:r>
    </w:p>
    <w:p w14:paraId="516DED4E" w14:textId="77777777" w:rsidR="00A44F20" w:rsidRDefault="00A44F20" w:rsidP="00A44F20">
      <w:pPr>
        <w:pStyle w:val="berschrift3"/>
      </w:pPr>
      <w:r>
        <w:t>EMV-Prüfung</w:t>
      </w:r>
    </w:p>
    <w:p w14:paraId="01359C70" w14:textId="77777777" w:rsidR="007C2F4B" w:rsidRDefault="00A44F20" w:rsidP="00D00E0A">
      <w:r>
        <w:t xml:space="preserve">Die EMV-Prüfung erfolgt nach </w:t>
      </w:r>
      <w:r w:rsidR="001464E6">
        <w:t xml:space="preserve">der </w:t>
      </w:r>
      <w:proofErr w:type="spellStart"/>
      <w:r w:rsidR="001464E6">
        <w:t>Spezifiaktion</w:t>
      </w:r>
      <w:proofErr w:type="spellEnd"/>
      <w:r w:rsidR="001464E6">
        <w:t xml:space="preserve"> </w:t>
      </w:r>
      <w:r w:rsidR="001464E6" w:rsidRPr="001464E6">
        <w:t>CHIP AUT_credit_v020500_190401.doc</w:t>
      </w:r>
      <w:r w:rsidR="001464E6">
        <w:t xml:space="preserve"> . Für Kreditkarten gibt es hier auch ein paar Besonderheiten </w:t>
      </w:r>
      <w:r w:rsidR="00DE3706">
        <w:t>wie z.B. andere Transaktionsprofile. Die Prüfungen werden in KAGMCEMV vorgenommen.</w:t>
      </w:r>
    </w:p>
    <w:p w14:paraId="00BF12AA" w14:textId="77777777" w:rsidR="00DE3706" w:rsidRDefault="00DE3706" w:rsidP="00D00E0A">
      <w:r>
        <w:t xml:space="preserve">Anpassung zum 8.12.21 In der Spezifikation werden neben ARQC für Transport, </w:t>
      </w:r>
      <w:proofErr w:type="spellStart"/>
      <w:r>
        <w:t>Dutyfree</w:t>
      </w:r>
      <w:proofErr w:type="spellEnd"/>
      <w:r>
        <w:t xml:space="preserve"> und nachgelagerte Bezahlungen auch die AC-Typen </w:t>
      </w:r>
      <w:proofErr w:type="spellStart"/>
      <w:r w:rsidRPr="001F1AAB">
        <w:t>Application</w:t>
      </w:r>
      <w:proofErr w:type="spellEnd"/>
      <w:r w:rsidRPr="001F1AAB">
        <w:t xml:space="preserve"> Authentication </w:t>
      </w:r>
      <w:proofErr w:type="spellStart"/>
      <w:r w:rsidRPr="001F1AAB">
        <w:t>Cryptogram</w:t>
      </w:r>
      <w:proofErr w:type="spellEnd"/>
      <w:r w:rsidRPr="001F1AAB">
        <w:t xml:space="preserve"> (AAC)</w:t>
      </w:r>
      <w:r>
        <w:t xml:space="preserve"> und </w:t>
      </w:r>
      <w:r w:rsidRPr="001F1AAB">
        <w:t xml:space="preserve">Transaction </w:t>
      </w:r>
      <w:proofErr w:type="spellStart"/>
      <w:r w:rsidRPr="001F1AAB">
        <w:t>Certificate</w:t>
      </w:r>
      <w:proofErr w:type="spellEnd"/>
      <w:r w:rsidRPr="001F1AAB">
        <w:t xml:space="preserve"> (TC)</w:t>
      </w:r>
      <w:r>
        <w:t xml:space="preserve"> zugelassen. </w:t>
      </w:r>
      <w:proofErr w:type="spellStart"/>
      <w:r>
        <w:t>Mastercard</w:t>
      </w:r>
      <w:proofErr w:type="spellEnd"/>
      <w:r>
        <w:t xml:space="preserve"> sagt das Transaktionen, die so gekennzeichnet sind immer bearbeitet werden sollen (keine Ablehnung wegen AC-Typ und wegen </w:t>
      </w:r>
      <w:proofErr w:type="spellStart"/>
      <w:r>
        <w:t>Kryptogrammprüfung</w:t>
      </w:r>
      <w:proofErr w:type="spellEnd"/>
      <w:r>
        <w:t>)</w:t>
      </w:r>
    </w:p>
    <w:p w14:paraId="3D3BAA0C" w14:textId="77777777" w:rsidR="00DE3706" w:rsidRDefault="00DE3706" w:rsidP="00D00E0A">
      <w:r>
        <w:t xml:space="preserve">Um zu sehen welcher AC-Typ gesetzt wird, wird das Datenbankfeld </w:t>
      </w:r>
      <w:r w:rsidRPr="00DE3706">
        <w:t>WLPFO_ANTW_CODE</w:t>
      </w:r>
      <w:r>
        <w:t xml:space="preserve"> in KA_GMC_NHRT_ARCH bei der Anfrage von </w:t>
      </w:r>
      <w:proofErr w:type="spellStart"/>
      <w:r>
        <w:t>eWL</w:t>
      </w:r>
      <w:proofErr w:type="spellEnd"/>
      <w:r>
        <w:t>/MC  (AQ=ARQC, TC=TC, AT=ARQC/TC 2.Gen, AC=AAC, AA=ARQC/AAC 2. Gen)</w:t>
      </w:r>
    </w:p>
    <w:p w14:paraId="34F76CBB" w14:textId="77777777" w:rsidR="001A73F8" w:rsidRDefault="001A73F8" w:rsidP="00D00E0A">
      <w:r>
        <w:t>Anpa</w:t>
      </w:r>
      <w:r w:rsidR="00FA0D92">
        <w:t>s</w:t>
      </w:r>
      <w:r>
        <w:t>sung Februar 2022:</w:t>
      </w:r>
      <w:r w:rsidR="00FA0D92">
        <w:t xml:space="preserve"> Transaktionen GA (BMP22=05x) werden nur mit BMP55 akzeptiert, ansonsten abgelehnt. Bei POS kann auch </w:t>
      </w:r>
      <w:r w:rsidR="003C4A58">
        <w:t xml:space="preserve">Transaktion BMP55 oder BMP52=PAC enthalten. Bei POS wird mittels BMP55 festgestellt, ob eine starke Authentifizierung stattgefunden hat bzw. wir eine </w:t>
      </w:r>
      <w:proofErr w:type="spellStart"/>
      <w:r w:rsidR="003C4A58">
        <w:t>NoCVM</w:t>
      </w:r>
      <w:proofErr w:type="spellEnd"/>
      <w:r w:rsidR="003C4A58">
        <w:t xml:space="preserve"> Transaktion haben.</w:t>
      </w:r>
    </w:p>
    <w:p w14:paraId="13130F6A" w14:textId="77777777" w:rsidR="003C4A58" w:rsidRDefault="003C4A58" w:rsidP="00D00E0A">
      <w:r>
        <w:t xml:space="preserve">Für kontaktlose Transaktionen (BMP22=07x) gilt für GA und POS BMP55 muss enthalten sein. BMP55 ist von </w:t>
      </w:r>
      <w:proofErr w:type="spellStart"/>
      <w:r>
        <w:t>Mastercard</w:t>
      </w:r>
      <w:proofErr w:type="spellEnd"/>
      <w:r>
        <w:t xml:space="preserve"> geprüft. Keine großen inhaltlichen Prüfungen und keine ARQC-Prüfung. Für POS wird nur am TAG 82 =1B80 CDCVM bzw. 1980 ist </w:t>
      </w:r>
      <w:proofErr w:type="spellStart"/>
      <w:r>
        <w:t>NoCVM</w:t>
      </w:r>
      <w:proofErr w:type="spellEnd"/>
      <w:r>
        <w:t xml:space="preserve"> festgelegt. </w:t>
      </w:r>
    </w:p>
    <w:p w14:paraId="5D4301F0" w14:textId="77777777" w:rsidR="00A44F20" w:rsidRDefault="00A44F20" w:rsidP="00D00E0A"/>
    <w:p w14:paraId="6EAE495F" w14:textId="77777777" w:rsidR="00416A6A" w:rsidRDefault="00416A6A" w:rsidP="00416A6A">
      <w:pPr>
        <w:pStyle w:val="berschrift3"/>
      </w:pPr>
      <w:bookmarkStart w:id="66" w:name="_Toc83102663"/>
      <w:r>
        <w:t>CVC-Prüfung</w:t>
      </w:r>
      <w:bookmarkEnd w:id="66"/>
    </w:p>
    <w:p w14:paraId="2F41C503" w14:textId="77777777" w:rsidR="00416A6A" w:rsidRDefault="000675D6" w:rsidP="00416A6A">
      <w:r w:rsidRPr="00E7058D">
        <w:t>MasterCard</w:t>
      </w:r>
      <w:r w:rsidR="00416A6A" w:rsidRPr="00E7058D">
        <w:t xml:space="preserve"> hat zur Absicherung von Nachrichten zwei CVC Prüfungen. Diese Prüfungen werden im </w:t>
      </w:r>
      <w:r w:rsidR="00F85681" w:rsidRPr="00E7058D">
        <w:rPr>
          <w:b/>
        </w:rPr>
        <w:t>GATEWAY</w:t>
      </w:r>
      <w:r w:rsidR="00416A6A">
        <w:t xml:space="preserve"> vorgenommen. </w:t>
      </w:r>
    </w:p>
    <w:p w14:paraId="092FD58A" w14:textId="77777777" w:rsidR="00416A6A" w:rsidRDefault="00416A6A" w:rsidP="00416A6A">
      <w:r w:rsidRPr="000C139C">
        <w:lastRenderedPageBreak/>
        <w:t xml:space="preserve">Die CVC1 Prüfung </w:t>
      </w:r>
      <w:r w:rsidR="005D4F2A" w:rsidRPr="000C139C">
        <w:t>wird vorgenommen, wenn die Spurdaten vorhanden sind und in den Spurdaten der CVC1 gesetzt ist.</w:t>
      </w:r>
    </w:p>
    <w:p w14:paraId="0B1FD39F" w14:textId="77777777" w:rsidR="005D4F2A" w:rsidRDefault="005D4F2A" w:rsidP="00416A6A">
      <w:r>
        <w:t xml:space="preserve">Der CVC2 ist bei eCommerce eine Absicherung für den Wareneinkauf. Die Prüfung wird vorgenommen, wenn in der BMP48 Unterfeld 92 der CVC Wert mitgeliefert wird. In beiden Fällen wird in der Antwortnachricht in BMP48 Subelement 87 das Ergebnis der Prüfung an </w:t>
      </w:r>
      <w:r w:rsidR="000675D6">
        <w:t>MasterCard</w:t>
      </w:r>
      <w:r>
        <w:t xml:space="preserve"> gesendet.</w:t>
      </w:r>
      <w:r w:rsidR="00DF2EA2">
        <w:t xml:space="preserve"> Mit Anpassung im Februar 2022 wird nun der mit </w:t>
      </w:r>
      <w:proofErr w:type="spellStart"/>
      <w:r w:rsidR="00DF2EA2">
        <w:t>Mastercrad</w:t>
      </w:r>
      <w:proofErr w:type="spellEnd"/>
      <w:r w:rsidR="00DF2EA2">
        <w:t xml:space="preserve"> abgestimmte  Antwortcode 63 gesetzt. </w:t>
      </w:r>
    </w:p>
    <w:p w14:paraId="5F062EFC" w14:textId="77777777" w:rsidR="005D4F2A" w:rsidRDefault="007C2F4B" w:rsidP="00416A6A">
      <w:r w:rsidRPr="00E7058D">
        <w:t xml:space="preserve">Zur CVC Prüfung werden die Funktionen des </w:t>
      </w:r>
      <w:proofErr w:type="spellStart"/>
      <w:r w:rsidRPr="00E7058D">
        <w:t>Keymanagements</w:t>
      </w:r>
      <w:proofErr w:type="spellEnd"/>
      <w:r w:rsidRPr="00E7058D">
        <w:t xml:space="preserve"> (in KAGMCSCK/SCS) aufgerufen </w:t>
      </w:r>
      <w:r w:rsidR="00671D09" w:rsidRPr="00E7058D">
        <w:t xml:space="preserve">(s. </w:t>
      </w:r>
      <w:hyperlink w:anchor="_Kryptographie" w:history="1">
        <w:r w:rsidRPr="00E7058D">
          <w:rPr>
            <w:rStyle w:val="Hyperlink"/>
          </w:rPr>
          <w:t>Kryptographie</w:t>
        </w:r>
      </w:hyperlink>
      <w:r w:rsidR="00671D09" w:rsidRPr="00E7058D">
        <w:t>)</w:t>
      </w:r>
      <w:r w:rsidRPr="00E7058D">
        <w:t>.</w:t>
      </w:r>
      <w:r>
        <w:t xml:space="preserve">  </w:t>
      </w:r>
      <w:r w:rsidR="005D4F2A">
        <w:t xml:space="preserve"> </w:t>
      </w:r>
    </w:p>
    <w:p w14:paraId="0B456A8B" w14:textId="77777777" w:rsidR="00DF2EA2" w:rsidRDefault="00DF2EA2" w:rsidP="00DF2EA2">
      <w:pPr>
        <w:pStyle w:val="berschrift3"/>
      </w:pPr>
      <w:r>
        <w:t>GeoBlocking-Prüfung</w:t>
      </w:r>
    </w:p>
    <w:p w14:paraId="011506AE" w14:textId="77777777" w:rsidR="00DF2EA2" w:rsidRDefault="00DF2EA2" w:rsidP="00416A6A">
      <w:r>
        <w:t xml:space="preserve">Im Gateway wird die </w:t>
      </w:r>
      <w:proofErr w:type="spellStart"/>
      <w:r>
        <w:t>GeoBlocking</w:t>
      </w:r>
      <w:proofErr w:type="spellEnd"/>
      <w:r>
        <w:t xml:space="preserve"> Prüfung analog GA-Kopfstelle durchgeführt. Dazu wird</w:t>
      </w:r>
      <w:r w:rsidR="001A73F8">
        <w:t xml:space="preserve"> das GA-Kopfstellenprogramm FRANSPLG aufgerufen, um dort in der IMS-DB die Sperre 2A/2B zu prüfen.</w:t>
      </w:r>
    </w:p>
    <w:p w14:paraId="1EADECD2" w14:textId="77777777" w:rsidR="001A73F8" w:rsidRDefault="001A73F8" w:rsidP="00416A6A">
      <w:r>
        <w:t xml:space="preserve">Die Prüfungen werden für POS und GA Transaktionen durchgeführt eCommerce Transaktionen werden nicht geprüft (zum Februar 2022 angepasst). Wird eine Sperre festgestellt wird, wird der Antwortcode 57 eingestellt. </w:t>
      </w:r>
    </w:p>
    <w:p w14:paraId="11630331" w14:textId="77777777" w:rsidR="007C2F4B" w:rsidRDefault="007C2F4B" w:rsidP="007C2F4B">
      <w:pPr>
        <w:pStyle w:val="berschrift3"/>
      </w:pPr>
      <w:bookmarkStart w:id="67" w:name="_Toc83102664"/>
      <w:r>
        <w:t>3DSecure-Prüfung</w:t>
      </w:r>
      <w:bookmarkEnd w:id="67"/>
    </w:p>
    <w:p w14:paraId="1E7E380C" w14:textId="77777777" w:rsidR="00B96FF3" w:rsidRDefault="00B96FF3" w:rsidP="00B96FF3">
      <w:pPr>
        <w:rPr>
          <w:color w:val="FF0000"/>
        </w:rPr>
      </w:pPr>
      <w:r>
        <w:t xml:space="preserve">Die 3DSecure-Prüfung bei eCommerce Transaktionen erfolgt bei MasterCard. </w:t>
      </w:r>
    </w:p>
    <w:p w14:paraId="6B38D9E5" w14:textId="77777777" w:rsidR="00B96FF3" w:rsidRDefault="00B96FF3" w:rsidP="00B96FF3">
      <w:proofErr w:type="spellStart"/>
      <w:r>
        <w:t>Mastercard</w:t>
      </w:r>
      <w:proofErr w:type="spellEnd"/>
      <w:r>
        <w:t xml:space="preserve"> gibt in der Transaktion das Ergebnis mit. Dieses Ergebnis muss in der Transaktion geprüft werden. In dem Feld </w:t>
      </w:r>
      <w:r w:rsidRPr="00BF2962">
        <w:t>DE 48, SE 42, SF 1</w:t>
      </w:r>
      <w:r>
        <w:t xml:space="preserve"> wird bei eCommerce mitgeteilt in welcher Form die 3dSecure Prüfung stattgefunden hat „SLI“. Ist der Wert 212 hat </w:t>
      </w:r>
      <w:proofErr w:type="spellStart"/>
      <w:r>
        <w:t>Mastercard</w:t>
      </w:r>
      <w:proofErr w:type="spellEnd"/>
      <w:r>
        <w:t xml:space="preserve"> die Prüfung durchführen können. Beim Wert 211 z.B. hätte eine Prüfung stattfinden können, wenn der Kunde die Karte registriert hätte. (Diese Transaktionen sollen der Sparkasse mitgeteilt werden (zur Zeit erhält Sabine Müller die Information)). Bei SLI 210 und 211 kann der Händler trotzdem die Zahlung akzeptieren, wenn auch der </w:t>
      </w:r>
      <w:proofErr w:type="spellStart"/>
      <w:r>
        <w:t>Issuer</w:t>
      </w:r>
      <w:proofErr w:type="spellEnd"/>
      <w:r>
        <w:t xml:space="preserve"> dieses akzeptiert, muss der </w:t>
      </w:r>
      <w:proofErr w:type="spellStart"/>
      <w:r>
        <w:t>Issuer</w:t>
      </w:r>
      <w:proofErr w:type="spellEnd"/>
      <w:r>
        <w:t xml:space="preserve"> dieses der BaFin mitteilen. Solange kein Report aufgebaut ist (soll in </w:t>
      </w:r>
      <w:proofErr w:type="spellStart"/>
      <w:r>
        <w:t>eWl</w:t>
      </w:r>
      <w:proofErr w:type="spellEnd"/>
      <w:r>
        <w:t xml:space="preserve"> erfolgen) darf ab 15.03.2021 die Zahlung über 100 € nicht akzeptiert werden.</w:t>
      </w:r>
    </w:p>
    <w:p w14:paraId="7F0C0ADB" w14:textId="77777777" w:rsidR="00B96FF3" w:rsidRDefault="00B96FF3" w:rsidP="00B96FF3">
      <w:r>
        <w:t xml:space="preserve">Weitere Informationen zu 3 </w:t>
      </w:r>
      <w:proofErr w:type="spellStart"/>
      <w:r>
        <w:t>dSecure</w:t>
      </w:r>
      <w:proofErr w:type="spellEnd"/>
      <w:r>
        <w:t xml:space="preserve"> Prüfungen im Dokument </w:t>
      </w:r>
      <w:r>
        <w:br/>
      </w:r>
      <w:r w:rsidRPr="00B9088B">
        <w:t>2020-11-26_P49510319_DMC-AP3_Fachspezifikation_3DS_Autorisierung</w:t>
      </w:r>
      <w:r>
        <w:br/>
        <w:t xml:space="preserve">im Verzeichnis </w:t>
      </w:r>
      <w:r w:rsidRPr="00B9088B">
        <w:t xml:space="preserve">N:\OEDaten\4652\4652-ALG\AAA_Zielstruktur\0030 Release\18.1\Debit </w:t>
      </w:r>
      <w:proofErr w:type="spellStart"/>
      <w:r w:rsidRPr="00B9088B">
        <w:t>Mastercard</w:t>
      </w:r>
      <w:proofErr w:type="spellEnd"/>
      <w:r>
        <w:t>.</w:t>
      </w:r>
    </w:p>
    <w:p w14:paraId="0C0961EE" w14:textId="77777777" w:rsidR="00B96FF3" w:rsidRPr="00A8350A" w:rsidRDefault="00B96FF3" w:rsidP="00B96FF3">
      <w:pPr>
        <w:spacing w:before="0"/>
        <w:rPr>
          <w:rFonts w:cs="Arial"/>
        </w:rPr>
      </w:pPr>
      <w:r w:rsidRPr="00A8350A">
        <w:rPr>
          <w:rFonts w:cs="Arial"/>
        </w:rPr>
        <w:t>Es gibt bei der 3dSec bei der SLI-Prüfung (BMP 48.42.1) ein paar Ausprägungen.</w:t>
      </w:r>
      <w:r>
        <w:rPr>
          <w:rFonts w:cs="Arial"/>
        </w:rPr>
        <w:br/>
      </w:r>
      <w:r w:rsidRPr="00A8350A">
        <w:rPr>
          <w:rFonts w:cs="Arial"/>
        </w:rPr>
        <w:t>210 Händler unterstützt kein 3dSec</w:t>
      </w:r>
      <w:r>
        <w:rPr>
          <w:rFonts w:cs="Arial"/>
        </w:rPr>
        <w:br/>
      </w:r>
      <w:r w:rsidRPr="00A8350A">
        <w:rPr>
          <w:rFonts w:cs="Arial"/>
        </w:rPr>
        <w:t>211 Kunde ist nicht für 3dSec registriert</w:t>
      </w:r>
      <w:r>
        <w:rPr>
          <w:rFonts w:cs="Arial"/>
        </w:rPr>
        <w:br/>
      </w:r>
      <w:r w:rsidRPr="00A8350A">
        <w:rPr>
          <w:rFonts w:cs="Arial"/>
        </w:rPr>
        <w:t>212 Hier findet ein 3dSec Prüfung statt</w:t>
      </w:r>
      <w:r>
        <w:rPr>
          <w:rFonts w:cs="Arial"/>
        </w:rPr>
        <w:br/>
      </w:r>
      <w:r w:rsidRPr="00A8350A">
        <w:rPr>
          <w:rFonts w:cs="Arial"/>
        </w:rPr>
        <w:t>214 Händler hat keine SCA Prüfung vorgenommen, dem Kartenausgeber obliegt es sie trotzdem zu akzeptieren. Hier ist lt. Johannes immer eine 65 zu senden.</w:t>
      </w:r>
    </w:p>
    <w:p w14:paraId="5EFEB05D" w14:textId="77777777" w:rsidR="00B96FF3" w:rsidRPr="00A8350A" w:rsidRDefault="00B96FF3" w:rsidP="00B96FF3">
      <w:pPr>
        <w:spacing w:before="0"/>
        <w:rPr>
          <w:rFonts w:cs="Arial"/>
        </w:rPr>
      </w:pPr>
      <w:r w:rsidRPr="00A8350A">
        <w:rPr>
          <w:rFonts w:cs="Arial"/>
        </w:rPr>
        <w:t xml:space="preserve">Bei 210, 211 kommt es zu AC=65 wenn der Betrag über 100 € liegt und der Händler uns nicht signalisiert, dass er das Risiko übernimmt. </w:t>
      </w:r>
    </w:p>
    <w:p w14:paraId="6BC0D5DF" w14:textId="77777777" w:rsidR="00A8350A" w:rsidRPr="00D00E0A" w:rsidRDefault="00FC785E" w:rsidP="00D00E0A">
      <w:r>
        <w:t xml:space="preserve">Bei manchen 3dSec Feldern kommt zusätzlich noch die BMP104 mit, die zusätzliche Daten enthalten und hier noch nicht zur Prüfung benötigt werden. </w:t>
      </w:r>
    </w:p>
    <w:p w14:paraId="5FD9B00A" w14:textId="77777777" w:rsidR="00DA4BBE" w:rsidRDefault="009D6684" w:rsidP="009D6684">
      <w:pPr>
        <w:pStyle w:val="berschrift3"/>
      </w:pPr>
      <w:bookmarkStart w:id="68" w:name="_Toc83102665"/>
      <w:r>
        <w:t>Doppelverarbeitungs-Kontrolle</w:t>
      </w:r>
      <w:bookmarkEnd w:id="68"/>
    </w:p>
    <w:p w14:paraId="3D435C5B" w14:textId="77777777" w:rsidR="009D6684" w:rsidRDefault="009D6684" w:rsidP="009D6684">
      <w:r>
        <w:lastRenderedPageBreak/>
        <w:t>Alle verarbeiteten Nachrichten werden für eine definierte Dauer in der Überwachungs-Tabelle gespeichert. Für jede eintreffende Nachricht wird gegen die Überwachungs-Tabelle geprüft, ob bereits eine in allen Key-Datenfeldern identische Nachricht vorlag. Ist das der Fall, dann wird dem</w:t>
      </w:r>
      <w:r w:rsidR="007E2512">
        <w:t xml:space="preserve"> </w:t>
      </w:r>
      <w:proofErr w:type="spellStart"/>
      <w:r w:rsidR="00F85681">
        <w:t>eWL</w:t>
      </w:r>
      <w:proofErr w:type="spellEnd"/>
      <w:r w:rsidR="007E2512">
        <w:t xml:space="preserve">-System </w:t>
      </w:r>
      <w:r w:rsidR="00CC30B6">
        <w:t xml:space="preserve">unmittelbar </w:t>
      </w:r>
      <w:r>
        <w:t xml:space="preserve">mit dem Antwortcode = </w:t>
      </w:r>
      <w:r w:rsidR="00CC30B6">
        <w:t xml:space="preserve">94 geantwortet, die Nachricht wird nicht an das </w:t>
      </w:r>
      <w:r w:rsidR="0088385A">
        <w:t>KSB-MPP</w:t>
      </w:r>
      <w:r w:rsidR="007E2512">
        <w:t xml:space="preserve"> </w:t>
      </w:r>
      <w:r w:rsidR="00CC30B6">
        <w:t xml:space="preserve">gesendet. </w:t>
      </w:r>
    </w:p>
    <w:p w14:paraId="5C3AD80A" w14:textId="77777777" w:rsidR="00B96FF3" w:rsidRDefault="00B96FF3" w:rsidP="00B96FF3">
      <w:r>
        <w:t>Anpassung Juli 2021:</w:t>
      </w:r>
      <w:r>
        <w:br/>
        <w:t>Weil alle 120er Tankautomaten weitergereicht werden auch Wiederholungen ist die Doppelkontrolle angepasst worden. Es werden bei den 120er Tankautomaten alle Nachrichten (auch doppelte) in die Überwachung eingestellt. Bei der Überprüfung auf doppelt wird somit nun nur gesucht, ob ein Eintrag vorhanden ist.</w:t>
      </w:r>
    </w:p>
    <w:p w14:paraId="587ECE53" w14:textId="77777777" w:rsidR="00BF4614" w:rsidRDefault="00FD2CC7" w:rsidP="009D6684">
      <w:r>
        <w:t>Insbesondere wird auch geprüft, ob zu einer aktuellen Autorisierungs-Nachricht bereits eine Storno-Nachricht vorliegt (falsche Verarbeitungsreihenfolge)</w:t>
      </w:r>
      <w:r w:rsidR="007E2512">
        <w:t>.</w:t>
      </w:r>
      <w:r>
        <w:t xml:space="preserve"> </w:t>
      </w:r>
      <w:r w:rsidR="007E2512">
        <w:t>I</w:t>
      </w:r>
      <w:r>
        <w:t>st das der Fall, dann wird die Autorisierungsnachricht unmittelbar mit Antwortcode</w:t>
      </w:r>
      <w:r w:rsidR="00671D09">
        <w:t xml:space="preserve"> </w:t>
      </w:r>
      <w:r>
        <w:t>=</w:t>
      </w:r>
      <w:r w:rsidR="00671D09">
        <w:t xml:space="preserve"> </w:t>
      </w:r>
      <w:r>
        <w:t xml:space="preserve">05 beantwortet. </w:t>
      </w:r>
    </w:p>
    <w:p w14:paraId="13BE2610" w14:textId="77777777" w:rsidR="00CC30B6" w:rsidRPr="009D6684" w:rsidRDefault="00CC30B6" w:rsidP="009D6684"/>
    <w:p w14:paraId="00C6FA79" w14:textId="77777777" w:rsidR="00C56C1B" w:rsidRDefault="00C56C1B" w:rsidP="00C56C1B">
      <w:pPr>
        <w:pStyle w:val="berschrift3"/>
      </w:pPr>
      <w:bookmarkStart w:id="69" w:name="_Routing"/>
      <w:bookmarkStart w:id="70" w:name="_Toc83102666"/>
      <w:bookmarkEnd w:id="69"/>
      <w:r>
        <w:t>Routing</w:t>
      </w:r>
      <w:bookmarkEnd w:id="70"/>
    </w:p>
    <w:p w14:paraId="6C83B272" w14:textId="77777777" w:rsidR="004C188A" w:rsidRDefault="00DA4BBE" w:rsidP="00C56C1B">
      <w:r>
        <w:t xml:space="preserve">Autorisierungs-Nachrichten müssen in das zuständige </w:t>
      </w:r>
      <w:r w:rsidR="0088385A">
        <w:t>KSB-MPP</w:t>
      </w:r>
      <w:r w:rsidR="004C188A">
        <w:t xml:space="preserve"> der </w:t>
      </w:r>
      <w:proofErr w:type="spellStart"/>
      <w:r>
        <w:t>OSPlus</w:t>
      </w:r>
      <w:proofErr w:type="spellEnd"/>
      <w:r>
        <w:t>-</w:t>
      </w:r>
      <w:r w:rsidR="004C188A">
        <w:t xml:space="preserve">Gruppe </w:t>
      </w:r>
      <w:r>
        <w:t>geleitet werden und An</w:t>
      </w:r>
      <w:r w:rsidR="004C188A">
        <w:t>two</w:t>
      </w:r>
      <w:r w:rsidR="00671D09">
        <w:t xml:space="preserve">rt-Nachrichten müssen an das </w:t>
      </w:r>
      <w:proofErr w:type="spellStart"/>
      <w:r w:rsidR="00F85681">
        <w:t>eWL</w:t>
      </w:r>
      <w:proofErr w:type="spellEnd"/>
      <w:r w:rsidR="004C188A">
        <w:t>-</w:t>
      </w:r>
      <w:r w:rsidR="00671D09">
        <w:t>System</w:t>
      </w:r>
      <w:r w:rsidR="004C188A">
        <w:t xml:space="preserve"> </w:t>
      </w:r>
      <w:r>
        <w:t xml:space="preserve">gesendet werden. </w:t>
      </w:r>
    </w:p>
    <w:p w14:paraId="1361ABFD" w14:textId="77777777" w:rsidR="00DA4BBE" w:rsidRDefault="00DA4BBE" w:rsidP="00C56C1B">
      <w:r>
        <w:t xml:space="preserve">Die Zuordnung des Ziels für die Weiterverarbeitung einer Nachricht </w:t>
      </w:r>
      <w:r w:rsidR="00CF71B3">
        <w:t>nennt man d</w:t>
      </w:r>
      <w:r>
        <w:t xml:space="preserve">as </w:t>
      </w:r>
      <w:r w:rsidRPr="00DA4BBE">
        <w:rPr>
          <w:b/>
          <w:i/>
        </w:rPr>
        <w:t>ROUTING</w:t>
      </w:r>
      <w:r w:rsidRPr="00DA4BBE">
        <w:rPr>
          <w:i/>
        </w:rPr>
        <w:t>.</w:t>
      </w:r>
      <w:r>
        <w:t xml:space="preserve"> </w:t>
      </w:r>
    </w:p>
    <w:p w14:paraId="250FCF92" w14:textId="77777777" w:rsidR="0005431F" w:rsidRDefault="009B35A6" w:rsidP="00C56C1B">
      <w:r>
        <w:t xml:space="preserve">Für das Routing wird die Tabelle </w:t>
      </w:r>
      <w:r w:rsidRPr="00DD33F7">
        <w:rPr>
          <w:i/>
        </w:rPr>
        <w:t>KA_KVS_ROUTING</w:t>
      </w:r>
      <w:r>
        <w:t xml:space="preserve"> genutzt</w:t>
      </w:r>
      <w:r w:rsidR="0005431F">
        <w:t>.</w:t>
      </w:r>
    </w:p>
    <w:p w14:paraId="6A9AD287" w14:textId="77777777" w:rsidR="0005431F" w:rsidRPr="0005431F" w:rsidRDefault="0005431F" w:rsidP="00A44BE2">
      <w:pPr>
        <w:pStyle w:val="berschrift4"/>
      </w:pPr>
      <w:r w:rsidRPr="0005431F">
        <w:t xml:space="preserve">Routing in </w:t>
      </w:r>
      <w:r w:rsidR="004C188A">
        <w:t xml:space="preserve">das </w:t>
      </w:r>
      <w:r w:rsidR="0088385A">
        <w:t>KSB-MPP</w:t>
      </w:r>
      <w:r w:rsidR="008B64BF">
        <w:t xml:space="preserve"> der OSPlus</w:t>
      </w:r>
      <w:r w:rsidR="004C188A">
        <w:t xml:space="preserve">-Gruppe </w:t>
      </w:r>
    </w:p>
    <w:p w14:paraId="508B719D" w14:textId="77777777" w:rsidR="00C56C1B" w:rsidRDefault="00222C3A" w:rsidP="00C56C1B">
      <w:r>
        <w:t>J</w:t>
      </w:r>
      <w:r w:rsidR="009B35A6">
        <w:t xml:space="preserve">e OSP-Gruppe ist ein Eintrag in die Tabelle vorzunehmen, der die zu nutzende Transaktion und die </w:t>
      </w:r>
      <w:r w:rsidR="00671D09">
        <w:t>LTERMs des</w:t>
      </w:r>
      <w:r w:rsidR="00E63F00">
        <w:t xml:space="preserve"> Zielsystems enthält:</w:t>
      </w:r>
    </w:p>
    <w:p w14:paraId="10927572" w14:textId="77777777" w:rsidR="00E63F00" w:rsidRDefault="00E63F00" w:rsidP="00C56C1B">
      <w:r w:rsidRPr="00E63F00">
        <w:rPr>
          <w:b/>
        </w:rPr>
        <w:t>KRKT_PRZR_NAME</w:t>
      </w:r>
      <w:r>
        <w:tab/>
      </w:r>
      <w:r>
        <w:tab/>
        <w:t>=</w:t>
      </w:r>
      <w:r>
        <w:tab/>
        <w:t>‘</w:t>
      </w:r>
      <w:r w:rsidRPr="00E63F00">
        <w:rPr>
          <w:b/>
        </w:rPr>
        <w:t>OSPGMC</w:t>
      </w:r>
      <w:r>
        <w:t>‘</w:t>
      </w:r>
    </w:p>
    <w:p w14:paraId="5DB04EFC" w14:textId="77777777" w:rsidR="00E63F00" w:rsidRDefault="00E63F00" w:rsidP="00C56C1B">
      <w:r w:rsidRPr="00E63F00">
        <w:rPr>
          <w:b/>
        </w:rPr>
        <w:t>KA_KVS_GV_VA_ANWD</w:t>
      </w:r>
      <w:r>
        <w:tab/>
      </w:r>
      <w:r>
        <w:tab/>
        <w:t>=</w:t>
      </w:r>
      <w:r>
        <w:tab/>
        <w:t>‘</w:t>
      </w:r>
      <w:proofErr w:type="spellStart"/>
      <w:r w:rsidRPr="00E63F00">
        <w:rPr>
          <w:b/>
        </w:rPr>
        <w:t>KSBrrGnn</w:t>
      </w:r>
      <w:proofErr w:type="spellEnd"/>
      <w:r w:rsidR="00671D09">
        <w:t xml:space="preserve">‘ </w:t>
      </w:r>
      <w:r>
        <w:t>(</w:t>
      </w:r>
      <w:proofErr w:type="spellStart"/>
      <w:r>
        <w:t>rr</w:t>
      </w:r>
      <w:proofErr w:type="spellEnd"/>
      <w:r>
        <w:t xml:space="preserve">=Region, </w:t>
      </w:r>
      <w:proofErr w:type="spellStart"/>
      <w:r>
        <w:t>nn</w:t>
      </w:r>
      <w:proofErr w:type="spellEnd"/>
      <w:r>
        <w:t xml:space="preserve">=Gruppe, Beispiel: </w:t>
      </w:r>
      <w:r w:rsidRPr="00E63F00">
        <w:rPr>
          <w:b/>
        </w:rPr>
        <w:t>KSBWLG03</w:t>
      </w:r>
      <w:r>
        <w:t>)</w:t>
      </w:r>
    </w:p>
    <w:p w14:paraId="4FD2F8B5" w14:textId="77777777" w:rsidR="00E63F00" w:rsidRDefault="00E63F00" w:rsidP="00C56C1B">
      <w:r w:rsidRPr="00E63F00">
        <w:rPr>
          <w:b/>
        </w:rPr>
        <w:t>KA_KVS_ROUT_TA_NAME</w:t>
      </w:r>
      <w:r w:rsidRPr="00E63F00">
        <w:rPr>
          <w:b/>
        </w:rPr>
        <w:tab/>
      </w:r>
      <w:r>
        <w:t>=</w:t>
      </w:r>
      <w:r>
        <w:tab/>
        <w:t>‘</w:t>
      </w:r>
      <w:r w:rsidRPr="00E63F00">
        <w:rPr>
          <w:b/>
        </w:rPr>
        <w:t>KA011Gnn</w:t>
      </w:r>
      <w:r>
        <w:t>‘</w:t>
      </w:r>
      <w:r w:rsidR="0096414D">
        <w:t xml:space="preserve"> (Transaktions-Name)</w:t>
      </w:r>
    </w:p>
    <w:p w14:paraId="6B9C0574" w14:textId="77777777" w:rsidR="00E63F00" w:rsidRDefault="00E63F00" w:rsidP="00C56C1B">
      <w:r w:rsidRPr="00E63F00">
        <w:rPr>
          <w:b/>
        </w:rPr>
        <w:t>KA_KVS_NHRT_HEAD_TYP</w:t>
      </w:r>
      <w:r>
        <w:tab/>
        <w:t>=</w:t>
      </w:r>
      <w:r>
        <w:tab/>
        <w:t>‘</w:t>
      </w:r>
      <w:r w:rsidRPr="00E63F00">
        <w:rPr>
          <w:b/>
        </w:rPr>
        <w:t>L</w:t>
      </w:r>
      <w:r>
        <w:t>‘ (für (L)Term)</w:t>
      </w:r>
    </w:p>
    <w:p w14:paraId="5B8A1AD7" w14:textId="77777777" w:rsidR="00E63F00" w:rsidRDefault="00E63F00" w:rsidP="00C56C1B">
      <w:r w:rsidRPr="00E63F00">
        <w:rPr>
          <w:b/>
        </w:rPr>
        <w:t>IP_ADR_URL_1</w:t>
      </w:r>
      <w:r w:rsidRPr="00E63F00">
        <w:rPr>
          <w:b/>
        </w:rPr>
        <w:tab/>
      </w:r>
      <w:r>
        <w:tab/>
      </w:r>
      <w:r>
        <w:tab/>
        <w:t>=</w:t>
      </w:r>
      <w:r>
        <w:tab/>
      </w:r>
      <w:r w:rsidRPr="00E63F00">
        <w:rPr>
          <w:b/>
        </w:rPr>
        <w:t>‘</w:t>
      </w:r>
      <w:r w:rsidR="00510315">
        <w:rPr>
          <w:b/>
        </w:rPr>
        <w:t>LTERM=</w:t>
      </w:r>
      <w:proofErr w:type="spellStart"/>
      <w:r w:rsidRPr="00E63F00">
        <w:rPr>
          <w:b/>
        </w:rPr>
        <w:t>Innnnnnn</w:t>
      </w:r>
      <w:proofErr w:type="spellEnd"/>
      <w:r>
        <w:t>‘ (</w:t>
      </w:r>
      <w:proofErr w:type="spellStart"/>
      <w:r>
        <w:t>Lterm</w:t>
      </w:r>
      <w:proofErr w:type="spellEnd"/>
      <w:r>
        <w:t>-Name, Beispiel: I0112601)</w:t>
      </w:r>
    </w:p>
    <w:p w14:paraId="5C3492EE" w14:textId="77777777" w:rsidR="00E63F00" w:rsidRDefault="00E63F00" w:rsidP="00E63F00">
      <w:r w:rsidRPr="00E63F00">
        <w:rPr>
          <w:b/>
        </w:rPr>
        <w:t>IP_ADR_URL_2</w:t>
      </w:r>
      <w:r w:rsidRPr="00E63F00">
        <w:rPr>
          <w:b/>
        </w:rPr>
        <w:tab/>
      </w:r>
      <w:r>
        <w:tab/>
      </w:r>
      <w:r>
        <w:tab/>
        <w:t>=</w:t>
      </w:r>
      <w:r>
        <w:tab/>
      </w:r>
      <w:r w:rsidRPr="00E63F00">
        <w:rPr>
          <w:b/>
        </w:rPr>
        <w:t>‘</w:t>
      </w:r>
      <w:r w:rsidR="00510315">
        <w:rPr>
          <w:b/>
        </w:rPr>
        <w:t>LTERM=</w:t>
      </w:r>
      <w:proofErr w:type="spellStart"/>
      <w:r w:rsidRPr="00E63F00">
        <w:rPr>
          <w:b/>
        </w:rPr>
        <w:t>Innnnnnn</w:t>
      </w:r>
      <w:proofErr w:type="spellEnd"/>
      <w:r>
        <w:t xml:space="preserve">‘ (alternativer </w:t>
      </w:r>
      <w:proofErr w:type="spellStart"/>
      <w:r>
        <w:t>Lterm</w:t>
      </w:r>
      <w:proofErr w:type="spellEnd"/>
      <w:r>
        <w:t>-Name, Beispiel: I0112601)</w:t>
      </w:r>
    </w:p>
    <w:p w14:paraId="67F592B8" w14:textId="77777777" w:rsidR="00E63F00" w:rsidRDefault="00E63F00" w:rsidP="00C56C1B">
      <w:r>
        <w:tab/>
      </w:r>
      <w:r>
        <w:tab/>
      </w:r>
    </w:p>
    <w:p w14:paraId="530A8A03" w14:textId="77777777" w:rsidR="009B35A6" w:rsidRDefault="009B35A6" w:rsidP="00C56C1B">
      <w:r>
        <w:t>Beispiel:</w:t>
      </w:r>
    </w:p>
    <w:p w14:paraId="565D87E1" w14:textId="77777777" w:rsidR="00326FCD" w:rsidRDefault="00326FCD" w:rsidP="00C56C1B">
      <w:r w:rsidRPr="00326FCD">
        <w:rPr>
          <w:noProof/>
          <w:lang w:eastAsia="de-DE"/>
        </w:rPr>
        <w:drawing>
          <wp:inline distT="0" distB="0" distL="0" distR="0" wp14:anchorId="04D01D13" wp14:editId="3EF805CB">
            <wp:extent cx="5645426" cy="3260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2661"/>
                    </a:xfrm>
                    <a:prstGeom prst="rect">
                      <a:avLst/>
                    </a:prstGeom>
                    <a:noFill/>
                    <a:ln>
                      <a:noFill/>
                    </a:ln>
                  </pic:spPr>
                </pic:pic>
              </a:graphicData>
            </a:graphic>
          </wp:inline>
        </w:drawing>
      </w:r>
    </w:p>
    <w:p w14:paraId="5D32A711" w14:textId="77777777" w:rsidR="00F7524C" w:rsidRDefault="00F7524C" w:rsidP="00A44BE2">
      <w:pPr>
        <w:pStyle w:val="berschrift4"/>
      </w:pPr>
      <w:r>
        <w:t xml:space="preserve">Routing in </w:t>
      </w:r>
      <w:r w:rsidR="002514AE">
        <w:t xml:space="preserve">DAS </w:t>
      </w:r>
      <w:r w:rsidR="0088385A">
        <w:t>KSB-MPP</w:t>
      </w:r>
      <w:r w:rsidR="008B64BF">
        <w:t xml:space="preserve"> der</w:t>
      </w:r>
      <w:r w:rsidR="002514AE">
        <w:t xml:space="preserve"> OSP</w:t>
      </w:r>
      <w:r w:rsidR="008B64BF">
        <w:t>lus-Gruppe</w:t>
      </w:r>
      <w:r w:rsidR="002514AE">
        <w:t xml:space="preserve"> (ETAPS)</w:t>
      </w:r>
    </w:p>
    <w:p w14:paraId="7B401954" w14:textId="77777777" w:rsidR="00F7524C" w:rsidRDefault="00F7524C" w:rsidP="00D124DC">
      <w:r>
        <w:t>In der ETAPS-Testumgebung kann sich das Ziel-</w:t>
      </w:r>
      <w:r w:rsidR="0088385A">
        <w:t>KSB-MPP</w:t>
      </w:r>
      <w:r w:rsidR="000D294D">
        <w:t xml:space="preserve"> </w:t>
      </w:r>
      <w:r>
        <w:t xml:space="preserve">im </w:t>
      </w:r>
      <w:r w:rsidR="000D294D">
        <w:t xml:space="preserve">gleichen </w:t>
      </w:r>
      <w:r>
        <w:t xml:space="preserve">IMS befinden, in dem auch die </w:t>
      </w:r>
      <w:r w:rsidR="00F85681" w:rsidRPr="00F85681">
        <w:rPr>
          <w:b/>
        </w:rPr>
        <w:t>GATEWAY</w:t>
      </w:r>
      <w:r>
        <w:t>-MPR ausgeführt wird. In diesem Fall wird die Gruppe in der sich das betreffende Institut befindet allein mittels der IMS-Transaktion angesprochen.</w:t>
      </w:r>
    </w:p>
    <w:p w14:paraId="6518A9C5" w14:textId="77777777" w:rsidR="00F7524C" w:rsidRDefault="00F7524C" w:rsidP="00D124DC">
      <w:r>
        <w:lastRenderedPageBreak/>
        <w:t xml:space="preserve">In der Tabelle </w:t>
      </w:r>
      <w:r w:rsidRPr="00DD33F7">
        <w:rPr>
          <w:i/>
        </w:rPr>
        <w:t>KA_KVS_ROUTING</w:t>
      </w:r>
      <w:r>
        <w:t xml:space="preserve"> ist ein Tabelleneintrag mit </w:t>
      </w:r>
      <w:r w:rsidRPr="0072565E">
        <w:rPr>
          <w:b/>
        </w:rPr>
        <w:t>KA_KVS_ROUT_TA_NAME</w:t>
      </w:r>
      <w:r>
        <w:t xml:space="preserve"> = </w:t>
      </w:r>
      <w:r w:rsidRPr="0072565E">
        <w:rPr>
          <w:i/>
        </w:rPr>
        <w:t>Ziel-Transaktions-Name</w:t>
      </w:r>
      <w:r>
        <w:t xml:space="preserve"> </w:t>
      </w:r>
      <w:r w:rsidR="00671D09">
        <w:t>und</w:t>
      </w:r>
      <w:r w:rsidR="000D294D">
        <w:t xml:space="preserve"> </w:t>
      </w:r>
      <w:r w:rsidRPr="0072565E">
        <w:rPr>
          <w:b/>
        </w:rPr>
        <w:t>KA_KVS_NHRT_HEAD_TYP</w:t>
      </w:r>
      <w:r>
        <w:t xml:space="preserve"> =‘</w:t>
      </w:r>
      <w:r w:rsidRPr="0072565E">
        <w:rPr>
          <w:b/>
        </w:rPr>
        <w:t>T</w:t>
      </w:r>
      <w:r>
        <w:t xml:space="preserve">‘ vorzunehmen. </w:t>
      </w:r>
    </w:p>
    <w:p w14:paraId="7E35C6F3" w14:textId="77777777" w:rsidR="00F7524C" w:rsidRDefault="00F7524C" w:rsidP="00D124DC">
      <w:r>
        <w:t xml:space="preserve">Beispiel: </w:t>
      </w:r>
    </w:p>
    <w:p w14:paraId="701E570E" w14:textId="77777777" w:rsidR="00886F54" w:rsidRDefault="00886F54" w:rsidP="00D124DC">
      <w:r w:rsidRPr="00886F54">
        <w:rPr>
          <w:noProof/>
          <w:lang w:eastAsia="de-DE"/>
        </w:rPr>
        <w:drawing>
          <wp:inline distT="0" distB="0" distL="0" distR="0" wp14:anchorId="4C0316CF" wp14:editId="2D8EE9C7">
            <wp:extent cx="5868063" cy="341907"/>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678" cy="348119"/>
                    </a:xfrm>
                    <a:prstGeom prst="rect">
                      <a:avLst/>
                    </a:prstGeom>
                    <a:noFill/>
                    <a:ln>
                      <a:noFill/>
                    </a:ln>
                  </pic:spPr>
                </pic:pic>
              </a:graphicData>
            </a:graphic>
          </wp:inline>
        </w:drawing>
      </w:r>
    </w:p>
    <w:p w14:paraId="56FE9AD0" w14:textId="77777777" w:rsidR="00F7524C" w:rsidRDefault="00F7524C" w:rsidP="00A44BE2">
      <w:pPr>
        <w:pStyle w:val="berschrift4"/>
      </w:pPr>
      <w:r>
        <w:t xml:space="preserve">   </w:t>
      </w:r>
      <w:r w:rsidR="00510315">
        <w:t>Routing in das POS-System</w:t>
      </w:r>
    </w:p>
    <w:p w14:paraId="0085F89B" w14:textId="77777777" w:rsidR="00510315" w:rsidRDefault="00510315" w:rsidP="00510315">
      <w:r>
        <w:t>Für das Senden von Nachricht</w:t>
      </w:r>
      <w:r w:rsidR="00671D09">
        <w:t xml:space="preserve">en an das POS-System (s. </w:t>
      </w:r>
      <w:proofErr w:type="spellStart"/>
      <w:r w:rsidR="00671D09" w:rsidRPr="00E7058D">
        <w:rPr>
          <w:highlight w:val="magenta"/>
        </w:rPr>
        <w:t>noCVM</w:t>
      </w:r>
      <w:proofErr w:type="spellEnd"/>
      <w:r w:rsidR="00671D09">
        <w:t>)</w:t>
      </w:r>
      <w:r>
        <w:t xml:space="preserve"> ist folgenden Routing-Tabelleneintrag erforderlich:</w:t>
      </w:r>
    </w:p>
    <w:p w14:paraId="2E9EFA06" w14:textId="77777777" w:rsidR="00510315" w:rsidRDefault="00510315" w:rsidP="00510315">
      <w:r w:rsidRPr="00E63F00">
        <w:rPr>
          <w:b/>
        </w:rPr>
        <w:t>KRKT_PRZR_NAME</w:t>
      </w:r>
      <w:r>
        <w:tab/>
      </w:r>
      <w:r>
        <w:tab/>
        <w:t>=</w:t>
      </w:r>
      <w:r>
        <w:tab/>
        <w:t>‘</w:t>
      </w:r>
      <w:r w:rsidRPr="00E63F00">
        <w:rPr>
          <w:b/>
        </w:rPr>
        <w:t>OSP</w:t>
      </w:r>
      <w:r>
        <w:rPr>
          <w:b/>
        </w:rPr>
        <w:t>POS</w:t>
      </w:r>
      <w:r>
        <w:t>‘</w:t>
      </w:r>
    </w:p>
    <w:p w14:paraId="23EA7600" w14:textId="77777777" w:rsidR="00510315" w:rsidRDefault="00510315" w:rsidP="00510315">
      <w:r w:rsidRPr="00E63F00">
        <w:rPr>
          <w:b/>
        </w:rPr>
        <w:t>KA_KVS_GV_VA_ANWD</w:t>
      </w:r>
      <w:r>
        <w:tab/>
      </w:r>
      <w:r>
        <w:tab/>
        <w:t>=</w:t>
      </w:r>
      <w:r>
        <w:tab/>
        <w:t>‘</w:t>
      </w:r>
      <w:r w:rsidRPr="00510315">
        <w:rPr>
          <w:b/>
        </w:rPr>
        <w:t>POSLIMIT</w:t>
      </w:r>
      <w:r>
        <w:t xml:space="preserve">‘ </w:t>
      </w:r>
    </w:p>
    <w:p w14:paraId="74BD975B" w14:textId="77777777" w:rsidR="00510315" w:rsidRDefault="00510315" w:rsidP="00510315">
      <w:r w:rsidRPr="00E63F00">
        <w:rPr>
          <w:b/>
        </w:rPr>
        <w:t>KA_KVS_ROUT_TA_NAME</w:t>
      </w:r>
      <w:r w:rsidRPr="00E63F00">
        <w:rPr>
          <w:b/>
        </w:rPr>
        <w:tab/>
      </w:r>
      <w:r>
        <w:t>=</w:t>
      </w:r>
      <w:r>
        <w:tab/>
        <w:t>‘</w:t>
      </w:r>
      <w:r w:rsidRPr="00510315">
        <w:rPr>
          <w:b/>
        </w:rPr>
        <w:t>XP005800</w:t>
      </w:r>
      <w:r>
        <w:t>‘ (Transaktions-Name)</w:t>
      </w:r>
    </w:p>
    <w:p w14:paraId="28646CD8" w14:textId="77777777" w:rsidR="00510315" w:rsidRDefault="00510315" w:rsidP="00510315">
      <w:r w:rsidRPr="00E63F00">
        <w:rPr>
          <w:b/>
        </w:rPr>
        <w:t>KA_KVS_NHRT_HEAD_TYP</w:t>
      </w:r>
      <w:r>
        <w:tab/>
        <w:t>=</w:t>
      </w:r>
      <w:r>
        <w:tab/>
        <w:t>‘</w:t>
      </w:r>
      <w:r w:rsidRPr="00E63F00">
        <w:rPr>
          <w:b/>
        </w:rPr>
        <w:t>L</w:t>
      </w:r>
      <w:r>
        <w:t>‘ (für (L)Term)</w:t>
      </w:r>
    </w:p>
    <w:p w14:paraId="2FB05032" w14:textId="77777777" w:rsidR="00510315" w:rsidRDefault="00510315" w:rsidP="00510315">
      <w:r w:rsidRPr="00E63F00">
        <w:rPr>
          <w:b/>
        </w:rPr>
        <w:t>IP_ADR_URL_1</w:t>
      </w:r>
      <w:r w:rsidRPr="00E63F00">
        <w:rPr>
          <w:b/>
        </w:rPr>
        <w:tab/>
      </w:r>
      <w:r>
        <w:tab/>
      </w:r>
      <w:r>
        <w:tab/>
        <w:t>=</w:t>
      </w:r>
      <w:r>
        <w:tab/>
      </w:r>
      <w:r w:rsidRPr="00E63F00">
        <w:rPr>
          <w:b/>
        </w:rPr>
        <w:t>‘</w:t>
      </w:r>
      <w:r>
        <w:rPr>
          <w:b/>
        </w:rPr>
        <w:t>LTERM=</w:t>
      </w:r>
      <w:proofErr w:type="spellStart"/>
      <w:r w:rsidRPr="00E63F00">
        <w:rPr>
          <w:b/>
        </w:rPr>
        <w:t>Innnnnnn</w:t>
      </w:r>
      <w:proofErr w:type="spellEnd"/>
      <w:r>
        <w:t>‘ (</w:t>
      </w:r>
      <w:proofErr w:type="spellStart"/>
      <w:r>
        <w:t>Lterm</w:t>
      </w:r>
      <w:proofErr w:type="spellEnd"/>
      <w:r>
        <w:t>-Name, Beispiel: I0112601)</w:t>
      </w:r>
    </w:p>
    <w:p w14:paraId="1A014AB5" w14:textId="77777777" w:rsidR="00510315" w:rsidRDefault="00510315" w:rsidP="00510315">
      <w:r w:rsidRPr="00E63F00">
        <w:rPr>
          <w:b/>
        </w:rPr>
        <w:t>IP_ADR_URL_2</w:t>
      </w:r>
      <w:r w:rsidRPr="00E63F00">
        <w:rPr>
          <w:b/>
        </w:rPr>
        <w:tab/>
      </w:r>
      <w:r>
        <w:tab/>
      </w:r>
      <w:r>
        <w:tab/>
        <w:t>=</w:t>
      </w:r>
      <w:r>
        <w:tab/>
      </w:r>
      <w:r w:rsidRPr="00E63F00">
        <w:rPr>
          <w:b/>
        </w:rPr>
        <w:t>‘</w:t>
      </w:r>
      <w:r>
        <w:rPr>
          <w:b/>
        </w:rPr>
        <w:t>LTERM=</w:t>
      </w:r>
      <w:proofErr w:type="spellStart"/>
      <w:r w:rsidRPr="00E63F00">
        <w:rPr>
          <w:b/>
        </w:rPr>
        <w:t>Innnnnnn</w:t>
      </w:r>
      <w:proofErr w:type="spellEnd"/>
      <w:r>
        <w:t xml:space="preserve">‘ (alternativer </w:t>
      </w:r>
      <w:proofErr w:type="spellStart"/>
      <w:r>
        <w:t>Lterm</w:t>
      </w:r>
      <w:proofErr w:type="spellEnd"/>
      <w:r>
        <w:t>-Name, Beispiel: I0112601)</w:t>
      </w:r>
    </w:p>
    <w:p w14:paraId="3E9BD29A" w14:textId="77777777" w:rsidR="00510315" w:rsidRDefault="00510315" w:rsidP="00510315"/>
    <w:p w14:paraId="7AEB3768" w14:textId="77777777" w:rsidR="00510315" w:rsidRDefault="00510315" w:rsidP="00510315"/>
    <w:p w14:paraId="2CB98C57" w14:textId="77777777" w:rsidR="00510315" w:rsidRDefault="00510315" w:rsidP="00510315"/>
    <w:p w14:paraId="6549AD4F" w14:textId="77777777" w:rsidR="00510315" w:rsidRPr="00510315" w:rsidRDefault="00510315" w:rsidP="00510315"/>
    <w:p w14:paraId="568AA962" w14:textId="77777777" w:rsidR="00B62E92" w:rsidRDefault="0005431F" w:rsidP="00A44BE2">
      <w:pPr>
        <w:pStyle w:val="berschrift4"/>
      </w:pPr>
      <w:r w:rsidRPr="00BA6459">
        <w:t xml:space="preserve">Routing </w:t>
      </w:r>
      <w:r w:rsidR="00BA6459" w:rsidRPr="00BA6459">
        <w:t xml:space="preserve">an </w:t>
      </w:r>
      <w:r w:rsidR="00B62E92">
        <w:t xml:space="preserve">das </w:t>
      </w:r>
      <w:r w:rsidR="00F85681">
        <w:t>eWL</w:t>
      </w:r>
      <w:r w:rsidR="00B62E92">
        <w:t xml:space="preserve">-System </w:t>
      </w:r>
      <w:r w:rsidR="00512ABE">
        <w:t>(Antwort)</w:t>
      </w:r>
    </w:p>
    <w:p w14:paraId="2090EDD8" w14:textId="77777777" w:rsidR="00512ABE" w:rsidRDefault="00F65E5D" w:rsidP="00F65E5D">
      <w:r>
        <w:t xml:space="preserve">Die Nachrichtenübertragung vom </w:t>
      </w:r>
      <w:proofErr w:type="spellStart"/>
      <w:r w:rsidR="00F85681">
        <w:t>eWL</w:t>
      </w:r>
      <w:proofErr w:type="spellEnd"/>
      <w:r>
        <w:t xml:space="preserve">-System an das </w:t>
      </w:r>
      <w:r w:rsidR="00F85681" w:rsidRPr="00F85681">
        <w:rPr>
          <w:b/>
        </w:rPr>
        <w:t>GATEWAY</w:t>
      </w:r>
      <w:r>
        <w:t xml:space="preserve"> erfolgt unter Vermittlung des </w:t>
      </w:r>
      <w:r w:rsidRPr="00DD33F7">
        <w:t>CICS</w:t>
      </w:r>
      <w:r>
        <w:t xml:space="preserve">. </w:t>
      </w:r>
    </w:p>
    <w:p w14:paraId="730137C1" w14:textId="77777777" w:rsidR="00F65E5D" w:rsidRDefault="00F65E5D" w:rsidP="00F65E5D">
      <w:r>
        <w:t xml:space="preserve">Die angesprochene CICS-Instanz hält die Verbindung zum </w:t>
      </w:r>
      <w:proofErr w:type="spellStart"/>
      <w:r w:rsidR="00F85681">
        <w:t>eWL</w:t>
      </w:r>
      <w:proofErr w:type="spellEnd"/>
      <w:r>
        <w:t xml:space="preserve">-System fest, darum muss das </w:t>
      </w:r>
      <w:r w:rsidR="00F85681" w:rsidRPr="00F85681">
        <w:rPr>
          <w:b/>
        </w:rPr>
        <w:t>GATEWAY</w:t>
      </w:r>
      <w:r>
        <w:t xml:space="preserve"> die Antwort-Nachricht </w:t>
      </w:r>
      <w:r w:rsidR="00512ABE">
        <w:t xml:space="preserve">an das </w:t>
      </w:r>
      <w:proofErr w:type="spellStart"/>
      <w:r w:rsidR="00F85681">
        <w:t>eWL</w:t>
      </w:r>
      <w:proofErr w:type="spellEnd"/>
      <w:r w:rsidR="00512ABE">
        <w:t>-System vermittels der gleichen CICS</w:t>
      </w:r>
      <w:r>
        <w:t>-Instanz zurücksenden</w:t>
      </w:r>
      <w:r w:rsidR="00512ABE">
        <w:t>, von der die Anfrage-Nachricht eingetroffen war.</w:t>
      </w:r>
    </w:p>
    <w:p w14:paraId="10C4E179" w14:textId="77777777" w:rsidR="00B62E92" w:rsidRDefault="00F65E5D" w:rsidP="00B62E92">
      <w:r>
        <w:t xml:space="preserve">Das CICS ergänzt die vom </w:t>
      </w:r>
      <w:proofErr w:type="spellStart"/>
      <w:r w:rsidR="00F85681">
        <w:t>eWL</w:t>
      </w:r>
      <w:proofErr w:type="spellEnd"/>
      <w:r>
        <w:t xml:space="preserve">-System eingegangene Nachricht um einen Nachrichten-Header (CICS-Header), der den Namen der verarbeitenden CICS-Instanz enthält. </w:t>
      </w:r>
    </w:p>
    <w:p w14:paraId="6C0AAA42" w14:textId="77777777" w:rsidR="00F65E5D" w:rsidRDefault="00671D09" w:rsidP="00B62E92">
      <w:r>
        <w:t>Die eintreffende Nachricht</w:t>
      </w:r>
      <w:r w:rsidR="00F65E5D">
        <w:t xml:space="preserve"> wird vom </w:t>
      </w:r>
      <w:r w:rsidR="00F85681">
        <w:rPr>
          <w:b/>
        </w:rPr>
        <w:t>GATEWAY</w:t>
      </w:r>
      <w:r w:rsidR="00F65E5D">
        <w:t xml:space="preserve"> inclusive des CICS-Headers in der Nachrichten-Tabelle </w:t>
      </w:r>
      <w:r w:rsidR="00F65E5D" w:rsidRPr="00DD33F7">
        <w:rPr>
          <w:i/>
        </w:rPr>
        <w:t>KA_GMC_NHRT_ARCH</w:t>
      </w:r>
      <w:r w:rsidR="00F65E5D">
        <w:t xml:space="preserve"> gesichert.</w:t>
      </w:r>
    </w:p>
    <w:p w14:paraId="703294DE" w14:textId="77777777" w:rsidR="00F65E5D" w:rsidRDefault="00F65E5D" w:rsidP="00B62E92">
      <w:r>
        <w:t xml:space="preserve">Trifft die Antwort-Nachricht vom </w:t>
      </w:r>
      <w:r w:rsidR="0088385A">
        <w:rPr>
          <w:b/>
        </w:rPr>
        <w:t>KSB-MPP</w:t>
      </w:r>
      <w:r>
        <w:t xml:space="preserve"> im </w:t>
      </w:r>
      <w:r w:rsidR="00F85681">
        <w:rPr>
          <w:b/>
        </w:rPr>
        <w:t>GATEWAY</w:t>
      </w:r>
      <w:r w:rsidRPr="00512ABE">
        <w:rPr>
          <w:b/>
        </w:rPr>
        <w:t xml:space="preserve"> </w:t>
      </w:r>
      <w:r>
        <w:t>ein, wird die original</w:t>
      </w:r>
      <w:r w:rsidR="00512ABE">
        <w:t>e</w:t>
      </w:r>
      <w:r>
        <w:t xml:space="preserve"> Anfrage-Nachricht in der Nachrichten-Tabelle iden</w:t>
      </w:r>
      <w:r w:rsidR="00EE008C">
        <w:t>tifiziert und die CICS-Instanz, an die zu antworten ist, aus dem gespeicherten CICS-Header übernommen.</w:t>
      </w:r>
    </w:p>
    <w:p w14:paraId="5F860241" w14:textId="77777777" w:rsidR="00EE008C" w:rsidRDefault="00512ABE" w:rsidP="00B62E92">
      <w:r>
        <w:t xml:space="preserve">Aus </w:t>
      </w:r>
      <w:r w:rsidR="00EE008C">
        <w:t xml:space="preserve">der Tabelle </w:t>
      </w:r>
      <w:r w:rsidR="00EE008C" w:rsidRPr="00DD33F7">
        <w:rPr>
          <w:i/>
        </w:rPr>
        <w:t>KA_KVS_ROUTING</w:t>
      </w:r>
      <w:r w:rsidR="00EE008C">
        <w:t xml:space="preserve"> wird lediglich der CICS-Transaktionsname für die Antwort-Nachricht entnommen, dazu ist folgende</w:t>
      </w:r>
      <w:r>
        <w:t>r Eintrag in der</w:t>
      </w:r>
      <w:r w:rsidR="00EE008C">
        <w:t xml:space="preserve"> Tabelle vorzunehmen: </w:t>
      </w:r>
    </w:p>
    <w:p w14:paraId="33117053" w14:textId="77777777" w:rsidR="00502D2C" w:rsidRDefault="00502D2C" w:rsidP="00502D2C">
      <w:r w:rsidRPr="00E63F00">
        <w:rPr>
          <w:b/>
        </w:rPr>
        <w:t>KRKT_PRZR_NAME</w:t>
      </w:r>
      <w:r>
        <w:tab/>
      </w:r>
      <w:r>
        <w:tab/>
        <w:t>=</w:t>
      </w:r>
      <w:r>
        <w:tab/>
        <w:t>‘</w:t>
      </w:r>
      <w:r w:rsidRPr="00502D2C">
        <w:rPr>
          <w:b/>
        </w:rPr>
        <w:t>MC‘</w:t>
      </w:r>
    </w:p>
    <w:p w14:paraId="3F0EEB88" w14:textId="77777777" w:rsidR="00502D2C" w:rsidRDefault="00502D2C" w:rsidP="00502D2C">
      <w:r w:rsidRPr="00E63F00">
        <w:rPr>
          <w:b/>
        </w:rPr>
        <w:lastRenderedPageBreak/>
        <w:t>KA_KVS_GV_VA_ANWD</w:t>
      </w:r>
      <w:r>
        <w:tab/>
      </w:r>
      <w:r>
        <w:tab/>
        <w:t>=</w:t>
      </w:r>
      <w:r>
        <w:tab/>
        <w:t>‘</w:t>
      </w:r>
      <w:r w:rsidR="009557B5" w:rsidRPr="009557B5">
        <w:rPr>
          <w:b/>
        </w:rPr>
        <w:t>AUTO</w:t>
      </w:r>
      <w:r w:rsidR="00F85681">
        <w:t xml:space="preserve">‘ </w:t>
      </w:r>
      <w:r w:rsidR="009557B5">
        <w:t xml:space="preserve"> (ETAPS: ‘</w:t>
      </w:r>
      <w:r w:rsidR="009557B5" w:rsidRPr="009557B5">
        <w:rPr>
          <w:b/>
        </w:rPr>
        <w:t>AUTOTU1</w:t>
      </w:r>
      <w:r w:rsidR="009557B5">
        <w:t>‘)</w:t>
      </w:r>
      <w:r>
        <w:t xml:space="preserve"> </w:t>
      </w:r>
    </w:p>
    <w:p w14:paraId="3A6E8FE8" w14:textId="77777777" w:rsidR="00502D2C" w:rsidRDefault="00502D2C" w:rsidP="00502D2C">
      <w:r w:rsidRPr="00E63F00">
        <w:rPr>
          <w:b/>
        </w:rPr>
        <w:t>KA_KVS_ROUT_TA_NAME</w:t>
      </w:r>
      <w:r w:rsidRPr="00E63F00">
        <w:rPr>
          <w:b/>
        </w:rPr>
        <w:tab/>
      </w:r>
      <w:r>
        <w:t>=</w:t>
      </w:r>
      <w:r>
        <w:tab/>
        <w:t>‘</w:t>
      </w:r>
      <w:r w:rsidR="009557B5" w:rsidRPr="009557B5">
        <w:rPr>
          <w:b/>
        </w:rPr>
        <w:t>DIGWCICS</w:t>
      </w:r>
      <w:r>
        <w:t>‘ (Transaktions-Name)</w:t>
      </w:r>
    </w:p>
    <w:p w14:paraId="3E938668" w14:textId="77777777" w:rsidR="00502D2C" w:rsidRDefault="00502D2C" w:rsidP="00502D2C">
      <w:r w:rsidRPr="00E63F00">
        <w:rPr>
          <w:b/>
        </w:rPr>
        <w:t>KA_KVS_NHRT_HEAD_TYP</w:t>
      </w:r>
      <w:r>
        <w:tab/>
        <w:t>=</w:t>
      </w:r>
      <w:r>
        <w:tab/>
        <w:t>‘</w:t>
      </w:r>
      <w:r w:rsidR="009557B5">
        <w:t xml:space="preserve"> </w:t>
      </w:r>
      <w:r>
        <w:t>‘ (</w:t>
      </w:r>
      <w:r w:rsidR="009557B5">
        <w:t>frei)</w:t>
      </w:r>
    </w:p>
    <w:p w14:paraId="3C98166D" w14:textId="77777777" w:rsidR="009557B5" w:rsidRDefault="00502D2C" w:rsidP="00502D2C">
      <w:pPr>
        <w:rPr>
          <w:b/>
        </w:rPr>
      </w:pPr>
      <w:r w:rsidRPr="00E63F00">
        <w:rPr>
          <w:b/>
        </w:rPr>
        <w:t>IP_ADR_URL_1</w:t>
      </w:r>
      <w:r w:rsidRPr="00E63F00">
        <w:rPr>
          <w:b/>
        </w:rPr>
        <w:tab/>
      </w:r>
      <w:r>
        <w:tab/>
      </w:r>
      <w:r>
        <w:tab/>
        <w:t>=</w:t>
      </w:r>
      <w:r>
        <w:tab/>
      </w:r>
      <w:r w:rsidRPr="00E63F00">
        <w:rPr>
          <w:b/>
        </w:rPr>
        <w:t>‘</w:t>
      </w:r>
      <w:r w:rsidR="009557B5">
        <w:rPr>
          <w:b/>
        </w:rPr>
        <w:t xml:space="preserve"> ‘ (frei)</w:t>
      </w:r>
    </w:p>
    <w:p w14:paraId="31A13ADA" w14:textId="77777777" w:rsidR="00502D2C" w:rsidRDefault="009557B5" w:rsidP="00502D2C">
      <w:r w:rsidRPr="00E63F00">
        <w:rPr>
          <w:b/>
        </w:rPr>
        <w:t xml:space="preserve"> </w:t>
      </w:r>
      <w:r w:rsidR="00502D2C" w:rsidRPr="00E63F00">
        <w:rPr>
          <w:b/>
        </w:rPr>
        <w:t>IP_ADR_URL_2</w:t>
      </w:r>
      <w:r w:rsidR="00502D2C" w:rsidRPr="00E63F00">
        <w:rPr>
          <w:b/>
        </w:rPr>
        <w:tab/>
      </w:r>
      <w:r w:rsidR="00502D2C">
        <w:tab/>
      </w:r>
      <w:r w:rsidR="00502D2C">
        <w:tab/>
        <w:t>=</w:t>
      </w:r>
      <w:r w:rsidR="00502D2C">
        <w:tab/>
      </w:r>
      <w:r w:rsidR="00502D2C" w:rsidRPr="00E63F00">
        <w:rPr>
          <w:b/>
        </w:rPr>
        <w:t>‘</w:t>
      </w:r>
      <w:r>
        <w:rPr>
          <w:b/>
        </w:rPr>
        <w:t xml:space="preserve"> ‘ (frei)</w:t>
      </w:r>
    </w:p>
    <w:p w14:paraId="115B7C37" w14:textId="77777777" w:rsidR="00502D2C" w:rsidRPr="00B62E92" w:rsidRDefault="00502D2C" w:rsidP="00B62E92"/>
    <w:p w14:paraId="7DB8F43D" w14:textId="77777777" w:rsidR="00E9009D" w:rsidRDefault="00E9009D" w:rsidP="003D211F">
      <w:pPr>
        <w:pStyle w:val="berschrift5"/>
      </w:pPr>
      <w:r>
        <w:t xml:space="preserve">Zuordnung </w:t>
      </w:r>
      <w:r w:rsidR="00DF4FB1">
        <w:t xml:space="preserve">Aktives </w:t>
      </w:r>
      <w:r w:rsidR="00DD33F7">
        <w:t>CICS</w:t>
      </w:r>
      <w:r>
        <w:t xml:space="preserve">-System </w:t>
      </w:r>
    </w:p>
    <w:p w14:paraId="3B7EB315" w14:textId="77777777" w:rsidR="00B62E92" w:rsidRDefault="00B62E92" w:rsidP="00D124DC"/>
    <w:p w14:paraId="06A90E44" w14:textId="77777777" w:rsidR="00B62E92" w:rsidRPr="00B62E92" w:rsidRDefault="00B62E92" w:rsidP="00D124DC">
      <w:pPr>
        <w:rPr>
          <w:color w:val="FF0000"/>
        </w:rPr>
      </w:pPr>
      <w:proofErr w:type="spellStart"/>
      <w:r w:rsidRPr="00B62E92">
        <w:rPr>
          <w:color w:val="FF0000"/>
        </w:rPr>
        <w:t>Todo</w:t>
      </w:r>
      <w:proofErr w:type="spellEnd"/>
      <w:r w:rsidRPr="00B62E92">
        <w:rPr>
          <w:color w:val="FF0000"/>
        </w:rPr>
        <w:t xml:space="preserve">!! Das aktive CICS muss nur für die </w:t>
      </w:r>
      <w:r w:rsidR="005B110F">
        <w:rPr>
          <w:color w:val="FF0000"/>
        </w:rPr>
        <w:t>FRAUD</w:t>
      </w:r>
      <w:r w:rsidRPr="00B62E92">
        <w:rPr>
          <w:color w:val="FF0000"/>
        </w:rPr>
        <w:t xml:space="preserve">-Nachrichten ermittelt werden, die per </w:t>
      </w:r>
      <w:r w:rsidRPr="00B62E92">
        <w:rPr>
          <w:b/>
          <w:color w:val="FF0000"/>
        </w:rPr>
        <w:t xml:space="preserve">Dynamische Schnittstelle </w:t>
      </w:r>
      <w:r w:rsidRPr="00B62E92">
        <w:rPr>
          <w:color w:val="FF0000"/>
        </w:rPr>
        <w:t xml:space="preserve">direkt an das </w:t>
      </w:r>
      <w:proofErr w:type="spellStart"/>
      <w:r w:rsidRPr="00B62E92">
        <w:rPr>
          <w:color w:val="FF0000"/>
        </w:rPr>
        <w:t>Osplus</w:t>
      </w:r>
      <w:proofErr w:type="spellEnd"/>
      <w:r w:rsidRPr="00B62E92">
        <w:rPr>
          <w:color w:val="FF0000"/>
        </w:rPr>
        <w:t xml:space="preserve">-Institut des Kartenausgebers zu senden sind. </w:t>
      </w:r>
    </w:p>
    <w:p w14:paraId="1E94EDD1" w14:textId="77777777" w:rsidR="00012779" w:rsidRDefault="00E9009D" w:rsidP="00D124DC">
      <w:r>
        <w:t>Mittels CICS-Diagnose-Nachricht</w:t>
      </w:r>
      <w:r w:rsidR="0010236B">
        <w:t xml:space="preserve">en meldet sich das jeweilige CICS zyklisch mit der Nachricht </w:t>
      </w:r>
      <w:r w:rsidR="0010236B" w:rsidRPr="0010236B">
        <w:rPr>
          <w:b/>
        </w:rPr>
        <w:t>DTXD (</w:t>
      </w:r>
      <w:r w:rsidR="0010236B">
        <w:t xml:space="preserve">=aktiv). Wird ein CICS gestoppt, dann sendet es eine Nachricht </w:t>
      </w:r>
      <w:r w:rsidR="0010236B" w:rsidRPr="0010236B">
        <w:rPr>
          <w:b/>
        </w:rPr>
        <w:t>DTYD</w:t>
      </w:r>
      <w:r w:rsidR="00D06C67">
        <w:t xml:space="preserve"> (=inaktiv). </w:t>
      </w:r>
    </w:p>
    <w:p w14:paraId="52743DB9" w14:textId="77777777" w:rsidR="00E9009D" w:rsidRDefault="0010236B" w:rsidP="00D124DC">
      <w:r>
        <w:t>Der Status des jeweiligen CICS-Systems wird</w:t>
      </w:r>
      <w:r w:rsidR="00E9009D">
        <w:t xml:space="preserve"> mit den folgenden Parameter-Inhalten in die Tabelle </w:t>
      </w:r>
      <w:r w:rsidR="00E9009D" w:rsidRPr="00DD33F7">
        <w:rPr>
          <w:i/>
        </w:rPr>
        <w:t>KA_KVS_ROUTING</w:t>
      </w:r>
      <w:r w:rsidR="00E9009D">
        <w:t xml:space="preserve"> </w:t>
      </w:r>
      <w:r w:rsidR="00E9009D" w:rsidRPr="000C139C">
        <w:t>eingetragen</w:t>
      </w:r>
      <w:r w:rsidR="00012779" w:rsidRPr="000C139C">
        <w:t xml:space="preserve"> (</w:t>
      </w:r>
      <w:proofErr w:type="spellStart"/>
      <w:r w:rsidR="00012779" w:rsidRPr="000C139C">
        <w:t>Pgm</w:t>
      </w:r>
      <w:proofErr w:type="spellEnd"/>
      <w:r w:rsidR="00012779" w:rsidRPr="000C139C">
        <w:t xml:space="preserve">. </w:t>
      </w:r>
      <w:r w:rsidR="00012779" w:rsidRPr="000C139C">
        <w:rPr>
          <w:b/>
        </w:rPr>
        <w:t>KAGMC006</w:t>
      </w:r>
      <w:r w:rsidR="00012779">
        <w:t>)</w:t>
      </w:r>
      <w:r w:rsidR="00E9009D">
        <w:t xml:space="preserve">: </w:t>
      </w:r>
    </w:p>
    <w:p w14:paraId="5070B108" w14:textId="77777777" w:rsidR="00012779" w:rsidRDefault="00012779" w:rsidP="00510315">
      <w:r w:rsidRPr="00510315">
        <w:rPr>
          <w:b/>
        </w:rPr>
        <w:t>KRKT_PRZR_NAME</w:t>
      </w:r>
      <w:r>
        <w:tab/>
        <w:t xml:space="preserve">= </w:t>
      </w:r>
      <w:r w:rsidR="00510315">
        <w:tab/>
        <w:t>‘</w:t>
      </w:r>
      <w:r w:rsidRPr="00510315">
        <w:rPr>
          <w:b/>
        </w:rPr>
        <w:t>CICS</w:t>
      </w:r>
      <w:r w:rsidR="00510315">
        <w:t>‘</w:t>
      </w:r>
      <w:r w:rsidRPr="00012779">
        <w:t xml:space="preserve"> </w:t>
      </w:r>
    </w:p>
    <w:p w14:paraId="0E445D0C" w14:textId="77777777" w:rsidR="00012779" w:rsidRDefault="00012779" w:rsidP="00510315">
      <w:r w:rsidRPr="00510315">
        <w:rPr>
          <w:b/>
        </w:rPr>
        <w:t>KA_KVS_GV_VA_ANWD</w:t>
      </w:r>
      <w:r>
        <w:tab/>
        <w:t xml:space="preserve">= </w:t>
      </w:r>
      <w:r w:rsidR="00510315">
        <w:tab/>
        <w:t>‘</w:t>
      </w:r>
      <w:r w:rsidRPr="00510315">
        <w:rPr>
          <w:b/>
        </w:rPr>
        <w:t>CICS-1</w:t>
      </w:r>
      <w:r w:rsidR="00510315">
        <w:t xml:space="preserve">‘ </w:t>
      </w:r>
      <w:r>
        <w:t xml:space="preserve">  (bzw. </w:t>
      </w:r>
      <w:r w:rsidR="00510315">
        <w:t>‘</w:t>
      </w:r>
      <w:r w:rsidRPr="00510315">
        <w:rPr>
          <w:b/>
        </w:rPr>
        <w:t>CICS-2</w:t>
      </w:r>
      <w:r w:rsidR="00510315">
        <w:t>‘</w:t>
      </w:r>
      <w:r>
        <w:t>)</w:t>
      </w:r>
      <w:r>
        <w:tab/>
      </w:r>
    </w:p>
    <w:p w14:paraId="6FB2405E" w14:textId="77777777" w:rsidR="00012779" w:rsidRDefault="00510315" w:rsidP="00D124DC">
      <w:r>
        <w:t xml:space="preserve"> </w:t>
      </w:r>
      <w:r w:rsidR="00012779" w:rsidRPr="00510315">
        <w:rPr>
          <w:b/>
        </w:rPr>
        <w:t>BLZ</w:t>
      </w:r>
      <w:r w:rsidR="00012779">
        <w:tab/>
      </w:r>
      <w:r w:rsidR="00012779">
        <w:tab/>
      </w:r>
      <w:r w:rsidR="00012779">
        <w:tab/>
        <w:t xml:space="preserve">= </w:t>
      </w:r>
      <w:r>
        <w:tab/>
      </w:r>
      <w:r w:rsidR="00012779" w:rsidRPr="00510315">
        <w:rPr>
          <w:b/>
        </w:rPr>
        <w:t>0</w:t>
      </w:r>
      <w:r w:rsidR="00012779" w:rsidRPr="00012779">
        <w:t xml:space="preserve"> </w:t>
      </w:r>
    </w:p>
    <w:p w14:paraId="245C3A08" w14:textId="77777777" w:rsidR="00012779" w:rsidRDefault="00012779" w:rsidP="00510315">
      <w:r w:rsidRPr="00510315">
        <w:rPr>
          <w:b/>
        </w:rPr>
        <w:t>KA_KVS_ROUT_ATS</w:t>
      </w:r>
      <w:r w:rsidRPr="00012779">
        <w:t xml:space="preserve"> </w:t>
      </w:r>
      <w:r w:rsidR="000A46A9">
        <w:tab/>
        <w:t>=</w:t>
      </w:r>
      <w:r w:rsidR="000A46A9">
        <w:tab/>
      </w:r>
      <w:r w:rsidR="00510315">
        <w:t>‘</w:t>
      </w:r>
      <w:proofErr w:type="spellStart"/>
      <w:r w:rsidR="00510315" w:rsidRPr="00510315">
        <w:rPr>
          <w:b/>
        </w:rPr>
        <w:t>jjjj</w:t>
      </w:r>
      <w:proofErr w:type="spellEnd"/>
      <w:r w:rsidR="00510315" w:rsidRPr="00510315">
        <w:rPr>
          <w:b/>
        </w:rPr>
        <w:t>-mm-</w:t>
      </w:r>
      <w:proofErr w:type="spellStart"/>
      <w:r w:rsidR="00510315" w:rsidRPr="00510315">
        <w:rPr>
          <w:b/>
        </w:rPr>
        <w:t>tt</w:t>
      </w:r>
      <w:proofErr w:type="spellEnd"/>
      <w:r w:rsidR="00510315" w:rsidRPr="00510315">
        <w:rPr>
          <w:b/>
        </w:rPr>
        <w:t>-</w:t>
      </w:r>
      <w:proofErr w:type="spellStart"/>
      <w:r w:rsidR="00510315" w:rsidRPr="00510315">
        <w:rPr>
          <w:b/>
        </w:rPr>
        <w:t>hh.mm.ss.hhhhhh</w:t>
      </w:r>
      <w:proofErr w:type="spellEnd"/>
      <w:r w:rsidR="00510315">
        <w:t>‘ (</w:t>
      </w:r>
      <w:proofErr w:type="spellStart"/>
      <w:r>
        <w:t>TimeStamp</w:t>
      </w:r>
      <w:proofErr w:type="spellEnd"/>
      <w:r w:rsidR="00510315">
        <w:t xml:space="preserve"> aktiv-ab)</w:t>
      </w:r>
    </w:p>
    <w:p w14:paraId="012AFD55" w14:textId="77777777" w:rsidR="00012779" w:rsidRDefault="00012779" w:rsidP="00510315">
      <w:r w:rsidRPr="00510315">
        <w:rPr>
          <w:b/>
        </w:rPr>
        <w:t>KA_KVS_ROUT_ETS</w:t>
      </w:r>
      <w:r>
        <w:tab/>
        <w:t xml:space="preserve">= </w:t>
      </w:r>
      <w:r w:rsidR="00510315">
        <w:tab/>
        <w:t>‘</w:t>
      </w:r>
      <w:r w:rsidRPr="00510315">
        <w:rPr>
          <w:b/>
        </w:rPr>
        <w:t>9999-12-31-23.59.59.999999</w:t>
      </w:r>
      <w:r w:rsidR="00510315">
        <w:t>‘</w:t>
      </w:r>
      <w:r>
        <w:t xml:space="preserve">  (wenn aktiv) / </w:t>
      </w:r>
      <w:proofErr w:type="spellStart"/>
      <w:r>
        <w:t>TimeStamp</w:t>
      </w:r>
      <w:proofErr w:type="spellEnd"/>
      <w:r>
        <w:t xml:space="preserve"> (wenn inaktiv) </w:t>
      </w:r>
    </w:p>
    <w:p w14:paraId="694550BC" w14:textId="77777777" w:rsidR="003D211F" w:rsidRDefault="003D211F" w:rsidP="00D124DC">
      <w:r>
        <w:t xml:space="preserve">Beispiel: </w:t>
      </w:r>
    </w:p>
    <w:p w14:paraId="2337389B" w14:textId="77777777" w:rsidR="002E38F3" w:rsidRDefault="002E38F3" w:rsidP="00D124DC">
      <w:r>
        <w:rPr>
          <w:noProof/>
          <w:lang w:eastAsia="de-DE"/>
        </w:rPr>
        <w:drawing>
          <wp:inline distT="0" distB="0" distL="0" distR="0" wp14:anchorId="5EAB4451" wp14:editId="6B68CD23">
            <wp:extent cx="5760720" cy="2546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CDCD4.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54635"/>
                    </a:xfrm>
                    <a:prstGeom prst="rect">
                      <a:avLst/>
                    </a:prstGeom>
                  </pic:spPr>
                </pic:pic>
              </a:graphicData>
            </a:graphic>
          </wp:inline>
        </w:drawing>
      </w:r>
    </w:p>
    <w:p w14:paraId="18835E5D" w14:textId="77777777" w:rsidR="002E38F3" w:rsidRDefault="002E38F3" w:rsidP="00D124DC"/>
    <w:p w14:paraId="02C7D747" w14:textId="77777777" w:rsidR="002E38F3" w:rsidRDefault="002E38F3" w:rsidP="00D124DC"/>
    <w:p w14:paraId="479A68D4" w14:textId="77777777" w:rsidR="0010236B" w:rsidRDefault="0010236B" w:rsidP="00D124DC"/>
    <w:p w14:paraId="09B4630A" w14:textId="77777777" w:rsidR="003D211F" w:rsidRPr="00E9009D" w:rsidRDefault="003D211F" w:rsidP="00D124DC"/>
    <w:p w14:paraId="68482ED4" w14:textId="77777777" w:rsidR="00E9009D" w:rsidRDefault="00E9009D" w:rsidP="00D124DC">
      <w:pPr>
        <w:rPr>
          <w:u w:val="single"/>
        </w:rPr>
      </w:pPr>
    </w:p>
    <w:p w14:paraId="34395DB2" w14:textId="77777777" w:rsidR="00D124DC" w:rsidRDefault="00D124DC" w:rsidP="00D124DC">
      <w:pPr>
        <w:pStyle w:val="berschrift3"/>
      </w:pPr>
      <w:bookmarkStart w:id="71" w:name="_Überwachung"/>
      <w:bookmarkStart w:id="72" w:name="_Toc83102667"/>
      <w:bookmarkEnd w:id="71"/>
      <w:r>
        <w:t>Überwachung</w:t>
      </w:r>
      <w:bookmarkEnd w:id="72"/>
    </w:p>
    <w:p w14:paraId="17CC57F9" w14:textId="77777777" w:rsidR="00413842" w:rsidRDefault="00413842" w:rsidP="00D124DC">
      <w:r>
        <w:t xml:space="preserve">Autorisierungs-Nachrichten müssen gegenüber dem </w:t>
      </w:r>
      <w:proofErr w:type="spellStart"/>
      <w:r w:rsidR="00F85681">
        <w:t>eWL</w:t>
      </w:r>
      <w:proofErr w:type="spellEnd"/>
      <w:r w:rsidR="000B74BA">
        <w:t xml:space="preserve">-System </w:t>
      </w:r>
      <w:r>
        <w:t>innerhalb einer kurzen Frist beantwortet werden. Bleibt die Antwort innerha</w:t>
      </w:r>
      <w:r w:rsidR="000B74BA">
        <w:t xml:space="preserve">lb der Frist aus, dann kann das </w:t>
      </w:r>
      <w:proofErr w:type="spellStart"/>
      <w:r w:rsidR="00F85681">
        <w:t>eWL</w:t>
      </w:r>
      <w:proofErr w:type="spellEnd"/>
      <w:r w:rsidR="000B74BA">
        <w:t xml:space="preserve">-System </w:t>
      </w:r>
      <w:r>
        <w:t>den Geschäftsvorfall nicht abschließen und bricht die Verarbeitung durch das Senden einer Storno-Nachricht ab.</w:t>
      </w:r>
    </w:p>
    <w:p w14:paraId="1557AAED" w14:textId="77777777" w:rsidR="00B317BD" w:rsidRDefault="00413842" w:rsidP="00D124DC">
      <w:r>
        <w:lastRenderedPageBreak/>
        <w:t xml:space="preserve">Das </w:t>
      </w:r>
      <w:r w:rsidR="00F85681" w:rsidRPr="00F85681">
        <w:rPr>
          <w:b/>
        </w:rPr>
        <w:t>GATEWAY</w:t>
      </w:r>
      <w:r>
        <w:t xml:space="preserve"> muss sicherstellen, dass die Autorisierung </w:t>
      </w:r>
      <w:r w:rsidR="000B74BA">
        <w:t xml:space="preserve">durch das </w:t>
      </w:r>
      <w:r w:rsidR="0088385A">
        <w:t>KSB-MPP</w:t>
      </w:r>
      <w:r w:rsidR="000B74BA">
        <w:t xml:space="preserve"> </w:t>
      </w:r>
      <w:r w:rsidR="00267D58">
        <w:t xml:space="preserve">storniert wird, wenn </w:t>
      </w:r>
      <w:r w:rsidR="000A46A9">
        <w:t xml:space="preserve">das </w:t>
      </w:r>
      <w:proofErr w:type="spellStart"/>
      <w:r w:rsidR="00F85681">
        <w:t>eWL</w:t>
      </w:r>
      <w:proofErr w:type="spellEnd"/>
      <w:r w:rsidR="000B74BA">
        <w:t xml:space="preserve">-System </w:t>
      </w:r>
      <w:r w:rsidR="00267D58">
        <w:t>eine Storno-Nachricht gesendet hat</w:t>
      </w:r>
      <w:r w:rsidR="00B317BD">
        <w:t>.</w:t>
      </w:r>
    </w:p>
    <w:p w14:paraId="5F44F3CD" w14:textId="77777777" w:rsidR="00413842" w:rsidRDefault="000A46A9" w:rsidP="00D124DC">
      <w:r>
        <w:t>Ggf.</w:t>
      </w:r>
      <w:r w:rsidR="00B317BD">
        <w:t xml:space="preserve"> löst das </w:t>
      </w:r>
      <w:r w:rsidR="00F85681" w:rsidRPr="00F85681">
        <w:rPr>
          <w:b/>
        </w:rPr>
        <w:t>GATEWAY</w:t>
      </w:r>
      <w:r w:rsidR="00267D58">
        <w:t xml:space="preserve"> selbst eine Storno-Nachricht </w:t>
      </w:r>
      <w:r w:rsidR="00B317BD">
        <w:t>aus</w:t>
      </w:r>
      <w:r w:rsidR="00267D58">
        <w:t xml:space="preserve">, weil eine Autorisierungs-Nachricht nicht fristgerecht vom </w:t>
      </w:r>
      <w:r w:rsidR="0088385A">
        <w:t>KSB-MPP</w:t>
      </w:r>
      <w:r w:rsidR="000B74BA">
        <w:t xml:space="preserve"> </w:t>
      </w:r>
      <w:r w:rsidR="00267D58">
        <w:t>beantwortet wurde.</w:t>
      </w:r>
    </w:p>
    <w:p w14:paraId="7349F808" w14:textId="77777777" w:rsidR="000B74BA" w:rsidRDefault="00267D58" w:rsidP="00D124DC">
      <w:r>
        <w:t xml:space="preserve">Zur Überwachung des Verarbeitungs-Status einer an das </w:t>
      </w:r>
      <w:r w:rsidR="0088385A">
        <w:t>KSB-MPP</w:t>
      </w:r>
      <w:r w:rsidR="000B74BA">
        <w:t xml:space="preserve"> </w:t>
      </w:r>
      <w:r>
        <w:t>gesendeten Nachricht w</w:t>
      </w:r>
      <w:r w:rsidR="00B317BD">
        <w:t>ird</w:t>
      </w:r>
      <w:r w:rsidR="00DD33F7">
        <w:t xml:space="preserve"> sie in die Tabelle </w:t>
      </w:r>
      <w:r w:rsidR="00DD33F7" w:rsidRPr="00DD33F7">
        <w:rPr>
          <w:i/>
        </w:rPr>
        <w:t>KA_GMC_NHRT_</w:t>
      </w:r>
      <w:r w:rsidR="00B317BD" w:rsidRPr="00DD33F7">
        <w:rPr>
          <w:i/>
        </w:rPr>
        <w:t>UEBW</w:t>
      </w:r>
      <w:r w:rsidR="00B317BD">
        <w:t xml:space="preserve"> e</w:t>
      </w:r>
      <w:r>
        <w:t xml:space="preserve">ingetragen. </w:t>
      </w:r>
    </w:p>
    <w:p w14:paraId="77BD2EB5" w14:textId="77777777" w:rsidR="00267D58" w:rsidRDefault="00267D58" w:rsidP="00D124DC">
      <w:r>
        <w:t xml:space="preserve">Mittels einer Dauer-BMP wird der Status aller </w:t>
      </w:r>
      <w:r w:rsidR="00C97D1F">
        <w:t>Tabellen-Elemente zyklisch geprüft.</w:t>
      </w:r>
    </w:p>
    <w:p w14:paraId="2FB5D3DC" w14:textId="77777777" w:rsidR="00321B92" w:rsidRPr="00321B92" w:rsidRDefault="00321B92" w:rsidP="00A44BE2">
      <w:pPr>
        <w:pStyle w:val="berschrift4"/>
      </w:pPr>
      <w:r w:rsidRPr="00321B92">
        <w:t xml:space="preserve">Überwachung Autorisierungs-Nachrichten </w:t>
      </w:r>
    </w:p>
    <w:p w14:paraId="6D8D6D5F" w14:textId="77777777" w:rsidR="00C97D1F" w:rsidRDefault="00C97D1F" w:rsidP="00D124DC">
      <w:r>
        <w:t xml:space="preserve">Von der Dauer-BMP </w:t>
      </w:r>
      <w:r w:rsidR="00222C3A">
        <w:t>(</w:t>
      </w:r>
      <w:proofErr w:type="spellStart"/>
      <w:r w:rsidR="00222C3A">
        <w:t>Pgm</w:t>
      </w:r>
      <w:proofErr w:type="spellEnd"/>
      <w:r w:rsidR="00222C3A">
        <w:t xml:space="preserve">. KAGMCUEB) </w:t>
      </w:r>
      <w:r>
        <w:t xml:space="preserve">werden folgende Prüfungen </w:t>
      </w:r>
      <w:r w:rsidR="00B317BD">
        <w:t xml:space="preserve">und Aktionen </w:t>
      </w:r>
      <w:r>
        <w:t>vorgenommen:</w:t>
      </w:r>
    </w:p>
    <w:p w14:paraId="65A9B62B" w14:textId="77777777" w:rsidR="00C97D1F" w:rsidRDefault="00C97D1F" w:rsidP="008A0566">
      <w:pPr>
        <w:pStyle w:val="Listenabsatz"/>
        <w:numPr>
          <w:ilvl w:val="0"/>
          <w:numId w:val="13"/>
        </w:numPr>
      </w:pPr>
      <w:r>
        <w:t>Liegt eine Autorisierungs-Nachricht vor, die berei</w:t>
      </w:r>
      <w:r w:rsidR="009D6684">
        <w:t>t</w:t>
      </w:r>
      <w:r>
        <w:t>s beantwortet oder storniert wurde, und ist die Zeitdauer innerhalb derer eine Doppelkontrolle erfolgen soll überschritten, dann wird der Tabellen-Eintrag für die Autorisierungs-Nachricht gelöscht.</w:t>
      </w:r>
    </w:p>
    <w:p w14:paraId="3ABE75C0" w14:textId="77777777" w:rsidR="00F14C36" w:rsidRDefault="00C97D1F" w:rsidP="008A0566">
      <w:pPr>
        <w:pStyle w:val="Listenabsatz"/>
        <w:numPr>
          <w:ilvl w:val="0"/>
          <w:numId w:val="13"/>
        </w:numPr>
      </w:pPr>
      <w:r>
        <w:t xml:space="preserve">Liegt eine Autorisierungs-Nachricht vor, die innerhalb der definierten Frist nicht beantwortet wurde und aktuell noch nicht storniert wurde, dann wird die Nachricht auf den Status </w:t>
      </w:r>
      <w:r w:rsidRPr="00214B83">
        <w:rPr>
          <w:b/>
          <w:i/>
        </w:rPr>
        <w:t>REVERSE</w:t>
      </w:r>
      <w:r>
        <w:t xml:space="preserve"> gesetzt und eine Storno-Nachricht aufgebaut, in die Überwachungs-Tabelle eingetragen und an das </w:t>
      </w:r>
      <w:r w:rsidR="0088385A">
        <w:t>KSB-</w:t>
      </w:r>
      <w:r w:rsidR="000A46A9">
        <w:t>MPP gesendet</w:t>
      </w:r>
      <w:r w:rsidR="00F14C36">
        <w:t xml:space="preserve">. </w:t>
      </w:r>
      <w:r w:rsidR="00F14C36">
        <w:br/>
        <w:t xml:space="preserve">Zusätzlich wird für </w:t>
      </w:r>
      <w:r w:rsidR="000A46A9">
        <w:t xml:space="preserve">die betreffende </w:t>
      </w:r>
      <w:proofErr w:type="spellStart"/>
      <w:r w:rsidR="000A46A9">
        <w:t>OSPl</w:t>
      </w:r>
      <w:r w:rsidR="00F14C36">
        <w:t>us</w:t>
      </w:r>
      <w:proofErr w:type="spellEnd"/>
      <w:r w:rsidR="00F14C36">
        <w:t xml:space="preserve"> –</w:t>
      </w:r>
      <w:r w:rsidR="00214B83">
        <w:t xml:space="preserve">Gruppe, in der das </w:t>
      </w:r>
      <w:r w:rsidR="0088385A">
        <w:t>KSB-MPP</w:t>
      </w:r>
      <w:r w:rsidR="00214B83">
        <w:t xml:space="preserve"> ausgeführt wird,</w:t>
      </w:r>
      <w:r w:rsidR="00F14C36">
        <w:t xml:space="preserve"> der Pfad-Status auf </w:t>
      </w:r>
      <w:r w:rsidR="00F14C36" w:rsidRPr="008A0566">
        <w:rPr>
          <w:b/>
          <w:i/>
        </w:rPr>
        <w:t>ggf. schließen</w:t>
      </w:r>
      <w:r w:rsidR="00F85681">
        <w:t xml:space="preserve"> gesetzt (s.</w:t>
      </w:r>
      <w:r w:rsidR="00F14C36">
        <w:t xml:space="preserve"> </w:t>
      </w:r>
      <w:r w:rsidR="00F14C36" w:rsidRPr="00E7058D">
        <w:rPr>
          <w:highlight w:val="magenta"/>
        </w:rPr>
        <w:t>Pfadverwaltung</w:t>
      </w:r>
      <w:r w:rsidR="00F14C36">
        <w:t>)</w:t>
      </w:r>
    </w:p>
    <w:p w14:paraId="37B81055" w14:textId="77777777" w:rsidR="00B317BD" w:rsidRDefault="00B317BD" w:rsidP="002A3809">
      <w:pPr>
        <w:pStyle w:val="Listenabsatz"/>
        <w:numPr>
          <w:ilvl w:val="0"/>
          <w:numId w:val="13"/>
        </w:numPr>
      </w:pPr>
      <w:r>
        <w:t xml:space="preserve">Liegt eine Storno-Nachricht vor, die innerhalb der definierten Frist nicht vom </w:t>
      </w:r>
      <w:r w:rsidR="0088385A">
        <w:t>KSB-</w:t>
      </w:r>
      <w:r w:rsidR="000A46A9">
        <w:t>MPP beantwortet</w:t>
      </w:r>
      <w:r>
        <w:t xml:space="preserve"> wurde, dann wird sie erneut an das </w:t>
      </w:r>
      <w:r w:rsidR="0088385A">
        <w:t>KSB-MPP</w:t>
      </w:r>
      <w:r w:rsidR="00214B83">
        <w:t xml:space="preserve"> </w:t>
      </w:r>
      <w:r>
        <w:t xml:space="preserve">gesendet. </w:t>
      </w:r>
    </w:p>
    <w:p w14:paraId="2B574E98" w14:textId="77777777" w:rsidR="00B317BD" w:rsidRDefault="00B317BD" w:rsidP="008A0566">
      <w:pPr>
        <w:pStyle w:val="Listenabsatz"/>
        <w:numPr>
          <w:ilvl w:val="0"/>
          <w:numId w:val="13"/>
        </w:numPr>
      </w:pPr>
      <w:r>
        <w:t xml:space="preserve">Liegt eine Storno-Nachricht vor, die bereits beantwortet wurde, und ist die Zeitdauer innerhalb derer eine Doppelkontrolle erfolgen soll überschritten, dann wird der Tabellen-Eintrag für die Storno-Nachricht gelöscht. </w:t>
      </w:r>
    </w:p>
    <w:p w14:paraId="4F6EDC28" w14:textId="77777777" w:rsidR="00C75922" w:rsidRDefault="00C75922" w:rsidP="00C75922">
      <w:pPr>
        <w:pStyle w:val="Listenabsatz"/>
        <w:numPr>
          <w:ilvl w:val="0"/>
          <w:numId w:val="13"/>
        </w:numPr>
      </w:pPr>
      <w:r>
        <w:t xml:space="preserve">Alle Nachrichten die bei </w:t>
      </w:r>
      <w:r w:rsidRPr="00C75922">
        <w:t>OSP_WLTG_STAT</w:t>
      </w:r>
      <w:r>
        <w:t xml:space="preserve"> ein „WAIT“ stehen haben werden nicht wiederholt. Dieses sind z.B. Anfragen an POS oder selbst aufgebaute Stornierungen zu Vorautorsierungen die ein „E“ für Erhöhung bei der Initial Transaktion hatten. Die </w:t>
      </w:r>
      <w:proofErr w:type="spellStart"/>
      <w:r>
        <w:t>transaktionen</w:t>
      </w:r>
      <w:proofErr w:type="spellEnd"/>
      <w:r>
        <w:t xml:space="preserve"> stehen in der Überwachung, damit bei der Antwort die dazugehörige Anfrage gefunden werden kann.</w:t>
      </w:r>
    </w:p>
    <w:p w14:paraId="6B00DA8C" w14:textId="77777777" w:rsidR="00440BEF" w:rsidRDefault="00321B92" w:rsidP="00A44BE2">
      <w:pPr>
        <w:pStyle w:val="berschrift4"/>
      </w:pPr>
      <w:r>
        <w:t xml:space="preserve">Überwachung POS-LIMIT-Nachrichten </w:t>
      </w:r>
    </w:p>
    <w:p w14:paraId="1ACD1BE8" w14:textId="77777777" w:rsidR="00321B92" w:rsidRDefault="00321B92" w:rsidP="00321B92">
      <w:r>
        <w:t>Für die Überwachung der POS-Nachrichten werden folgende Prüfungen und Aktionen vorgenommen:</w:t>
      </w:r>
    </w:p>
    <w:p w14:paraId="49B44E40" w14:textId="77777777" w:rsidR="00321B92" w:rsidRDefault="008A0566" w:rsidP="00321B92">
      <w:pPr>
        <w:pStyle w:val="Listenabsatz"/>
        <w:numPr>
          <w:ilvl w:val="0"/>
          <w:numId w:val="12"/>
        </w:numPr>
      </w:pPr>
      <w:r>
        <w:t>Beim Start jedes Verarbeitungszyklus wird der POS-Pfad-Status-Eintrag in der Pfad-Status-Tabelle gelöscht, d.h. der Pfad wird geöffnet.</w:t>
      </w:r>
    </w:p>
    <w:p w14:paraId="252AC538" w14:textId="77777777" w:rsidR="008A0566" w:rsidRDefault="008A0566" w:rsidP="00321B92">
      <w:pPr>
        <w:pStyle w:val="Listenabsatz"/>
        <w:numPr>
          <w:ilvl w:val="0"/>
          <w:numId w:val="12"/>
        </w:numPr>
      </w:pPr>
      <w:r>
        <w:t xml:space="preserve">Liegt eine POS-Nachricht vor, die in der vorgegebenen Frist nicht beantwortet wurde, dann wird sie erneut versendet und der POS-Pfad-Status auf </w:t>
      </w:r>
      <w:r w:rsidRPr="008A0566">
        <w:rPr>
          <w:b/>
        </w:rPr>
        <w:t>ggf. schließen</w:t>
      </w:r>
      <w:r>
        <w:t xml:space="preserve"> gesetzt.</w:t>
      </w:r>
    </w:p>
    <w:p w14:paraId="74DCB242" w14:textId="77777777" w:rsidR="008A0566" w:rsidRDefault="008A0566" w:rsidP="00321B92">
      <w:pPr>
        <w:pStyle w:val="Listenabsatz"/>
        <w:numPr>
          <w:ilvl w:val="0"/>
          <w:numId w:val="12"/>
        </w:numPr>
      </w:pPr>
      <w:r>
        <w:t xml:space="preserve">Mit jeder weiteren POS-Nachricht wird so verfahren, bis die Anzahl der Wiederholungen von POS-Nachrichten den definierten Grenzwert erreicht hat und der POS-Pfad den Status </w:t>
      </w:r>
      <w:r w:rsidRPr="008A0566">
        <w:rPr>
          <w:b/>
        </w:rPr>
        <w:t>CLOSE</w:t>
      </w:r>
      <w:r>
        <w:t xml:space="preserve"> erhält. </w:t>
      </w:r>
    </w:p>
    <w:p w14:paraId="51AF81AA" w14:textId="77777777" w:rsidR="008A0566" w:rsidRDefault="008A0566" w:rsidP="00C102A2">
      <w:pPr>
        <w:pStyle w:val="Listenabsatz"/>
      </w:pPr>
      <w:r>
        <w:t>Es werden also genau so viele POS-Nachrichten wiederholt, wie der definierte Grenzwert für die Pfad-Schließung zulässt.</w:t>
      </w:r>
    </w:p>
    <w:p w14:paraId="550E41FB" w14:textId="77777777" w:rsidR="008A0566" w:rsidRDefault="00C102A2" w:rsidP="008A0566">
      <w:r>
        <w:t xml:space="preserve">Parallel </w:t>
      </w:r>
      <w:r w:rsidR="00683FF1">
        <w:t xml:space="preserve">dazu </w:t>
      </w:r>
      <w:r w:rsidR="00A64697">
        <w:t xml:space="preserve">reduziert das </w:t>
      </w:r>
      <w:r w:rsidR="00F85681" w:rsidRPr="00F85681">
        <w:rPr>
          <w:b/>
        </w:rPr>
        <w:t>GATEWAY</w:t>
      </w:r>
      <w:r w:rsidR="00A64697">
        <w:t xml:space="preserve"> den Zähler der Pfad-Schließungen, sobald eine Antwort vom POS-System eintrifft. </w:t>
      </w:r>
    </w:p>
    <w:p w14:paraId="1F061141" w14:textId="77777777" w:rsidR="00110D1C" w:rsidRDefault="00110D1C" w:rsidP="00A44BE2">
      <w:pPr>
        <w:pStyle w:val="berschrift4"/>
      </w:pPr>
      <w:r>
        <w:t>WTO‘s der Überwachungs-BMP</w:t>
      </w:r>
    </w:p>
    <w:p w14:paraId="46D0A0A3" w14:textId="77777777" w:rsidR="00217613" w:rsidRDefault="00217613" w:rsidP="00110D1C">
      <w:r>
        <w:lastRenderedPageBreak/>
        <w:t xml:space="preserve">Die Überwachungs-BMP (OSPM*G*) gibt drei Typen von </w:t>
      </w:r>
      <w:proofErr w:type="spellStart"/>
      <w:r>
        <w:t>WTO’s</w:t>
      </w:r>
      <w:proofErr w:type="spellEnd"/>
      <w:r>
        <w:t xml:space="preserve"> aus.</w:t>
      </w:r>
    </w:p>
    <w:p w14:paraId="4CAF65A1" w14:textId="77777777" w:rsidR="00217613" w:rsidRDefault="00217613" w:rsidP="00110D1C">
      <w:r>
        <w:t xml:space="preserve">Information, ein Pfad wurde wieder geöffnet: </w:t>
      </w:r>
    </w:p>
    <w:p w14:paraId="7FDAB836" w14:textId="77777777" w:rsidR="00217613" w:rsidRPr="009724E2" w:rsidRDefault="00217613" w:rsidP="00217613">
      <w:pPr>
        <w:ind w:firstLine="708"/>
        <w:rPr>
          <w:rFonts w:ascii="Courier New" w:hAnsi="Courier New" w:cs="Courier New"/>
          <w:b/>
        </w:rPr>
      </w:pPr>
      <w:r w:rsidRPr="009724E2">
        <w:rPr>
          <w:rFonts w:ascii="Courier New" w:hAnsi="Courier New" w:cs="Courier New"/>
          <w:b/>
        </w:rPr>
        <w:t>GMC000I open Pfad Region=XX Gruppe=</w:t>
      </w:r>
      <w:proofErr w:type="spellStart"/>
      <w:r w:rsidRPr="009724E2">
        <w:rPr>
          <w:rFonts w:ascii="Courier New" w:hAnsi="Courier New" w:cs="Courier New"/>
          <w:b/>
        </w:rPr>
        <w:t>nn</w:t>
      </w:r>
      <w:proofErr w:type="spellEnd"/>
    </w:p>
    <w:p w14:paraId="04D9F0F3" w14:textId="77777777" w:rsidR="00217613" w:rsidRDefault="00217613" w:rsidP="00217613">
      <w:pPr>
        <w:rPr>
          <w:rFonts w:cs="Courier New"/>
        </w:rPr>
      </w:pPr>
      <w:r>
        <w:rPr>
          <w:rFonts w:cs="Courier New"/>
        </w:rPr>
        <w:t>Warnung, auf einem Pfad trafen die Antworten nicht rechtzeitig ein</w:t>
      </w:r>
      <w:r w:rsidR="004B1246">
        <w:rPr>
          <w:rFonts w:cs="Courier New"/>
        </w:rPr>
        <w:t xml:space="preserve"> (Timeout) (bisher i-mal)</w:t>
      </w:r>
      <w:r>
        <w:rPr>
          <w:rFonts w:cs="Courier New"/>
        </w:rPr>
        <w:t xml:space="preserve">: </w:t>
      </w:r>
    </w:p>
    <w:p w14:paraId="37FD3B2C" w14:textId="77777777" w:rsidR="004B1246" w:rsidRPr="009724E2" w:rsidRDefault="00217613" w:rsidP="00217613">
      <w:pPr>
        <w:rPr>
          <w:rFonts w:ascii="Courier New" w:hAnsi="Courier New" w:cs="Courier New"/>
          <w:b/>
        </w:rPr>
      </w:pPr>
      <w:r>
        <w:rPr>
          <w:rFonts w:cs="Courier New"/>
        </w:rPr>
        <w:tab/>
      </w:r>
      <w:r w:rsidRPr="009724E2">
        <w:rPr>
          <w:rFonts w:ascii="Courier New" w:hAnsi="Courier New" w:cs="Courier New"/>
          <w:b/>
        </w:rPr>
        <w:t>GMC000W Pfad Timeout Region=XX Gruppe=</w:t>
      </w:r>
      <w:proofErr w:type="spellStart"/>
      <w:r w:rsidRPr="009724E2">
        <w:rPr>
          <w:rFonts w:ascii="Courier New" w:hAnsi="Courier New" w:cs="Courier New"/>
          <w:b/>
        </w:rPr>
        <w:t>nn</w:t>
      </w:r>
      <w:proofErr w:type="spellEnd"/>
      <w:r w:rsidRPr="009724E2">
        <w:rPr>
          <w:rFonts w:ascii="Courier New" w:hAnsi="Courier New" w:cs="Courier New"/>
          <w:b/>
        </w:rPr>
        <w:t xml:space="preserve"> (Anzahl = i</w:t>
      </w:r>
      <w:r w:rsidR="004B1246" w:rsidRPr="009724E2">
        <w:rPr>
          <w:rFonts w:ascii="Courier New" w:hAnsi="Courier New" w:cs="Courier New"/>
          <w:b/>
        </w:rPr>
        <w:t>)</w:t>
      </w:r>
    </w:p>
    <w:p w14:paraId="08D3D6DD" w14:textId="77777777" w:rsidR="004B1246" w:rsidRDefault="004B1246" w:rsidP="00217613">
      <w:pPr>
        <w:rPr>
          <w:rFonts w:cs="Courier New"/>
        </w:rPr>
      </w:pPr>
      <w:r>
        <w:rPr>
          <w:rFonts w:cs="Courier New"/>
        </w:rPr>
        <w:t>Error, die Anzahl der Timeouts für einen Pfad haben den Schwellwert überschritten, der Pfad wurde geschlossen:</w:t>
      </w:r>
    </w:p>
    <w:p w14:paraId="41E68186" w14:textId="77777777" w:rsidR="004C3162" w:rsidRPr="009724E2" w:rsidRDefault="004B1246" w:rsidP="004C3162">
      <w:pPr>
        <w:ind w:left="708"/>
        <w:rPr>
          <w:rFonts w:ascii="Courier New" w:hAnsi="Courier New" w:cs="Courier New"/>
          <w:b/>
        </w:rPr>
      </w:pPr>
      <w:r w:rsidRPr="009724E2">
        <w:rPr>
          <w:rFonts w:ascii="Courier New" w:hAnsi="Courier New" w:cs="Courier New"/>
          <w:b/>
        </w:rPr>
        <w:t xml:space="preserve">GMC000E </w:t>
      </w:r>
      <w:proofErr w:type="spellStart"/>
      <w:r w:rsidRPr="009724E2">
        <w:rPr>
          <w:rFonts w:ascii="Courier New" w:hAnsi="Courier New" w:cs="Courier New"/>
          <w:b/>
        </w:rPr>
        <w:t>close</w:t>
      </w:r>
      <w:proofErr w:type="spellEnd"/>
      <w:r w:rsidRPr="009724E2">
        <w:rPr>
          <w:rFonts w:ascii="Courier New" w:hAnsi="Courier New" w:cs="Courier New"/>
          <w:b/>
        </w:rPr>
        <w:t xml:space="preserve"> Pfad Timeout Region=</w:t>
      </w:r>
      <w:r w:rsidR="004C3162" w:rsidRPr="009724E2">
        <w:rPr>
          <w:rFonts w:ascii="Courier New" w:hAnsi="Courier New" w:cs="Courier New"/>
          <w:b/>
        </w:rPr>
        <w:t>XX</w:t>
      </w:r>
      <w:r w:rsidRPr="009724E2">
        <w:rPr>
          <w:rFonts w:ascii="Courier New" w:hAnsi="Courier New" w:cs="Courier New"/>
          <w:b/>
        </w:rPr>
        <w:t xml:space="preserve"> Gruppe=</w:t>
      </w:r>
      <w:proofErr w:type="spellStart"/>
      <w:r w:rsidR="004C3162" w:rsidRPr="009724E2">
        <w:rPr>
          <w:rFonts w:ascii="Courier New" w:hAnsi="Courier New" w:cs="Courier New"/>
          <w:b/>
        </w:rPr>
        <w:t>nn</w:t>
      </w:r>
      <w:proofErr w:type="spellEnd"/>
      <w:r w:rsidR="004C3162" w:rsidRPr="009724E2">
        <w:rPr>
          <w:rFonts w:ascii="Courier New" w:hAnsi="Courier New" w:cs="Courier New"/>
          <w:b/>
        </w:rPr>
        <w:t xml:space="preserve"> </w:t>
      </w:r>
      <w:r w:rsidRPr="009724E2">
        <w:rPr>
          <w:rFonts w:ascii="Courier New" w:hAnsi="Courier New" w:cs="Courier New"/>
          <w:b/>
        </w:rPr>
        <w:t xml:space="preserve">Anzahl = </w:t>
      </w:r>
      <w:r w:rsidR="004C3162" w:rsidRPr="009724E2">
        <w:rPr>
          <w:rFonts w:ascii="Courier New" w:hAnsi="Courier New" w:cs="Courier New"/>
          <w:b/>
        </w:rPr>
        <w:t>15</w:t>
      </w:r>
      <w:r w:rsidRPr="009724E2">
        <w:rPr>
          <w:rFonts w:ascii="Courier New" w:hAnsi="Courier New" w:cs="Courier New"/>
          <w:b/>
        </w:rPr>
        <w:t xml:space="preserve"> größer als Schwellwert</w:t>
      </w:r>
      <w:r w:rsidR="004C3162" w:rsidRPr="009724E2">
        <w:rPr>
          <w:rFonts w:ascii="Courier New" w:hAnsi="Courier New" w:cs="Courier New"/>
          <w:b/>
        </w:rPr>
        <w:t>)</w:t>
      </w:r>
      <w:r w:rsidRPr="009724E2">
        <w:rPr>
          <w:rFonts w:ascii="Courier New" w:hAnsi="Courier New" w:cs="Courier New"/>
          <w:b/>
        </w:rPr>
        <w:t xml:space="preserve">         </w:t>
      </w:r>
    </w:p>
    <w:p w14:paraId="4303D615" w14:textId="77777777" w:rsidR="00217613" w:rsidRPr="00217613" w:rsidRDefault="004B1246" w:rsidP="004C3162">
      <w:pPr>
        <w:ind w:left="708"/>
        <w:rPr>
          <w:rFonts w:ascii="Courier New" w:hAnsi="Courier New" w:cs="Courier New"/>
        </w:rPr>
      </w:pPr>
      <w:r w:rsidRPr="004B1246">
        <w:rPr>
          <w:rFonts w:ascii="Courier New" w:hAnsi="Courier New" w:cs="Courier New"/>
        </w:rPr>
        <w:t xml:space="preserve">  </w:t>
      </w:r>
      <w:r w:rsidR="00217613" w:rsidRPr="00217613">
        <w:rPr>
          <w:rFonts w:ascii="Courier New" w:hAnsi="Courier New" w:cs="Courier New"/>
        </w:rPr>
        <w:t xml:space="preserve">                      </w:t>
      </w:r>
    </w:p>
    <w:p w14:paraId="0538CCC2" w14:textId="77777777" w:rsidR="00110D1C" w:rsidRDefault="00110D1C" w:rsidP="00A44BE2">
      <w:pPr>
        <w:pStyle w:val="berschrift4"/>
      </w:pPr>
      <w:r>
        <w:t xml:space="preserve">Überwachungs-BMP stoppen </w:t>
      </w:r>
    </w:p>
    <w:p w14:paraId="6F13DBE1" w14:textId="77777777" w:rsidR="00110D1C" w:rsidRDefault="00110D1C" w:rsidP="00110D1C">
      <w:r>
        <w:t xml:space="preserve">Bevor </w:t>
      </w:r>
      <w:proofErr w:type="spellStart"/>
      <w:r>
        <w:t>Pgm</w:t>
      </w:r>
      <w:proofErr w:type="spellEnd"/>
      <w:r>
        <w:t>. KAGMCUEB ein</w:t>
      </w:r>
      <w:r w:rsidR="00CD2310">
        <w:t>en</w:t>
      </w:r>
      <w:r>
        <w:t xml:space="preserve"> neue</w:t>
      </w:r>
      <w:r w:rsidR="00CD2310">
        <w:t>n</w:t>
      </w:r>
      <w:r>
        <w:t xml:space="preserve"> Zyklus </w:t>
      </w:r>
      <w:r w:rsidR="00CD2310">
        <w:t xml:space="preserve">beginnt, </w:t>
      </w:r>
      <w:r>
        <w:t>wird geprüft</w:t>
      </w:r>
      <w:r w:rsidR="00CD2310">
        <w:t xml:space="preserve"> </w:t>
      </w:r>
      <w:r>
        <w:t xml:space="preserve">ob ein Modify-Command zum </w:t>
      </w:r>
      <w:r w:rsidR="00DD33F7">
        <w:t>Stoppen</w:t>
      </w:r>
      <w:r>
        <w:t xml:space="preserve"> der BMP abgesetzt wurde (</w:t>
      </w:r>
      <w:r w:rsidR="00CD2310">
        <w:t xml:space="preserve">vgl. </w:t>
      </w:r>
      <w:proofErr w:type="spellStart"/>
      <w:r>
        <w:t>Pgm</w:t>
      </w:r>
      <w:proofErr w:type="spellEnd"/>
      <w:r>
        <w:t xml:space="preserve">. KAGMCMOD). </w:t>
      </w:r>
    </w:p>
    <w:p w14:paraId="67E749C9" w14:textId="77777777" w:rsidR="00110D1C" w:rsidRDefault="00110D1C" w:rsidP="00110D1C">
      <w:r>
        <w:t>Wurde ein Modify-</w:t>
      </w:r>
      <w:proofErr w:type="spellStart"/>
      <w:r>
        <w:t>Stop</w:t>
      </w:r>
      <w:proofErr w:type="spellEnd"/>
      <w:r>
        <w:t xml:space="preserve">-Command abgesetzt, dann beendet sich das </w:t>
      </w:r>
      <w:proofErr w:type="spellStart"/>
      <w:r>
        <w:t>Pgm</w:t>
      </w:r>
      <w:proofErr w:type="spellEnd"/>
      <w:r>
        <w:t>.</w:t>
      </w:r>
    </w:p>
    <w:p w14:paraId="2F069862" w14:textId="77777777" w:rsidR="00110D1C" w:rsidRDefault="00110D1C" w:rsidP="00110D1C">
      <w:r>
        <w:t>Das Modify-</w:t>
      </w:r>
      <w:proofErr w:type="spellStart"/>
      <w:r>
        <w:t>Stop</w:t>
      </w:r>
      <w:proofErr w:type="spellEnd"/>
      <w:r>
        <w:t xml:space="preserve">-Command wird in der SDSF-Befehls-Zeile eingegeben, es hat folgenden Aufbau: </w:t>
      </w:r>
    </w:p>
    <w:p w14:paraId="2B10C4D0" w14:textId="77777777" w:rsidR="00110D1C" w:rsidRPr="00AA7019" w:rsidRDefault="00110D1C" w:rsidP="00110D1C">
      <w:pPr>
        <w:rPr>
          <w:rFonts w:ascii="Courier New" w:hAnsi="Courier New" w:cs="Courier New"/>
          <w:b/>
          <w:lang w:val="en-US"/>
        </w:rPr>
      </w:pPr>
      <w:r>
        <w:tab/>
      </w:r>
      <w:r w:rsidRPr="00AA7019">
        <w:rPr>
          <w:rFonts w:ascii="Courier New" w:hAnsi="Courier New" w:cs="Courier New"/>
          <w:b/>
          <w:lang w:val="en-US"/>
        </w:rPr>
        <w:t xml:space="preserve">f  </w:t>
      </w:r>
      <w:proofErr w:type="spellStart"/>
      <w:r w:rsidRPr="00AA7019">
        <w:rPr>
          <w:rFonts w:ascii="Courier New" w:hAnsi="Courier New" w:cs="Courier New"/>
          <w:b/>
          <w:lang w:val="en-US"/>
        </w:rPr>
        <w:t>jobname,STOP</w:t>
      </w:r>
      <w:proofErr w:type="spellEnd"/>
      <w:r w:rsidRPr="00AA7019">
        <w:rPr>
          <w:rFonts w:ascii="Courier New" w:hAnsi="Courier New" w:cs="Courier New"/>
          <w:b/>
          <w:lang w:val="en-US"/>
        </w:rPr>
        <w:t xml:space="preserve">   (</w:t>
      </w:r>
      <w:proofErr w:type="spellStart"/>
      <w:r w:rsidRPr="00AA7019">
        <w:rPr>
          <w:rFonts w:ascii="Courier New" w:hAnsi="Courier New" w:cs="Courier New"/>
          <w:b/>
          <w:lang w:val="en-US"/>
        </w:rPr>
        <w:t>Bsp</w:t>
      </w:r>
      <w:proofErr w:type="spellEnd"/>
      <w:r w:rsidRPr="00AA7019">
        <w:rPr>
          <w:rFonts w:ascii="Courier New" w:hAnsi="Courier New" w:cs="Courier New"/>
          <w:b/>
          <w:lang w:val="en-US"/>
        </w:rPr>
        <w:t>.: f OEPMAG01</w:t>
      </w:r>
      <w:r w:rsidR="00851E40" w:rsidRPr="00AA7019">
        <w:rPr>
          <w:rFonts w:ascii="Courier New" w:hAnsi="Courier New" w:cs="Courier New"/>
          <w:b/>
          <w:lang w:val="en-US"/>
        </w:rPr>
        <w:t xml:space="preserve">,STOP) </w:t>
      </w:r>
      <w:r w:rsidRPr="00AA7019">
        <w:rPr>
          <w:rFonts w:ascii="Courier New" w:hAnsi="Courier New" w:cs="Courier New"/>
          <w:b/>
          <w:lang w:val="en-US"/>
        </w:rPr>
        <w:t xml:space="preserve">  </w:t>
      </w:r>
    </w:p>
    <w:p w14:paraId="3D5B37E7" w14:textId="77777777" w:rsidR="00110D1C" w:rsidRPr="00AA7019" w:rsidRDefault="00110D1C" w:rsidP="00110D1C">
      <w:pPr>
        <w:rPr>
          <w:lang w:val="en-US"/>
        </w:rPr>
      </w:pPr>
    </w:p>
    <w:p w14:paraId="6F7C78AC" w14:textId="77777777" w:rsidR="008A0566" w:rsidRPr="00AA7019" w:rsidRDefault="008A0566" w:rsidP="008A0566">
      <w:pPr>
        <w:ind w:left="360"/>
        <w:rPr>
          <w:lang w:val="en-US"/>
        </w:rPr>
      </w:pPr>
    </w:p>
    <w:p w14:paraId="152E63EF" w14:textId="77777777" w:rsidR="008A0566" w:rsidRPr="00AA7019" w:rsidRDefault="008A0566" w:rsidP="008A0566">
      <w:pPr>
        <w:ind w:left="360"/>
        <w:rPr>
          <w:lang w:val="en-US"/>
        </w:rPr>
      </w:pPr>
    </w:p>
    <w:p w14:paraId="2FBC8EA2" w14:textId="77777777" w:rsidR="008A0566" w:rsidRPr="00AA7019" w:rsidRDefault="008A0566" w:rsidP="008A0566">
      <w:pPr>
        <w:pStyle w:val="Listenabsatz"/>
        <w:rPr>
          <w:lang w:val="en-US"/>
        </w:rPr>
      </w:pPr>
    </w:p>
    <w:p w14:paraId="6FB8A947" w14:textId="77777777" w:rsidR="00321B92" w:rsidRPr="00AA7019" w:rsidRDefault="00321B92" w:rsidP="00321B92">
      <w:pPr>
        <w:rPr>
          <w:lang w:val="en-US"/>
        </w:rPr>
      </w:pPr>
    </w:p>
    <w:p w14:paraId="1A42ED20" w14:textId="77777777" w:rsidR="00440BEF" w:rsidRDefault="00440BEF" w:rsidP="00440BEF">
      <w:pPr>
        <w:pStyle w:val="berschrift3"/>
      </w:pPr>
      <w:bookmarkStart w:id="73" w:name="_Toc83102668"/>
      <w:r>
        <w:t>Schnittstellen</w:t>
      </w:r>
      <w:bookmarkEnd w:id="73"/>
      <w:r>
        <w:t xml:space="preserve"> </w:t>
      </w:r>
    </w:p>
    <w:p w14:paraId="148FA07F" w14:textId="77777777" w:rsidR="002F57A2" w:rsidRDefault="002F57A2" w:rsidP="00A44BE2">
      <w:pPr>
        <w:pStyle w:val="berschrift4"/>
      </w:pPr>
      <w:r>
        <w:t xml:space="preserve">Nachrichten vom </w:t>
      </w:r>
      <w:r w:rsidR="00F85681">
        <w:t>eWL</w:t>
      </w:r>
      <w:r>
        <w:t xml:space="preserve">-System empfangen  </w:t>
      </w:r>
    </w:p>
    <w:p w14:paraId="650CE0A1" w14:textId="77777777" w:rsidR="002F57A2" w:rsidRPr="002F57A2" w:rsidRDefault="002F57A2" w:rsidP="002F57A2"/>
    <w:p w14:paraId="3A127F0B" w14:textId="77777777" w:rsidR="002F57A2" w:rsidRPr="002F57A2" w:rsidRDefault="008B64BF" w:rsidP="00A44BE2">
      <w:pPr>
        <w:pStyle w:val="berschrift4"/>
      </w:pPr>
      <w:r>
        <w:t xml:space="preserve">Nachrichten an das </w:t>
      </w:r>
      <w:r w:rsidR="00F85681">
        <w:t>eWL</w:t>
      </w:r>
      <w:r>
        <w:t>-System s</w:t>
      </w:r>
      <w:r w:rsidR="002F57A2">
        <w:t>enden (antworten)</w:t>
      </w:r>
    </w:p>
    <w:p w14:paraId="72A09AD1" w14:textId="77777777" w:rsidR="005560AF" w:rsidRDefault="002F57A2" w:rsidP="002F57A2">
      <w:r>
        <w:t>Das</w:t>
      </w:r>
      <w:r w:rsidR="00E661EF">
        <w:t xml:space="preserve"> </w:t>
      </w:r>
      <w:proofErr w:type="spellStart"/>
      <w:r w:rsidR="00F85681">
        <w:t>eWL</w:t>
      </w:r>
      <w:proofErr w:type="spellEnd"/>
      <w:r>
        <w:t xml:space="preserve">-System wertet die vom </w:t>
      </w:r>
      <w:r w:rsidR="00F85681" w:rsidRPr="00F85681">
        <w:rPr>
          <w:b/>
        </w:rPr>
        <w:t>GATEWAY</w:t>
      </w:r>
      <w:r>
        <w:t xml:space="preserve"> gesendete Antwort-Nachricht nicht vollständig aus, darum werden </w:t>
      </w:r>
      <w:proofErr w:type="spellStart"/>
      <w:r w:rsidR="00F85681">
        <w:t>eWL</w:t>
      </w:r>
      <w:proofErr w:type="spellEnd"/>
      <w:r>
        <w:t xml:space="preserve"> Antwort-Informationen in einem Header </w:t>
      </w:r>
      <w:r w:rsidR="005560AF">
        <w:t>übergeben, der der Antwort-Nachricht vorangestellt ist.</w:t>
      </w:r>
    </w:p>
    <w:p w14:paraId="16602B41" w14:textId="77777777" w:rsidR="004C3759" w:rsidRDefault="004C3759" w:rsidP="00A44BE2">
      <w:pPr>
        <w:pStyle w:val="berschrift4"/>
      </w:pPr>
      <w:bookmarkStart w:id="74" w:name="_Kryptographie"/>
      <w:bookmarkEnd w:id="74"/>
      <w:r>
        <w:t>Kryptographie</w:t>
      </w:r>
    </w:p>
    <w:p w14:paraId="026822AD" w14:textId="77777777" w:rsidR="004C3759" w:rsidRDefault="004C3759" w:rsidP="004C3759">
      <w:pPr>
        <w:spacing w:line="240" w:lineRule="auto"/>
      </w:pPr>
      <w:r>
        <w:t>In der Schnittstelle „</w:t>
      </w:r>
      <w:r w:rsidRPr="004C3759">
        <w:rPr>
          <w:rFonts w:cs="TT1769o00"/>
        </w:rPr>
        <w:t xml:space="preserve">Fachliche Spezifikation Arbeitspaket Kryptographie </w:t>
      </w:r>
      <w:r w:rsidR="00F85681">
        <w:rPr>
          <w:rFonts w:cs="TT1770o00"/>
        </w:rPr>
        <w:t>DEBIT</w:t>
      </w:r>
      <w:r w:rsidRPr="004C3759">
        <w:rPr>
          <w:rFonts w:cs="TT1770o00"/>
        </w:rPr>
        <w:t xml:space="preserve"> </w:t>
      </w:r>
      <w:r w:rsidR="000675D6">
        <w:rPr>
          <w:rFonts w:cs="TT1770o00"/>
        </w:rPr>
        <w:t>MasterCard</w:t>
      </w:r>
      <w:r>
        <w:rPr>
          <w:rFonts w:cs="TT1770o00"/>
        </w:rPr>
        <w:t>“</w:t>
      </w:r>
      <w:r>
        <w:t xml:space="preserve"> sind die Funktionen zur CVC, EMV/ARQC Prüfung und PIN </w:t>
      </w:r>
      <w:proofErr w:type="spellStart"/>
      <w:r>
        <w:t>Translate</w:t>
      </w:r>
      <w:proofErr w:type="spellEnd"/>
      <w:r>
        <w:t xml:space="preserve"> und EMV/ARPC Generierung aufgeführt.</w:t>
      </w:r>
      <w:r>
        <w:br/>
      </w:r>
    </w:p>
    <w:p w14:paraId="7006F3F4" w14:textId="77777777" w:rsidR="004C3759" w:rsidRDefault="004C3759" w:rsidP="004C3759">
      <w:pPr>
        <w:spacing w:line="240" w:lineRule="auto"/>
      </w:pPr>
      <w:r>
        <w:lastRenderedPageBreak/>
        <w:t xml:space="preserve">Die Entwicklung ist nach </w:t>
      </w:r>
      <w:r w:rsidRPr="004C3759">
        <w:t>P49510363_Fachliche_Spezifikation_</w:t>
      </w:r>
      <w:r w:rsidR="00F85681">
        <w:t>DEBIT</w:t>
      </w:r>
      <w:r w:rsidRPr="004C3759">
        <w:t>_</w:t>
      </w:r>
      <w:r w:rsidR="000675D6">
        <w:t>MasterCard</w:t>
      </w:r>
      <w:r w:rsidRPr="004C3759">
        <w:t>_19.1_V.1.0</w:t>
      </w:r>
      <w:r>
        <w:t xml:space="preserve"> durchgeführt.</w:t>
      </w:r>
    </w:p>
    <w:p w14:paraId="55C9BED1" w14:textId="77777777" w:rsidR="004C3759" w:rsidRPr="002F57A2" w:rsidRDefault="004C3759" w:rsidP="004C3759">
      <w:pPr>
        <w:spacing w:line="240" w:lineRule="auto"/>
      </w:pPr>
    </w:p>
    <w:p w14:paraId="37AA4D57" w14:textId="77777777" w:rsidR="00A55E82" w:rsidRDefault="00A55E82" w:rsidP="00A55E82">
      <w:pPr>
        <w:pStyle w:val="berschrift2"/>
      </w:pPr>
      <w:bookmarkStart w:id="75" w:name="_Toc83102669"/>
      <w:r>
        <w:t>Beteiligte Datenbanken</w:t>
      </w:r>
      <w:bookmarkEnd w:id="75"/>
      <w:r>
        <w:t xml:space="preserve"> </w:t>
      </w:r>
    </w:p>
    <w:p w14:paraId="1B65CE49" w14:textId="77777777" w:rsidR="00A55E82" w:rsidRDefault="00A55E82" w:rsidP="00A55E82">
      <w:pPr>
        <w:pStyle w:val="berschrift3"/>
      </w:pPr>
      <w:bookmarkStart w:id="76" w:name="_Toc83102670"/>
      <w:r>
        <w:t>Tabelle KA_GMC_NHRT_ARCH</w:t>
      </w:r>
      <w:bookmarkEnd w:id="76"/>
      <w:r>
        <w:t xml:space="preserve">  </w:t>
      </w:r>
    </w:p>
    <w:p w14:paraId="2BA78B88" w14:textId="77777777" w:rsidR="00A55E82" w:rsidRDefault="00A55E82" w:rsidP="00A55E82">
      <w:r w:rsidRPr="00DD33F7">
        <w:rPr>
          <w:i/>
        </w:rPr>
        <w:t>KA_GMC_NHRT_ARCH</w:t>
      </w:r>
      <w:r>
        <w:t xml:space="preserve"> ist die Nachrichten-Tabelle, in ihr werden alle Eingangs- und Ausgangs-Nachrichten eingetragen.</w:t>
      </w:r>
    </w:p>
    <w:p w14:paraId="55A09F0C" w14:textId="77777777" w:rsidR="00A55E82" w:rsidRDefault="00A55E82" w:rsidP="00A55E82"/>
    <w:tbl>
      <w:tblPr>
        <w:tblStyle w:val="Tabellenraster"/>
        <w:tblW w:w="0" w:type="auto"/>
        <w:tblLook w:val="04A0" w:firstRow="1" w:lastRow="0" w:firstColumn="1" w:lastColumn="0" w:noHBand="0" w:noVBand="1"/>
      </w:tblPr>
      <w:tblGrid>
        <w:gridCol w:w="3030"/>
        <w:gridCol w:w="2218"/>
        <w:gridCol w:w="3814"/>
      </w:tblGrid>
      <w:tr w:rsidR="00A55E82" w14:paraId="1CCA5230" w14:textId="77777777" w:rsidTr="00440BEF">
        <w:tc>
          <w:tcPr>
            <w:tcW w:w="3070" w:type="dxa"/>
            <w:shd w:val="clear" w:color="auto" w:fill="B8CCE4" w:themeFill="accent1" w:themeFillTint="66"/>
          </w:tcPr>
          <w:p w14:paraId="0E026382" w14:textId="77777777" w:rsidR="00A55E82" w:rsidRDefault="00A55E82" w:rsidP="00440BEF">
            <w:r>
              <w:t>Spalten-Name</w:t>
            </w:r>
          </w:p>
        </w:tc>
        <w:tc>
          <w:tcPr>
            <w:tcW w:w="2283" w:type="dxa"/>
            <w:shd w:val="clear" w:color="auto" w:fill="B8CCE4" w:themeFill="accent1" w:themeFillTint="66"/>
          </w:tcPr>
          <w:p w14:paraId="0CB02508" w14:textId="77777777" w:rsidR="00A55E82" w:rsidRDefault="00A55E82" w:rsidP="00440BEF">
            <w:r>
              <w:t xml:space="preserve">Format </w:t>
            </w:r>
          </w:p>
        </w:tc>
        <w:tc>
          <w:tcPr>
            <w:tcW w:w="3859" w:type="dxa"/>
            <w:shd w:val="clear" w:color="auto" w:fill="B8CCE4" w:themeFill="accent1" w:themeFillTint="66"/>
          </w:tcPr>
          <w:p w14:paraId="5C895D3A" w14:textId="77777777" w:rsidR="00A55E82" w:rsidRDefault="00A55E82" w:rsidP="00440BEF">
            <w:r>
              <w:t>Inhaltsbeschreibung</w:t>
            </w:r>
          </w:p>
        </w:tc>
      </w:tr>
      <w:tr w:rsidR="00A55E82" w14:paraId="3A72356F" w14:textId="77777777" w:rsidTr="00440BEF">
        <w:tc>
          <w:tcPr>
            <w:tcW w:w="3070" w:type="dxa"/>
          </w:tcPr>
          <w:p w14:paraId="18BFC64B" w14:textId="77777777" w:rsidR="00A55E82" w:rsidRDefault="00A55E82" w:rsidP="00440BEF">
            <w:r>
              <w:t>CKRT_PAN</w:t>
            </w:r>
          </w:p>
        </w:tc>
        <w:tc>
          <w:tcPr>
            <w:tcW w:w="2283" w:type="dxa"/>
          </w:tcPr>
          <w:p w14:paraId="1026F055" w14:textId="77777777" w:rsidR="00A55E82" w:rsidRDefault="00A55E82" w:rsidP="00440BEF">
            <w:r>
              <w:t>CHAR [19]</w:t>
            </w:r>
          </w:p>
        </w:tc>
        <w:tc>
          <w:tcPr>
            <w:tcW w:w="3859" w:type="dxa"/>
          </w:tcPr>
          <w:p w14:paraId="40DEB27D" w14:textId="77777777" w:rsidR="00A55E82" w:rsidRDefault="00F85681" w:rsidP="00440BEF">
            <w:r>
              <w:t>CREDIT</w:t>
            </w:r>
            <w:r w:rsidR="00A55E82">
              <w:t>-Karten-PAN</w:t>
            </w:r>
          </w:p>
        </w:tc>
      </w:tr>
      <w:tr w:rsidR="00A55E82" w14:paraId="72BE7C9B" w14:textId="77777777" w:rsidTr="00440BEF">
        <w:tc>
          <w:tcPr>
            <w:tcW w:w="3070" w:type="dxa"/>
          </w:tcPr>
          <w:p w14:paraId="4A78BCDD" w14:textId="77777777" w:rsidR="00A55E82" w:rsidRDefault="00A55E82" w:rsidP="00440BEF">
            <w:r>
              <w:t>CKRT_VERFALL_DTM</w:t>
            </w:r>
          </w:p>
        </w:tc>
        <w:tc>
          <w:tcPr>
            <w:tcW w:w="2283" w:type="dxa"/>
          </w:tcPr>
          <w:p w14:paraId="14F24673" w14:textId="77777777" w:rsidR="00A55E82" w:rsidRDefault="00A55E82" w:rsidP="00440BEF">
            <w:r>
              <w:t>DATE</w:t>
            </w:r>
          </w:p>
        </w:tc>
        <w:tc>
          <w:tcPr>
            <w:tcW w:w="3859" w:type="dxa"/>
          </w:tcPr>
          <w:p w14:paraId="2D856D4A" w14:textId="77777777" w:rsidR="00A55E82" w:rsidRDefault="00F85681" w:rsidP="00440BEF">
            <w:r>
              <w:t>CREDIT</w:t>
            </w:r>
            <w:r w:rsidR="00A55E82">
              <w:t>-Karten-Verfalldatum</w:t>
            </w:r>
          </w:p>
        </w:tc>
      </w:tr>
      <w:tr w:rsidR="00A55E82" w14:paraId="493F5E0D" w14:textId="77777777" w:rsidTr="00440BEF">
        <w:tc>
          <w:tcPr>
            <w:tcW w:w="3070" w:type="dxa"/>
          </w:tcPr>
          <w:p w14:paraId="10BF4684" w14:textId="77777777" w:rsidR="00A55E82" w:rsidRDefault="00A55E82" w:rsidP="00440BEF">
            <w:r>
              <w:t>KRKT_PRZR_NAME</w:t>
            </w:r>
          </w:p>
        </w:tc>
        <w:tc>
          <w:tcPr>
            <w:tcW w:w="2283" w:type="dxa"/>
          </w:tcPr>
          <w:p w14:paraId="1500E157" w14:textId="77777777" w:rsidR="00A55E82" w:rsidRDefault="00A55E82" w:rsidP="00440BEF">
            <w:r>
              <w:t>CHAR [8]</w:t>
            </w:r>
          </w:p>
        </w:tc>
        <w:tc>
          <w:tcPr>
            <w:tcW w:w="3859" w:type="dxa"/>
          </w:tcPr>
          <w:p w14:paraId="5DD18099" w14:textId="77777777" w:rsidR="00A55E82" w:rsidRDefault="00A55E82" w:rsidP="00440BEF">
            <w:r>
              <w:t xml:space="preserve">Im Sinne des IO-MM, Input-von-Prozessor bzw. Output-an-Prozessor.              </w:t>
            </w:r>
          </w:p>
        </w:tc>
      </w:tr>
      <w:tr w:rsidR="00A55E82" w14:paraId="77F8234E" w14:textId="77777777" w:rsidTr="00440BEF">
        <w:tc>
          <w:tcPr>
            <w:tcW w:w="3070" w:type="dxa"/>
          </w:tcPr>
          <w:p w14:paraId="1F07E4DA" w14:textId="77777777" w:rsidR="00A55E82" w:rsidRDefault="00A55E82" w:rsidP="00440BEF">
            <w:r>
              <w:t>GMC_NHRT_AUTH_REF</w:t>
            </w:r>
          </w:p>
        </w:tc>
        <w:tc>
          <w:tcPr>
            <w:tcW w:w="2283" w:type="dxa"/>
          </w:tcPr>
          <w:p w14:paraId="0CE347A8" w14:textId="77777777" w:rsidR="00A55E82" w:rsidRDefault="00A55E82" w:rsidP="00440BEF">
            <w:r>
              <w:t>CHAR [15]</w:t>
            </w:r>
          </w:p>
        </w:tc>
        <w:tc>
          <w:tcPr>
            <w:tcW w:w="3859" w:type="dxa"/>
          </w:tcPr>
          <w:p w14:paraId="06409DF3" w14:textId="77777777" w:rsidR="00A55E82" w:rsidRDefault="00A55E82" w:rsidP="00440BEF">
            <w:r>
              <w:t>Autorisierungs-</w:t>
            </w:r>
            <w:proofErr w:type="spellStart"/>
            <w:r>
              <w:t>Ref</w:t>
            </w:r>
            <w:proofErr w:type="spellEnd"/>
            <w:r>
              <w:t>., Original der auslösenden Autorisierungs-Transaktion</w:t>
            </w:r>
          </w:p>
        </w:tc>
      </w:tr>
      <w:tr w:rsidR="00A55E82" w14:paraId="093CE64B" w14:textId="77777777" w:rsidTr="00440BEF">
        <w:tc>
          <w:tcPr>
            <w:tcW w:w="3070" w:type="dxa"/>
          </w:tcPr>
          <w:p w14:paraId="056F51BD" w14:textId="77777777" w:rsidR="00A55E82" w:rsidRDefault="00A55E82" w:rsidP="00440BEF">
            <w:r>
              <w:t>KTO_AUTH_ERGS_CODE</w:t>
            </w:r>
          </w:p>
        </w:tc>
        <w:tc>
          <w:tcPr>
            <w:tcW w:w="2283" w:type="dxa"/>
          </w:tcPr>
          <w:p w14:paraId="1A9F7071" w14:textId="77777777" w:rsidR="00A55E82" w:rsidRDefault="00A55E82" w:rsidP="00440BEF">
            <w:r>
              <w:t>CHAR [11]</w:t>
            </w:r>
          </w:p>
        </w:tc>
        <w:tc>
          <w:tcPr>
            <w:tcW w:w="3859" w:type="dxa"/>
          </w:tcPr>
          <w:p w14:paraId="71A95C0A" w14:textId="77777777" w:rsidR="00A55E82" w:rsidRDefault="00A55E82" w:rsidP="00440BEF">
            <w:r>
              <w:t>Bei der Autorisierung am Konto technisch generierte Nr.</w:t>
            </w:r>
          </w:p>
        </w:tc>
      </w:tr>
      <w:tr w:rsidR="00A55E82" w14:paraId="3C820FB1" w14:textId="77777777" w:rsidTr="00440BEF">
        <w:tc>
          <w:tcPr>
            <w:tcW w:w="3070" w:type="dxa"/>
          </w:tcPr>
          <w:p w14:paraId="005B8C10" w14:textId="77777777" w:rsidR="00A55E82" w:rsidRDefault="00A55E82" w:rsidP="00440BEF">
            <w:r>
              <w:t>KRKT_PRZR_ANWD_NAME</w:t>
            </w:r>
          </w:p>
        </w:tc>
        <w:tc>
          <w:tcPr>
            <w:tcW w:w="2283" w:type="dxa"/>
          </w:tcPr>
          <w:p w14:paraId="5318F9DC" w14:textId="77777777" w:rsidR="00A55E82" w:rsidRDefault="00A55E82" w:rsidP="00440BEF">
            <w:r>
              <w:t>CHAR [8]</w:t>
            </w:r>
          </w:p>
        </w:tc>
        <w:tc>
          <w:tcPr>
            <w:tcW w:w="3859" w:type="dxa"/>
          </w:tcPr>
          <w:p w14:paraId="003641AC" w14:textId="77777777" w:rsidR="00A55E82" w:rsidRDefault="00A55E82" w:rsidP="00440BEF">
            <w:r>
              <w:t xml:space="preserve">Anwendung beim Prozessor (ggf. unterschiedliche Testsysteme) </w:t>
            </w:r>
          </w:p>
        </w:tc>
      </w:tr>
      <w:tr w:rsidR="00A55E82" w14:paraId="7963D7BF" w14:textId="77777777" w:rsidTr="00440BEF">
        <w:tc>
          <w:tcPr>
            <w:tcW w:w="3070" w:type="dxa"/>
          </w:tcPr>
          <w:p w14:paraId="64A0D995" w14:textId="77777777" w:rsidR="00A55E82" w:rsidRDefault="00A55E82" w:rsidP="00440BEF">
            <w:r>
              <w:t>GMC_NHRT_TYP</w:t>
            </w:r>
          </w:p>
        </w:tc>
        <w:tc>
          <w:tcPr>
            <w:tcW w:w="2283" w:type="dxa"/>
          </w:tcPr>
          <w:p w14:paraId="09C82105" w14:textId="77777777" w:rsidR="00A55E82" w:rsidRDefault="00A55E82" w:rsidP="00440BEF">
            <w:r>
              <w:t>CHAR [8]</w:t>
            </w:r>
          </w:p>
        </w:tc>
        <w:tc>
          <w:tcPr>
            <w:tcW w:w="3859" w:type="dxa"/>
          </w:tcPr>
          <w:p w14:paraId="5DA761E8" w14:textId="77777777" w:rsidR="00A55E82" w:rsidRDefault="00A55E82" w:rsidP="00440BEF">
            <w:r>
              <w:t xml:space="preserve">Nachrichtentyp im Sinne </w:t>
            </w:r>
            <w:r w:rsidR="003D0F63">
              <w:t>DMC</w:t>
            </w:r>
            <w:r>
              <w:t>-KVS, AUTO/CLEAR/STORNO/AUTOWDHL</w:t>
            </w:r>
          </w:p>
        </w:tc>
      </w:tr>
      <w:tr w:rsidR="00A55E82" w14:paraId="07643A4C" w14:textId="77777777" w:rsidTr="00440BEF">
        <w:tc>
          <w:tcPr>
            <w:tcW w:w="3070" w:type="dxa"/>
          </w:tcPr>
          <w:p w14:paraId="0658ABC2" w14:textId="77777777" w:rsidR="00A55E82" w:rsidRDefault="00A55E82" w:rsidP="00440BEF">
            <w:r>
              <w:t>GMC_NHRT_IO_MM</w:t>
            </w:r>
          </w:p>
        </w:tc>
        <w:tc>
          <w:tcPr>
            <w:tcW w:w="2283" w:type="dxa"/>
          </w:tcPr>
          <w:p w14:paraId="12C1DE36" w14:textId="77777777" w:rsidR="00A55E82" w:rsidRDefault="00A55E82" w:rsidP="00440BEF">
            <w:r>
              <w:t>CHAR [1]</w:t>
            </w:r>
          </w:p>
        </w:tc>
        <w:tc>
          <w:tcPr>
            <w:tcW w:w="3859" w:type="dxa"/>
          </w:tcPr>
          <w:p w14:paraId="327681F4" w14:textId="77777777" w:rsidR="00A55E82" w:rsidRPr="0010443D" w:rsidRDefault="00A55E82" w:rsidP="00440BEF">
            <w:pPr>
              <w:rPr>
                <w:vertAlign w:val="subscript"/>
              </w:rPr>
            </w:pPr>
            <w:r w:rsidRPr="00AA7019">
              <w:rPr>
                <w:lang w:val="en-US"/>
              </w:rPr>
              <w:t>Input-Output-</w:t>
            </w:r>
            <w:proofErr w:type="spellStart"/>
            <w:r w:rsidRPr="00AA7019">
              <w:rPr>
                <w:lang w:val="en-US"/>
              </w:rPr>
              <w:t>Merkmale</w:t>
            </w:r>
            <w:proofErr w:type="spellEnd"/>
            <w:r w:rsidRPr="00AA7019">
              <w:rPr>
                <w:lang w:val="en-US"/>
              </w:rPr>
              <w:t xml:space="preserve"> ‘I‘ </w:t>
            </w:r>
            <w:proofErr w:type="spellStart"/>
            <w:r w:rsidRPr="00AA7019">
              <w:rPr>
                <w:lang w:val="en-US"/>
              </w:rPr>
              <w:t>bzw</w:t>
            </w:r>
            <w:proofErr w:type="spellEnd"/>
            <w:r w:rsidRPr="00AA7019">
              <w:rPr>
                <w:lang w:val="en-US"/>
              </w:rPr>
              <w:t xml:space="preserve">. </w:t>
            </w:r>
            <w:r>
              <w:t>‘O‘</w:t>
            </w:r>
          </w:p>
        </w:tc>
      </w:tr>
      <w:tr w:rsidR="00A55E82" w14:paraId="2841162D" w14:textId="77777777" w:rsidTr="00440BEF">
        <w:tc>
          <w:tcPr>
            <w:tcW w:w="3070" w:type="dxa"/>
          </w:tcPr>
          <w:p w14:paraId="2B1D221E" w14:textId="77777777" w:rsidR="00A55E82" w:rsidRDefault="00A55E82" w:rsidP="00440BEF">
            <w:r>
              <w:t>GV_ID</w:t>
            </w:r>
          </w:p>
        </w:tc>
        <w:tc>
          <w:tcPr>
            <w:tcW w:w="2283" w:type="dxa"/>
          </w:tcPr>
          <w:p w14:paraId="17B2AEB2" w14:textId="77777777" w:rsidR="00A55E82" w:rsidRDefault="00A55E82" w:rsidP="00440BEF">
            <w:r>
              <w:t>CHAR [27]</w:t>
            </w:r>
          </w:p>
        </w:tc>
        <w:tc>
          <w:tcPr>
            <w:tcW w:w="3859" w:type="dxa"/>
          </w:tcPr>
          <w:p w14:paraId="3CE49551" w14:textId="77777777" w:rsidR="00A55E82" w:rsidRDefault="00A55E82" w:rsidP="00440BEF">
            <w:r>
              <w:t xml:space="preserve">Eindeutiger </w:t>
            </w:r>
            <w:proofErr w:type="spellStart"/>
            <w:r>
              <w:t>Timestamp</w:t>
            </w:r>
            <w:proofErr w:type="spellEnd"/>
            <w:r>
              <w:t xml:space="preserve">, um Fehler-Einträge vornehmen zu können </w:t>
            </w:r>
          </w:p>
        </w:tc>
      </w:tr>
      <w:tr w:rsidR="00A55E82" w14:paraId="2F50845D" w14:textId="77777777" w:rsidTr="00440BEF">
        <w:tc>
          <w:tcPr>
            <w:tcW w:w="3070" w:type="dxa"/>
          </w:tcPr>
          <w:p w14:paraId="63FC7657" w14:textId="77777777" w:rsidR="00A55E82" w:rsidRDefault="00A55E82" w:rsidP="00440BEF">
            <w:r>
              <w:t>WLPFO_NHRT_TYP</w:t>
            </w:r>
          </w:p>
        </w:tc>
        <w:tc>
          <w:tcPr>
            <w:tcW w:w="2283" w:type="dxa"/>
          </w:tcPr>
          <w:p w14:paraId="6754D812" w14:textId="77777777" w:rsidR="00A55E82" w:rsidRDefault="00A55E82" w:rsidP="00440BEF">
            <w:r>
              <w:t>CHAR [2]</w:t>
            </w:r>
          </w:p>
        </w:tc>
        <w:tc>
          <w:tcPr>
            <w:tcW w:w="3859" w:type="dxa"/>
          </w:tcPr>
          <w:p w14:paraId="3CF21D08" w14:textId="77777777" w:rsidR="00A55E82" w:rsidRDefault="00A55E82" w:rsidP="00440BEF">
            <w:r>
              <w:t>Numerischer Wert, der beim Prozessor WLPFO den Nachrichten-Typ charakterisiert</w:t>
            </w:r>
          </w:p>
        </w:tc>
      </w:tr>
      <w:tr w:rsidR="00A55E82" w14:paraId="2AFB3B07" w14:textId="77777777" w:rsidTr="00440BEF">
        <w:tc>
          <w:tcPr>
            <w:tcW w:w="3070" w:type="dxa"/>
          </w:tcPr>
          <w:p w14:paraId="3EF2B010" w14:textId="77777777" w:rsidR="00A55E82" w:rsidRDefault="00A55E82" w:rsidP="00440BEF">
            <w:r>
              <w:t>WLPFO_ANTW_CODE</w:t>
            </w:r>
          </w:p>
        </w:tc>
        <w:tc>
          <w:tcPr>
            <w:tcW w:w="2283" w:type="dxa"/>
          </w:tcPr>
          <w:p w14:paraId="7F592C34" w14:textId="77777777" w:rsidR="00A55E82" w:rsidRDefault="00A55E82" w:rsidP="00440BEF">
            <w:r>
              <w:t>CHAR [2]</w:t>
            </w:r>
          </w:p>
        </w:tc>
        <w:tc>
          <w:tcPr>
            <w:tcW w:w="3859" w:type="dxa"/>
          </w:tcPr>
          <w:p w14:paraId="1B01B14B" w14:textId="77777777" w:rsidR="00A55E82" w:rsidRDefault="00A55E82" w:rsidP="00440BEF">
            <w:r>
              <w:t>von Prozessor WLPFO vergebener Antwortcode</w:t>
            </w:r>
          </w:p>
        </w:tc>
      </w:tr>
      <w:tr w:rsidR="00A55E82" w14:paraId="4A48EF74" w14:textId="77777777" w:rsidTr="00440BEF">
        <w:tc>
          <w:tcPr>
            <w:tcW w:w="3070" w:type="dxa"/>
          </w:tcPr>
          <w:p w14:paraId="0314388A" w14:textId="77777777" w:rsidR="00A55E82" w:rsidRDefault="00A55E82" w:rsidP="00440BEF">
            <w:r>
              <w:t>WLPO_NHRT_SCHL</w:t>
            </w:r>
          </w:p>
        </w:tc>
        <w:tc>
          <w:tcPr>
            <w:tcW w:w="2283" w:type="dxa"/>
          </w:tcPr>
          <w:p w14:paraId="39C9B411" w14:textId="77777777" w:rsidR="00A55E82" w:rsidRDefault="00A55E82" w:rsidP="00440BEF">
            <w:r>
              <w:t>CHAR [20]</w:t>
            </w:r>
          </w:p>
        </w:tc>
        <w:tc>
          <w:tcPr>
            <w:tcW w:w="3859" w:type="dxa"/>
          </w:tcPr>
          <w:p w14:paraId="0A0DB0EB" w14:textId="77777777" w:rsidR="00A55E82" w:rsidRDefault="00A55E82" w:rsidP="00440BEF">
            <w:r>
              <w:t xml:space="preserve">eindeutige ID der Nachricht It. </w:t>
            </w:r>
            <w:proofErr w:type="spellStart"/>
            <w:r>
              <w:t>Processor</w:t>
            </w:r>
            <w:proofErr w:type="spellEnd"/>
            <w:r>
              <w:t xml:space="preserve"> WLPFO </w:t>
            </w:r>
          </w:p>
        </w:tc>
      </w:tr>
      <w:tr w:rsidR="00A55E82" w14:paraId="5443A368" w14:textId="77777777" w:rsidTr="00440BEF">
        <w:tc>
          <w:tcPr>
            <w:tcW w:w="3070" w:type="dxa"/>
          </w:tcPr>
          <w:p w14:paraId="6B1704F0" w14:textId="77777777" w:rsidR="00A55E82" w:rsidRDefault="00A55E82" w:rsidP="00440BEF">
            <w:r>
              <w:t>OSP_ANTW_CODE</w:t>
            </w:r>
          </w:p>
        </w:tc>
        <w:tc>
          <w:tcPr>
            <w:tcW w:w="2283" w:type="dxa"/>
          </w:tcPr>
          <w:p w14:paraId="6D25562F" w14:textId="77777777" w:rsidR="00A55E82" w:rsidRDefault="00A55E82" w:rsidP="00440BEF">
            <w:r>
              <w:t>CHAR [2]</w:t>
            </w:r>
          </w:p>
        </w:tc>
        <w:tc>
          <w:tcPr>
            <w:tcW w:w="3859" w:type="dxa"/>
          </w:tcPr>
          <w:p w14:paraId="4C683199" w14:textId="77777777" w:rsidR="00A55E82" w:rsidRDefault="00A55E82" w:rsidP="00440BEF">
            <w:r>
              <w:t xml:space="preserve">von </w:t>
            </w:r>
            <w:proofErr w:type="spellStart"/>
            <w:r>
              <w:t>OSPlus</w:t>
            </w:r>
            <w:proofErr w:type="spellEnd"/>
            <w:r>
              <w:t xml:space="preserve"> vergeben, numerischer Wert</w:t>
            </w:r>
          </w:p>
        </w:tc>
      </w:tr>
      <w:tr w:rsidR="00A55E82" w14:paraId="2D6030AC" w14:textId="77777777" w:rsidTr="00440BEF">
        <w:tc>
          <w:tcPr>
            <w:tcW w:w="3070" w:type="dxa"/>
          </w:tcPr>
          <w:p w14:paraId="41E0AB0B" w14:textId="77777777" w:rsidR="00A55E82" w:rsidRDefault="00A55E82" w:rsidP="00440BEF">
            <w:r>
              <w:t>BLZ</w:t>
            </w:r>
          </w:p>
        </w:tc>
        <w:tc>
          <w:tcPr>
            <w:tcW w:w="2283" w:type="dxa"/>
          </w:tcPr>
          <w:p w14:paraId="630E8BCD" w14:textId="77777777" w:rsidR="00A55E82" w:rsidRDefault="00A55E82" w:rsidP="00440BEF">
            <w:r>
              <w:t>DECIMAL (8)</w:t>
            </w:r>
          </w:p>
        </w:tc>
        <w:tc>
          <w:tcPr>
            <w:tcW w:w="3859" w:type="dxa"/>
          </w:tcPr>
          <w:p w14:paraId="40162A43" w14:textId="77777777" w:rsidR="00A55E82" w:rsidRDefault="00A55E82" w:rsidP="00440BEF">
            <w:proofErr w:type="spellStart"/>
            <w:r>
              <w:t>Blz</w:t>
            </w:r>
            <w:proofErr w:type="spellEnd"/>
            <w:r>
              <w:t>. Routing</w:t>
            </w:r>
          </w:p>
        </w:tc>
      </w:tr>
      <w:tr w:rsidR="00A55E82" w14:paraId="27E5C3EA" w14:textId="77777777" w:rsidTr="00440BEF">
        <w:tc>
          <w:tcPr>
            <w:tcW w:w="3070" w:type="dxa"/>
          </w:tcPr>
          <w:p w14:paraId="5E37F247" w14:textId="77777777" w:rsidR="00A55E82" w:rsidRDefault="00A55E82" w:rsidP="00440BEF">
            <w:r>
              <w:t>REGION_HW</w:t>
            </w:r>
          </w:p>
        </w:tc>
        <w:tc>
          <w:tcPr>
            <w:tcW w:w="2283" w:type="dxa"/>
          </w:tcPr>
          <w:p w14:paraId="235665B0" w14:textId="77777777" w:rsidR="00A55E82" w:rsidRDefault="00A55E82" w:rsidP="00440BEF">
            <w:r>
              <w:t>CHAR [4]</w:t>
            </w:r>
          </w:p>
        </w:tc>
        <w:tc>
          <w:tcPr>
            <w:tcW w:w="3859" w:type="dxa"/>
          </w:tcPr>
          <w:p w14:paraId="4487C6E3" w14:textId="77777777" w:rsidR="00A55E82" w:rsidRDefault="00A55E82" w:rsidP="00440BEF">
            <w:r>
              <w:t>Routing</w:t>
            </w:r>
          </w:p>
        </w:tc>
      </w:tr>
      <w:tr w:rsidR="00A55E82" w14:paraId="4285430D" w14:textId="77777777" w:rsidTr="00440BEF">
        <w:tc>
          <w:tcPr>
            <w:tcW w:w="3070" w:type="dxa"/>
          </w:tcPr>
          <w:p w14:paraId="3499AC7E" w14:textId="77777777" w:rsidR="00A55E82" w:rsidRDefault="00A55E82" w:rsidP="00440BEF">
            <w:r>
              <w:t>INR</w:t>
            </w:r>
          </w:p>
        </w:tc>
        <w:tc>
          <w:tcPr>
            <w:tcW w:w="2283" w:type="dxa"/>
          </w:tcPr>
          <w:p w14:paraId="067B385E" w14:textId="77777777" w:rsidR="00A55E82" w:rsidRDefault="00A55E82" w:rsidP="00440BEF">
            <w:proofErr w:type="spellStart"/>
            <w:r>
              <w:t>smallInt</w:t>
            </w:r>
            <w:proofErr w:type="spellEnd"/>
          </w:p>
        </w:tc>
        <w:tc>
          <w:tcPr>
            <w:tcW w:w="3859" w:type="dxa"/>
          </w:tcPr>
          <w:p w14:paraId="402E126A" w14:textId="77777777" w:rsidR="00A55E82" w:rsidRDefault="00A55E82" w:rsidP="00440BEF">
            <w:r>
              <w:t>Routing</w:t>
            </w:r>
          </w:p>
        </w:tc>
      </w:tr>
      <w:tr w:rsidR="00A55E82" w14:paraId="3A6B881F" w14:textId="77777777" w:rsidTr="00440BEF">
        <w:tc>
          <w:tcPr>
            <w:tcW w:w="3070" w:type="dxa"/>
          </w:tcPr>
          <w:p w14:paraId="0D6A1BB3" w14:textId="77777777" w:rsidR="00A55E82" w:rsidRDefault="00A55E82" w:rsidP="00440BEF">
            <w:r>
              <w:t>GRUPPE</w:t>
            </w:r>
          </w:p>
        </w:tc>
        <w:tc>
          <w:tcPr>
            <w:tcW w:w="2283" w:type="dxa"/>
          </w:tcPr>
          <w:p w14:paraId="3AB54A90" w14:textId="77777777" w:rsidR="00A55E82" w:rsidRDefault="00A55E82" w:rsidP="00440BEF">
            <w:proofErr w:type="spellStart"/>
            <w:r>
              <w:t>smallInt</w:t>
            </w:r>
            <w:proofErr w:type="spellEnd"/>
          </w:p>
        </w:tc>
        <w:tc>
          <w:tcPr>
            <w:tcW w:w="3859" w:type="dxa"/>
          </w:tcPr>
          <w:p w14:paraId="57FA5A6A" w14:textId="77777777" w:rsidR="00A55E82" w:rsidRDefault="00A55E82" w:rsidP="00440BEF">
            <w:r>
              <w:t>Routing</w:t>
            </w:r>
          </w:p>
        </w:tc>
      </w:tr>
      <w:tr w:rsidR="00A55E82" w14:paraId="43309B4B" w14:textId="77777777" w:rsidTr="00440BEF">
        <w:tc>
          <w:tcPr>
            <w:tcW w:w="3070" w:type="dxa"/>
          </w:tcPr>
          <w:p w14:paraId="4A51F184" w14:textId="77777777" w:rsidR="00A55E82" w:rsidRDefault="00A55E82" w:rsidP="00440BEF">
            <w:r>
              <w:lastRenderedPageBreak/>
              <w:t>LAENDER_CODE</w:t>
            </w:r>
          </w:p>
        </w:tc>
        <w:tc>
          <w:tcPr>
            <w:tcW w:w="2283" w:type="dxa"/>
          </w:tcPr>
          <w:p w14:paraId="44AB3024" w14:textId="77777777" w:rsidR="00A55E82" w:rsidRDefault="00A55E82" w:rsidP="00440BEF">
            <w:r>
              <w:t>CHAR [3]</w:t>
            </w:r>
          </w:p>
        </w:tc>
        <w:tc>
          <w:tcPr>
            <w:tcW w:w="3859" w:type="dxa"/>
          </w:tcPr>
          <w:p w14:paraId="7662B116" w14:textId="77777777" w:rsidR="00A55E82" w:rsidRDefault="00A55E82" w:rsidP="00440BEF">
            <w:r>
              <w:t>Ländererkennung (Char)</w:t>
            </w:r>
          </w:p>
        </w:tc>
      </w:tr>
      <w:tr w:rsidR="00A55E82" w14:paraId="34C85D0E" w14:textId="77777777" w:rsidTr="00440BEF">
        <w:tc>
          <w:tcPr>
            <w:tcW w:w="3070" w:type="dxa"/>
          </w:tcPr>
          <w:p w14:paraId="3AC2614A" w14:textId="77777777" w:rsidR="00A55E82" w:rsidRDefault="00A55E82" w:rsidP="00440BEF">
            <w:r>
              <w:t>ABW_KZ</w:t>
            </w:r>
          </w:p>
        </w:tc>
        <w:tc>
          <w:tcPr>
            <w:tcW w:w="2283" w:type="dxa"/>
          </w:tcPr>
          <w:p w14:paraId="4E1B33F1" w14:textId="77777777" w:rsidR="00A55E82" w:rsidRDefault="00A55E82" w:rsidP="00440BEF">
            <w:r>
              <w:t>CHAR [6]</w:t>
            </w:r>
          </w:p>
        </w:tc>
        <w:tc>
          <w:tcPr>
            <w:tcW w:w="3859" w:type="dxa"/>
          </w:tcPr>
          <w:p w14:paraId="04A47926" w14:textId="77777777" w:rsidR="00A55E82" w:rsidRDefault="00A55E82" w:rsidP="00440BEF">
            <w:r>
              <w:t>Abwicklungskennzeichen, gem. BMP3 der Nachricht, identifiziert den Geschäftsvorfall (</w:t>
            </w:r>
            <w:proofErr w:type="spellStart"/>
            <w:r>
              <w:t>num</w:t>
            </w:r>
            <w:proofErr w:type="spellEnd"/>
            <w:r>
              <w:t>)</w:t>
            </w:r>
          </w:p>
        </w:tc>
      </w:tr>
      <w:tr w:rsidR="00A55E82" w14:paraId="76781C21" w14:textId="77777777" w:rsidTr="00440BEF">
        <w:tc>
          <w:tcPr>
            <w:tcW w:w="3070" w:type="dxa"/>
          </w:tcPr>
          <w:p w14:paraId="05A6A90C" w14:textId="77777777" w:rsidR="00A55E82" w:rsidRDefault="00A55E82" w:rsidP="00440BEF">
            <w:r>
              <w:t>BETRAG_EUR</w:t>
            </w:r>
          </w:p>
        </w:tc>
        <w:tc>
          <w:tcPr>
            <w:tcW w:w="2283" w:type="dxa"/>
          </w:tcPr>
          <w:p w14:paraId="65AFE55C" w14:textId="77777777" w:rsidR="00A55E82" w:rsidRDefault="00A55E82" w:rsidP="00440BEF">
            <w:r>
              <w:t>DECIMAL (17,2)</w:t>
            </w:r>
          </w:p>
        </w:tc>
        <w:tc>
          <w:tcPr>
            <w:tcW w:w="3859" w:type="dxa"/>
          </w:tcPr>
          <w:p w14:paraId="27FED683" w14:textId="77777777" w:rsidR="00A55E82" w:rsidRDefault="00A55E82" w:rsidP="00440BEF">
            <w:r>
              <w:t>Autorisierungs-Betrag in EURO</w:t>
            </w:r>
          </w:p>
        </w:tc>
      </w:tr>
      <w:tr w:rsidR="00A55E82" w14:paraId="3AF6CBFD" w14:textId="77777777" w:rsidTr="00440BEF">
        <w:tc>
          <w:tcPr>
            <w:tcW w:w="3070" w:type="dxa"/>
          </w:tcPr>
          <w:p w14:paraId="78DC1532" w14:textId="77777777" w:rsidR="00A55E82" w:rsidRDefault="00A55E82" w:rsidP="00440BEF">
            <w:r>
              <w:t xml:space="preserve">STATUS </w:t>
            </w:r>
          </w:p>
        </w:tc>
        <w:tc>
          <w:tcPr>
            <w:tcW w:w="2283" w:type="dxa"/>
          </w:tcPr>
          <w:p w14:paraId="2E261F11" w14:textId="77777777" w:rsidR="00A55E82" w:rsidRDefault="00A55E82" w:rsidP="00440BEF">
            <w:r>
              <w:t>CHAR</w:t>
            </w:r>
          </w:p>
        </w:tc>
        <w:tc>
          <w:tcPr>
            <w:tcW w:w="3859" w:type="dxa"/>
          </w:tcPr>
          <w:p w14:paraId="0782AB6B" w14:textId="77777777" w:rsidR="00A55E82" w:rsidRDefault="00A55E82" w:rsidP="00440BEF">
            <w:proofErr w:type="spellStart"/>
            <w:r>
              <w:t>A’es</w:t>
            </w:r>
            <w:proofErr w:type="spellEnd"/>
            <w:r>
              <w:t xml:space="preserve"> handelt sich um die Online Autorisierung, ‘C‘ die Autorisierung wurde vom Batch-Clearing-Prozess identifiziert und erfolgreich verarbeitet  </w:t>
            </w:r>
          </w:p>
        </w:tc>
      </w:tr>
      <w:tr w:rsidR="00A55E82" w14:paraId="36F1BACA" w14:textId="77777777" w:rsidTr="00440BEF">
        <w:tc>
          <w:tcPr>
            <w:tcW w:w="3070" w:type="dxa"/>
          </w:tcPr>
          <w:p w14:paraId="28FC7184" w14:textId="77777777" w:rsidR="00A55E82" w:rsidRDefault="00A55E82" w:rsidP="00440BEF">
            <w:r>
              <w:t>TS_EINFUEGUNG</w:t>
            </w:r>
          </w:p>
        </w:tc>
        <w:tc>
          <w:tcPr>
            <w:tcW w:w="2283" w:type="dxa"/>
          </w:tcPr>
          <w:p w14:paraId="779BAF2A" w14:textId="77777777" w:rsidR="00A55E82" w:rsidRDefault="00A55E82" w:rsidP="00440BEF">
            <w:r>
              <w:t>TIMESTAMP (6)</w:t>
            </w:r>
          </w:p>
        </w:tc>
        <w:tc>
          <w:tcPr>
            <w:tcW w:w="3859" w:type="dxa"/>
          </w:tcPr>
          <w:p w14:paraId="2A9BD2C6" w14:textId="77777777" w:rsidR="00A55E82" w:rsidRDefault="00A55E82" w:rsidP="00440BEF"/>
        </w:tc>
      </w:tr>
      <w:tr w:rsidR="00A55E82" w14:paraId="598E8215" w14:textId="77777777" w:rsidTr="00440BEF">
        <w:tc>
          <w:tcPr>
            <w:tcW w:w="3070" w:type="dxa"/>
          </w:tcPr>
          <w:p w14:paraId="7297AE72" w14:textId="77777777" w:rsidR="00A55E82" w:rsidRDefault="00A55E82" w:rsidP="00440BEF">
            <w:r>
              <w:t>TS_AENDERUNG</w:t>
            </w:r>
          </w:p>
        </w:tc>
        <w:tc>
          <w:tcPr>
            <w:tcW w:w="2283" w:type="dxa"/>
          </w:tcPr>
          <w:p w14:paraId="400C4E2A" w14:textId="77777777" w:rsidR="00A55E82" w:rsidRDefault="00A55E82" w:rsidP="00440BEF">
            <w:r>
              <w:t>TIMESTAMP (6)</w:t>
            </w:r>
          </w:p>
        </w:tc>
        <w:tc>
          <w:tcPr>
            <w:tcW w:w="3859" w:type="dxa"/>
          </w:tcPr>
          <w:p w14:paraId="331F79C0" w14:textId="77777777" w:rsidR="00A55E82" w:rsidRDefault="00A55E82" w:rsidP="00440BEF"/>
        </w:tc>
      </w:tr>
      <w:tr w:rsidR="00A55E82" w14:paraId="3CB492D5" w14:textId="77777777" w:rsidTr="00440BEF">
        <w:tc>
          <w:tcPr>
            <w:tcW w:w="3070" w:type="dxa"/>
          </w:tcPr>
          <w:p w14:paraId="4B213678" w14:textId="77777777" w:rsidR="00A55E82" w:rsidRDefault="00A55E82" w:rsidP="00440BEF">
            <w:r>
              <w:t>ONLINE-REGION</w:t>
            </w:r>
          </w:p>
        </w:tc>
        <w:tc>
          <w:tcPr>
            <w:tcW w:w="2283" w:type="dxa"/>
          </w:tcPr>
          <w:p w14:paraId="54338770" w14:textId="77777777" w:rsidR="00A55E82" w:rsidRDefault="00A55E82" w:rsidP="00440BEF">
            <w:r>
              <w:t>CHAR [8]</w:t>
            </w:r>
          </w:p>
        </w:tc>
        <w:tc>
          <w:tcPr>
            <w:tcW w:w="3859" w:type="dxa"/>
          </w:tcPr>
          <w:p w14:paraId="57DFB877" w14:textId="77777777" w:rsidR="00A55E82" w:rsidRDefault="00A55E82" w:rsidP="00440BEF">
            <w:proofErr w:type="spellStart"/>
            <w:r>
              <w:t>Jobname</w:t>
            </w:r>
            <w:proofErr w:type="spellEnd"/>
            <w:r>
              <w:t xml:space="preserve"> der Online-MPR</w:t>
            </w:r>
          </w:p>
        </w:tc>
      </w:tr>
      <w:tr w:rsidR="00A55E82" w14:paraId="7DF8A710" w14:textId="77777777" w:rsidTr="00440BEF">
        <w:tc>
          <w:tcPr>
            <w:tcW w:w="3070" w:type="dxa"/>
          </w:tcPr>
          <w:p w14:paraId="7671DAE7" w14:textId="77777777" w:rsidR="00A55E82" w:rsidRDefault="00A55E82" w:rsidP="00440BEF">
            <w:r>
              <w:t>GMC_NHRT_INHL</w:t>
            </w:r>
          </w:p>
        </w:tc>
        <w:tc>
          <w:tcPr>
            <w:tcW w:w="2283" w:type="dxa"/>
          </w:tcPr>
          <w:p w14:paraId="08E7D4D8" w14:textId="77777777" w:rsidR="00A55E82" w:rsidRDefault="00A55E82" w:rsidP="00440BEF">
            <w:r>
              <w:t>VARCHAR [8000]</w:t>
            </w:r>
          </w:p>
        </w:tc>
        <w:tc>
          <w:tcPr>
            <w:tcW w:w="3859" w:type="dxa"/>
          </w:tcPr>
          <w:p w14:paraId="40DD1EF0" w14:textId="77777777" w:rsidR="00A55E82" w:rsidRDefault="00A55E82" w:rsidP="00440BEF">
            <w:r>
              <w:t>Nachrichten von bzw. Nachrichten an It. IO-MM (incl. Header)</w:t>
            </w:r>
          </w:p>
        </w:tc>
      </w:tr>
      <w:tr w:rsidR="0023661F" w14:paraId="00D8C4B6" w14:textId="77777777" w:rsidTr="00440BEF">
        <w:tc>
          <w:tcPr>
            <w:tcW w:w="3070" w:type="dxa"/>
          </w:tcPr>
          <w:p w14:paraId="472E14C3" w14:textId="77777777" w:rsidR="0023661F" w:rsidRDefault="0023661F" w:rsidP="0023661F">
            <w:r>
              <w:t xml:space="preserve">INTN_FEHL_ZSCD   </w:t>
            </w:r>
          </w:p>
        </w:tc>
        <w:tc>
          <w:tcPr>
            <w:tcW w:w="2283" w:type="dxa"/>
          </w:tcPr>
          <w:p w14:paraId="4DDF51BC" w14:textId="77777777" w:rsidR="0023661F" w:rsidRDefault="0023661F" w:rsidP="0023661F">
            <w:r>
              <w:t>CHAR [5]</w:t>
            </w:r>
          </w:p>
        </w:tc>
        <w:tc>
          <w:tcPr>
            <w:tcW w:w="3859" w:type="dxa"/>
          </w:tcPr>
          <w:p w14:paraId="0B4F6B6C" w14:textId="77777777" w:rsidR="0023661F" w:rsidRDefault="0023661F" w:rsidP="00440BEF">
            <w:r>
              <w:t>Interner Fehlercode, z.B. 10023 (Fehler in KAGMC100 Fehlernummer 23) 4803 (Fehler bei Validieren BMP48 Fehler 03 in KAGMC6xx)</w:t>
            </w:r>
          </w:p>
        </w:tc>
      </w:tr>
      <w:tr w:rsidR="0023661F" w14:paraId="33D59128" w14:textId="77777777" w:rsidTr="00440BEF">
        <w:tc>
          <w:tcPr>
            <w:tcW w:w="3070" w:type="dxa"/>
          </w:tcPr>
          <w:p w14:paraId="16FF2F9E" w14:textId="77777777" w:rsidR="0023661F" w:rsidRDefault="0023661F" w:rsidP="0023661F">
            <w:r>
              <w:t xml:space="preserve">POS_MODE         </w:t>
            </w:r>
          </w:p>
        </w:tc>
        <w:tc>
          <w:tcPr>
            <w:tcW w:w="2283" w:type="dxa"/>
          </w:tcPr>
          <w:p w14:paraId="56D28E66" w14:textId="77777777" w:rsidR="0023661F" w:rsidRDefault="0023661F" w:rsidP="0023661F">
            <w:r>
              <w:t>CHAR [2]</w:t>
            </w:r>
          </w:p>
        </w:tc>
        <w:tc>
          <w:tcPr>
            <w:tcW w:w="3859" w:type="dxa"/>
          </w:tcPr>
          <w:p w14:paraId="66ADC7C4" w14:textId="77777777" w:rsidR="0023661F" w:rsidRDefault="004D22BE" w:rsidP="0023661F">
            <w:r>
              <w:t>Erste 2 Stellen BMP22 siehe Spezifikation</w:t>
            </w:r>
          </w:p>
        </w:tc>
      </w:tr>
      <w:tr w:rsidR="0023661F" w14:paraId="7098C240" w14:textId="77777777" w:rsidTr="00440BEF">
        <w:tc>
          <w:tcPr>
            <w:tcW w:w="3070" w:type="dxa"/>
          </w:tcPr>
          <w:p w14:paraId="232E750A" w14:textId="77777777" w:rsidR="0023661F" w:rsidRDefault="0023661F" w:rsidP="0023661F">
            <w:r>
              <w:t xml:space="preserve">CA_TERM_LVL      </w:t>
            </w:r>
          </w:p>
        </w:tc>
        <w:tc>
          <w:tcPr>
            <w:tcW w:w="2283" w:type="dxa"/>
          </w:tcPr>
          <w:p w14:paraId="484CBB60" w14:textId="77777777" w:rsidR="0023661F" w:rsidRDefault="0023661F" w:rsidP="0023661F">
            <w:r>
              <w:t>CHAR [1]</w:t>
            </w:r>
          </w:p>
        </w:tc>
        <w:tc>
          <w:tcPr>
            <w:tcW w:w="3859" w:type="dxa"/>
          </w:tcPr>
          <w:p w14:paraId="42BD3B4D" w14:textId="77777777" w:rsidR="0023661F" w:rsidRDefault="004D22BE" w:rsidP="0023661F">
            <w:r>
              <w:t>MC CAT LVL BMP61.10 (Notwendig 3dSec)</w:t>
            </w:r>
          </w:p>
        </w:tc>
      </w:tr>
      <w:tr w:rsidR="0023661F" w14:paraId="015697DB" w14:textId="77777777" w:rsidTr="00440BEF">
        <w:tc>
          <w:tcPr>
            <w:tcW w:w="3070" w:type="dxa"/>
          </w:tcPr>
          <w:p w14:paraId="2F6103D1" w14:textId="77777777" w:rsidR="0023661F" w:rsidRDefault="0023661F" w:rsidP="0023661F">
            <w:r>
              <w:t xml:space="preserve">HOLDER_PRES      </w:t>
            </w:r>
          </w:p>
        </w:tc>
        <w:tc>
          <w:tcPr>
            <w:tcW w:w="2283" w:type="dxa"/>
          </w:tcPr>
          <w:p w14:paraId="37DC386D" w14:textId="77777777" w:rsidR="0023661F" w:rsidRDefault="0023661F" w:rsidP="0023661F">
            <w:r>
              <w:t>CHAR [1]</w:t>
            </w:r>
          </w:p>
        </w:tc>
        <w:tc>
          <w:tcPr>
            <w:tcW w:w="3859" w:type="dxa"/>
          </w:tcPr>
          <w:p w14:paraId="166D7CBA" w14:textId="77777777" w:rsidR="0023661F" w:rsidRDefault="004D22BE" w:rsidP="0023661F">
            <w:r>
              <w:t>Ist Karteninhaber anwesend (1) BMP61.4</w:t>
            </w:r>
            <w:r>
              <w:br/>
              <w:t xml:space="preserve">(Notwendig 3dSec) </w:t>
            </w:r>
          </w:p>
        </w:tc>
      </w:tr>
      <w:tr w:rsidR="0023661F" w14:paraId="1EF6C407" w14:textId="77777777" w:rsidTr="00440BEF">
        <w:tc>
          <w:tcPr>
            <w:tcW w:w="3070" w:type="dxa"/>
          </w:tcPr>
          <w:p w14:paraId="720C6D72" w14:textId="77777777" w:rsidR="0023661F" w:rsidRDefault="0023661F" w:rsidP="0023661F">
            <w:r>
              <w:t xml:space="preserve">HAENDLER_LC      </w:t>
            </w:r>
          </w:p>
        </w:tc>
        <w:tc>
          <w:tcPr>
            <w:tcW w:w="2283" w:type="dxa"/>
          </w:tcPr>
          <w:p w14:paraId="61CF93CB" w14:textId="77777777" w:rsidR="0023661F" w:rsidRDefault="0023661F" w:rsidP="0023661F">
            <w:r>
              <w:t>CHAR [3]</w:t>
            </w:r>
          </w:p>
        </w:tc>
        <w:tc>
          <w:tcPr>
            <w:tcW w:w="3859" w:type="dxa"/>
          </w:tcPr>
          <w:p w14:paraId="7365AEFB" w14:textId="77777777" w:rsidR="004D22BE" w:rsidRDefault="004D22BE" w:rsidP="0023661F">
            <w:r>
              <w:t>Händlerländercode BMP61.13</w:t>
            </w:r>
            <w:r>
              <w:br/>
              <w:t>(Notwendig 3dSec)</w:t>
            </w:r>
          </w:p>
        </w:tc>
      </w:tr>
      <w:tr w:rsidR="0023661F" w:rsidRPr="00916F1B" w14:paraId="5495A106" w14:textId="77777777" w:rsidTr="00440BEF">
        <w:tc>
          <w:tcPr>
            <w:tcW w:w="3070" w:type="dxa"/>
          </w:tcPr>
          <w:p w14:paraId="7BCB094C" w14:textId="77777777" w:rsidR="0023661F" w:rsidRDefault="0023661F" w:rsidP="0023661F">
            <w:r>
              <w:t xml:space="preserve">SLI              </w:t>
            </w:r>
          </w:p>
        </w:tc>
        <w:tc>
          <w:tcPr>
            <w:tcW w:w="2283" w:type="dxa"/>
          </w:tcPr>
          <w:p w14:paraId="373090C3" w14:textId="77777777" w:rsidR="0023661F" w:rsidRDefault="0023661F" w:rsidP="0023661F">
            <w:r>
              <w:t>CHAR [3]</w:t>
            </w:r>
          </w:p>
        </w:tc>
        <w:tc>
          <w:tcPr>
            <w:tcW w:w="3859" w:type="dxa"/>
          </w:tcPr>
          <w:p w14:paraId="5D2E4EE5" w14:textId="77777777" w:rsidR="0023661F" w:rsidRPr="00AA7019" w:rsidRDefault="004D22BE" w:rsidP="0023661F">
            <w:pPr>
              <w:rPr>
                <w:lang w:val="en-US"/>
              </w:rPr>
            </w:pPr>
            <w:r w:rsidRPr="00AA7019">
              <w:rPr>
                <w:lang w:val="en-US"/>
              </w:rPr>
              <w:t>Security Level Indicator BMP48_42</w:t>
            </w:r>
            <w:r w:rsidR="006E74F8" w:rsidRPr="00AA7019">
              <w:rPr>
                <w:lang w:val="en-US"/>
              </w:rPr>
              <w:t>.1</w:t>
            </w:r>
            <w:r w:rsidRPr="00AA7019">
              <w:rPr>
                <w:lang w:val="en-US"/>
              </w:rPr>
              <w:br/>
              <w:t>(</w:t>
            </w:r>
            <w:proofErr w:type="spellStart"/>
            <w:r w:rsidRPr="00AA7019">
              <w:rPr>
                <w:lang w:val="en-US"/>
              </w:rPr>
              <w:t>Notwendig</w:t>
            </w:r>
            <w:proofErr w:type="spellEnd"/>
            <w:r w:rsidRPr="00AA7019">
              <w:rPr>
                <w:lang w:val="en-US"/>
              </w:rPr>
              <w:t xml:space="preserve"> 3dSec)</w:t>
            </w:r>
          </w:p>
        </w:tc>
      </w:tr>
      <w:tr w:rsidR="0023661F" w14:paraId="489418DD" w14:textId="77777777" w:rsidTr="00440BEF">
        <w:tc>
          <w:tcPr>
            <w:tcW w:w="3070" w:type="dxa"/>
          </w:tcPr>
          <w:p w14:paraId="0B4F4A5C" w14:textId="77777777" w:rsidR="0023661F" w:rsidRDefault="0023661F" w:rsidP="0023661F">
            <w:r>
              <w:t xml:space="preserve">MERC_IND         </w:t>
            </w:r>
          </w:p>
        </w:tc>
        <w:tc>
          <w:tcPr>
            <w:tcW w:w="2283" w:type="dxa"/>
          </w:tcPr>
          <w:p w14:paraId="7BE46377" w14:textId="77777777" w:rsidR="0023661F" w:rsidRDefault="0023661F" w:rsidP="0023661F">
            <w:r>
              <w:t>CHAR [2]</w:t>
            </w:r>
          </w:p>
        </w:tc>
        <w:tc>
          <w:tcPr>
            <w:tcW w:w="3859" w:type="dxa"/>
          </w:tcPr>
          <w:p w14:paraId="03C8C757" w14:textId="77777777" w:rsidR="0023661F" w:rsidRDefault="004D22BE" w:rsidP="0023661F">
            <w:r>
              <w:t xml:space="preserve">Händler </w:t>
            </w:r>
            <w:proofErr w:type="spellStart"/>
            <w:r>
              <w:t>Indicator</w:t>
            </w:r>
            <w:proofErr w:type="spellEnd"/>
            <w:r>
              <w:t xml:space="preserve">  BMP48_</w:t>
            </w:r>
            <w:r w:rsidR="006E74F8">
              <w:t>22.1</w:t>
            </w:r>
            <w:r>
              <w:br/>
              <w:t>(Notwendig 3dSec)</w:t>
            </w:r>
          </w:p>
        </w:tc>
      </w:tr>
      <w:tr w:rsidR="0023661F" w14:paraId="424EAD5E" w14:textId="77777777" w:rsidTr="00440BEF">
        <w:tc>
          <w:tcPr>
            <w:tcW w:w="3070" w:type="dxa"/>
          </w:tcPr>
          <w:p w14:paraId="748AC254" w14:textId="77777777" w:rsidR="0023661F" w:rsidRDefault="0023661F" w:rsidP="0023661F">
            <w:r>
              <w:t xml:space="preserve">VERS_3DS        </w:t>
            </w:r>
          </w:p>
        </w:tc>
        <w:tc>
          <w:tcPr>
            <w:tcW w:w="2283" w:type="dxa"/>
          </w:tcPr>
          <w:p w14:paraId="0A4E0DE0" w14:textId="77777777" w:rsidR="0023661F" w:rsidRDefault="0023661F" w:rsidP="0023661F">
            <w:r>
              <w:t>CHAR [1]</w:t>
            </w:r>
          </w:p>
        </w:tc>
        <w:tc>
          <w:tcPr>
            <w:tcW w:w="3859" w:type="dxa"/>
          </w:tcPr>
          <w:p w14:paraId="6F76F981" w14:textId="77777777" w:rsidR="0023661F" w:rsidRDefault="006E74F8" w:rsidP="0023661F">
            <w:r>
              <w:t>Versions Nummer 3dSec</w:t>
            </w:r>
          </w:p>
        </w:tc>
      </w:tr>
      <w:tr w:rsidR="0023661F" w14:paraId="6DF1E740" w14:textId="77777777" w:rsidTr="00440BEF">
        <w:tc>
          <w:tcPr>
            <w:tcW w:w="3070" w:type="dxa"/>
          </w:tcPr>
          <w:p w14:paraId="5F5DD161" w14:textId="77777777" w:rsidR="0023661F" w:rsidRDefault="0023661F" w:rsidP="0023661F">
            <w:r>
              <w:t xml:space="preserve">AAV             </w:t>
            </w:r>
          </w:p>
        </w:tc>
        <w:tc>
          <w:tcPr>
            <w:tcW w:w="2283" w:type="dxa"/>
          </w:tcPr>
          <w:p w14:paraId="2D365519" w14:textId="77777777" w:rsidR="0023661F" w:rsidRDefault="0023661F" w:rsidP="0023661F">
            <w:r>
              <w:t>CHAR [1]</w:t>
            </w:r>
          </w:p>
        </w:tc>
        <w:tc>
          <w:tcPr>
            <w:tcW w:w="3859" w:type="dxa"/>
          </w:tcPr>
          <w:p w14:paraId="186B7846" w14:textId="77777777" w:rsidR="0023661F" w:rsidRPr="006E74F8" w:rsidRDefault="006E74F8" w:rsidP="0023661F">
            <w:proofErr w:type="spellStart"/>
            <w:r w:rsidRPr="00814CC7">
              <w:rPr>
                <w:rFonts w:eastAsia="MarkOffcForMC" w:cs="MarkOffcForMC"/>
              </w:rPr>
              <w:t>Accountholder</w:t>
            </w:r>
            <w:proofErr w:type="spellEnd"/>
            <w:r w:rsidRPr="00814CC7">
              <w:rPr>
                <w:rFonts w:eastAsia="MarkOffcForMC" w:cs="MarkOffcForMC"/>
              </w:rPr>
              <w:t xml:space="preserve"> Authentication Value</w:t>
            </w:r>
            <w:r>
              <w:rPr>
                <w:rFonts w:eastAsia="MarkOffcForMC" w:cs="MarkOffcForMC"/>
              </w:rPr>
              <w:t xml:space="preserve"> Ergebnis BMP48_71.2</w:t>
            </w:r>
            <w:r>
              <w:rPr>
                <w:rFonts w:eastAsia="MarkOffcForMC" w:cs="MarkOffcForMC"/>
              </w:rPr>
              <w:br/>
            </w:r>
            <w:r>
              <w:t>(Notwendig 3dSec)</w:t>
            </w:r>
          </w:p>
        </w:tc>
      </w:tr>
      <w:tr w:rsidR="00814CC7" w14:paraId="664CAE4E" w14:textId="77777777" w:rsidTr="00440BEF">
        <w:tc>
          <w:tcPr>
            <w:tcW w:w="3070" w:type="dxa"/>
          </w:tcPr>
          <w:p w14:paraId="74416993" w14:textId="77777777" w:rsidR="00814CC7" w:rsidRDefault="00814CC7" w:rsidP="00814CC7">
            <w:r w:rsidRPr="009E76EA">
              <w:t>HL_CODE</w:t>
            </w:r>
          </w:p>
        </w:tc>
        <w:tc>
          <w:tcPr>
            <w:tcW w:w="2283" w:type="dxa"/>
          </w:tcPr>
          <w:p w14:paraId="0C7C18D4" w14:textId="77777777" w:rsidR="00814CC7" w:rsidRDefault="00814CC7" w:rsidP="00814CC7">
            <w:r>
              <w:t>CHAR [4]</w:t>
            </w:r>
          </w:p>
        </w:tc>
        <w:tc>
          <w:tcPr>
            <w:tcW w:w="3859" w:type="dxa"/>
          </w:tcPr>
          <w:p w14:paraId="0FD12A33" w14:textId="77777777" w:rsidR="00814CC7" w:rsidRDefault="00814CC7" w:rsidP="00814CC7">
            <w:r>
              <w:t>Händlercode BMP 18</w:t>
            </w:r>
          </w:p>
        </w:tc>
      </w:tr>
      <w:tr w:rsidR="00814CC7" w14:paraId="53B86D83" w14:textId="77777777" w:rsidTr="00440BEF">
        <w:tc>
          <w:tcPr>
            <w:tcW w:w="3070" w:type="dxa"/>
          </w:tcPr>
          <w:p w14:paraId="26C7E6FD" w14:textId="77777777" w:rsidR="00814CC7" w:rsidRDefault="00814CC7" w:rsidP="00814CC7">
            <w:r w:rsidRPr="009E76EA">
              <w:t>TOKN_KNNG</w:t>
            </w:r>
          </w:p>
        </w:tc>
        <w:tc>
          <w:tcPr>
            <w:tcW w:w="2283" w:type="dxa"/>
          </w:tcPr>
          <w:p w14:paraId="5DF54D07" w14:textId="77777777" w:rsidR="00814CC7" w:rsidRDefault="00814CC7" w:rsidP="00814CC7">
            <w:r>
              <w:t>CHAR [8]</w:t>
            </w:r>
          </w:p>
        </w:tc>
        <w:tc>
          <w:tcPr>
            <w:tcW w:w="3859" w:type="dxa"/>
          </w:tcPr>
          <w:p w14:paraId="2698EC92" w14:textId="77777777" w:rsidR="00814CC7" w:rsidRDefault="00814CC7" w:rsidP="00814CC7">
            <w:r>
              <w:t xml:space="preserve">Transaktionskennung (MDES/POS/GA/…) </w:t>
            </w:r>
          </w:p>
        </w:tc>
      </w:tr>
      <w:tr w:rsidR="00814CC7" w14:paraId="59D8BA57" w14:textId="77777777" w:rsidTr="00440BEF">
        <w:tc>
          <w:tcPr>
            <w:tcW w:w="3070" w:type="dxa"/>
          </w:tcPr>
          <w:p w14:paraId="654E1793" w14:textId="77777777" w:rsidR="00814CC7" w:rsidRDefault="00814CC7" w:rsidP="00814CC7">
            <w:r w:rsidRPr="009E76EA">
              <w:t>TA_NR</w:t>
            </w:r>
          </w:p>
        </w:tc>
        <w:tc>
          <w:tcPr>
            <w:tcW w:w="2283" w:type="dxa"/>
          </w:tcPr>
          <w:p w14:paraId="7FEB4C33" w14:textId="77777777" w:rsidR="00814CC7" w:rsidRDefault="00814CC7" w:rsidP="00814CC7">
            <w:r>
              <w:t>CHAR [6]</w:t>
            </w:r>
          </w:p>
        </w:tc>
        <w:tc>
          <w:tcPr>
            <w:tcW w:w="3859" w:type="dxa"/>
          </w:tcPr>
          <w:p w14:paraId="00D72CA7" w14:textId="77777777" w:rsidR="00814CC7" w:rsidRDefault="00814CC7" w:rsidP="00814CC7">
            <w:r>
              <w:t>Transaktionsnummer BMP 11</w:t>
            </w:r>
          </w:p>
        </w:tc>
      </w:tr>
      <w:tr w:rsidR="00814CC7" w14:paraId="55EE4BD7" w14:textId="77777777" w:rsidTr="00440BEF">
        <w:tc>
          <w:tcPr>
            <w:tcW w:w="3070" w:type="dxa"/>
          </w:tcPr>
          <w:p w14:paraId="6A7173DF" w14:textId="77777777" w:rsidR="00814CC7" w:rsidRDefault="00814CC7" w:rsidP="00814CC7">
            <w:r w:rsidRPr="009E76EA">
              <w:t>TA_TS</w:t>
            </w:r>
          </w:p>
        </w:tc>
        <w:tc>
          <w:tcPr>
            <w:tcW w:w="2283" w:type="dxa"/>
          </w:tcPr>
          <w:p w14:paraId="1D771645" w14:textId="77777777" w:rsidR="00814CC7" w:rsidRDefault="00814CC7" w:rsidP="00814CC7">
            <w:r>
              <w:t>CHAR [10]</w:t>
            </w:r>
          </w:p>
        </w:tc>
        <w:tc>
          <w:tcPr>
            <w:tcW w:w="3859" w:type="dxa"/>
          </w:tcPr>
          <w:p w14:paraId="7C9E09E3" w14:textId="77777777" w:rsidR="00814CC7" w:rsidRDefault="00814CC7" w:rsidP="00814CC7">
            <w:r>
              <w:t>Transaktionsdatum und zeit BMP 7</w:t>
            </w:r>
          </w:p>
        </w:tc>
      </w:tr>
      <w:tr w:rsidR="00814CC7" w14:paraId="7A9AA600" w14:textId="77777777" w:rsidTr="00440BEF">
        <w:tc>
          <w:tcPr>
            <w:tcW w:w="3070" w:type="dxa"/>
          </w:tcPr>
          <w:p w14:paraId="31E0530B" w14:textId="77777777" w:rsidR="00814CC7" w:rsidRDefault="00814CC7" w:rsidP="00814CC7">
            <w:r w:rsidRPr="009E76EA">
              <w:t>FORW_INST_ID</w:t>
            </w:r>
          </w:p>
        </w:tc>
        <w:tc>
          <w:tcPr>
            <w:tcW w:w="2283" w:type="dxa"/>
          </w:tcPr>
          <w:p w14:paraId="05DEA1F8" w14:textId="77777777" w:rsidR="00814CC7" w:rsidRDefault="00814CC7" w:rsidP="00814CC7">
            <w:r>
              <w:t>CHAR [11]</w:t>
            </w:r>
          </w:p>
        </w:tc>
        <w:tc>
          <w:tcPr>
            <w:tcW w:w="3859" w:type="dxa"/>
          </w:tcPr>
          <w:p w14:paraId="48F859D2" w14:textId="77777777" w:rsidR="00814CC7" w:rsidRDefault="00814CC7" w:rsidP="00814CC7">
            <w:r>
              <w:t>Weiterleitung Institutskennung BMP 33</w:t>
            </w:r>
          </w:p>
        </w:tc>
      </w:tr>
      <w:tr w:rsidR="00814CC7" w14:paraId="094ED300" w14:textId="77777777" w:rsidTr="00440BEF">
        <w:tc>
          <w:tcPr>
            <w:tcW w:w="3070" w:type="dxa"/>
          </w:tcPr>
          <w:p w14:paraId="19DF509A" w14:textId="77777777" w:rsidR="00814CC7" w:rsidRDefault="00814CC7" w:rsidP="00814CC7"/>
        </w:tc>
        <w:tc>
          <w:tcPr>
            <w:tcW w:w="2283" w:type="dxa"/>
          </w:tcPr>
          <w:p w14:paraId="2723EE80" w14:textId="77777777" w:rsidR="00814CC7" w:rsidRDefault="00814CC7" w:rsidP="00814CC7"/>
        </w:tc>
        <w:tc>
          <w:tcPr>
            <w:tcW w:w="3859" w:type="dxa"/>
          </w:tcPr>
          <w:p w14:paraId="28817413" w14:textId="77777777" w:rsidR="00814CC7" w:rsidRDefault="00814CC7" w:rsidP="00814CC7"/>
        </w:tc>
      </w:tr>
    </w:tbl>
    <w:p w14:paraId="30014F2A" w14:textId="77777777" w:rsidR="00A55E82" w:rsidRDefault="00A55E82" w:rsidP="00A55E82"/>
    <w:p w14:paraId="3D46BF85" w14:textId="77777777" w:rsidR="0092374B" w:rsidRDefault="0092374B" w:rsidP="0092374B">
      <w:pPr>
        <w:pStyle w:val="berschrift3"/>
      </w:pPr>
      <w:bookmarkStart w:id="77" w:name="_Toc83102671"/>
      <w:r>
        <w:t>TABELLE KA_GMC_NHRT_ARCH_HIST</w:t>
      </w:r>
      <w:bookmarkEnd w:id="77"/>
    </w:p>
    <w:p w14:paraId="5E2E332C" w14:textId="77777777" w:rsidR="0092374B" w:rsidRDefault="0092374B" w:rsidP="0092374B">
      <w:r>
        <w:t>Die Tabelle KA_GMC_NHRT_ARCH_HIST enthält die identischen Spalten wie die Tabelle KA_GMC_NHRT_ARCH, jedoch zusätzlich die Spalte GUELTIG_BIS (TIMESTAMP(6)).</w:t>
      </w:r>
    </w:p>
    <w:p w14:paraId="2D6E015E" w14:textId="77777777" w:rsidR="0092374B" w:rsidRPr="0092374B" w:rsidRDefault="0092374B" w:rsidP="0092374B">
      <w:r>
        <w:t>Die Tabelle KA_GMC_NHRT_ARCH_HIST wird bei der Reorganisation der Tabelle KA_GMC_NHRT_ARCH mit allen Tabellen-Elementen gefüllt, die aus der Tabelle KA_GMC_NHRT_ARCH gelöscht wurden (s. Reorganisation der Tabelle KA_GMC_NHRT_ARCH).</w:t>
      </w:r>
    </w:p>
    <w:p w14:paraId="70373994" w14:textId="77777777" w:rsidR="00A55E82" w:rsidRDefault="00A55E82" w:rsidP="00A55E82">
      <w:pPr>
        <w:pStyle w:val="berschrift3"/>
      </w:pPr>
      <w:bookmarkStart w:id="78" w:name="_Toc83102672"/>
      <w:r>
        <w:t>Tabelle KA_GMC_NHRT_UEBW</w:t>
      </w:r>
      <w:bookmarkEnd w:id="78"/>
    </w:p>
    <w:p w14:paraId="11A8D915" w14:textId="77777777" w:rsidR="00573C39" w:rsidRDefault="00A55E82" w:rsidP="00A55E82">
      <w:r>
        <w:t xml:space="preserve">Die Tabelle </w:t>
      </w:r>
      <w:r w:rsidRPr="00DD33F7">
        <w:rPr>
          <w:i/>
        </w:rPr>
        <w:t xml:space="preserve">KA_GMC_NHRT_UEBW </w:t>
      </w:r>
      <w:r>
        <w:t xml:space="preserve">enthält alle Nachrichten, deren Verarbeitungs-Status zu überwachen ist. </w:t>
      </w:r>
    </w:p>
    <w:p w14:paraId="159CA6EA" w14:textId="77777777" w:rsidR="00A55E82" w:rsidRDefault="00A55E82" w:rsidP="00A55E82">
      <w:r>
        <w:t>Die Tabelle wird von der Überwachungs-Dauer-BMP permanent reorganisiert.</w:t>
      </w:r>
    </w:p>
    <w:p w14:paraId="35BC1FE6" w14:textId="77777777" w:rsidR="00A55E82" w:rsidRDefault="00A55E82" w:rsidP="00A55E82"/>
    <w:tbl>
      <w:tblPr>
        <w:tblStyle w:val="Tabellenraster"/>
        <w:tblW w:w="0" w:type="auto"/>
        <w:tblLook w:val="04A0" w:firstRow="1" w:lastRow="0" w:firstColumn="1" w:lastColumn="0" w:noHBand="0" w:noVBand="1"/>
      </w:tblPr>
      <w:tblGrid>
        <w:gridCol w:w="3013"/>
        <w:gridCol w:w="2939"/>
        <w:gridCol w:w="3110"/>
      </w:tblGrid>
      <w:tr w:rsidR="00A55E82" w14:paraId="7A45E0FB" w14:textId="77777777" w:rsidTr="002B6796">
        <w:tc>
          <w:tcPr>
            <w:tcW w:w="3070" w:type="dxa"/>
            <w:shd w:val="clear" w:color="auto" w:fill="B8CCE4" w:themeFill="accent1" w:themeFillTint="66"/>
          </w:tcPr>
          <w:p w14:paraId="0D207993" w14:textId="77777777" w:rsidR="00A55E82" w:rsidRDefault="00A55E82" w:rsidP="00440BEF">
            <w:r>
              <w:t>Spaltenname</w:t>
            </w:r>
          </w:p>
        </w:tc>
        <w:tc>
          <w:tcPr>
            <w:tcW w:w="3071" w:type="dxa"/>
            <w:shd w:val="clear" w:color="auto" w:fill="B8CCE4" w:themeFill="accent1" w:themeFillTint="66"/>
          </w:tcPr>
          <w:p w14:paraId="31E4A6AA" w14:textId="77777777" w:rsidR="00A55E82" w:rsidRDefault="00A55E82" w:rsidP="00440BEF">
            <w:r>
              <w:t xml:space="preserve">Format </w:t>
            </w:r>
          </w:p>
        </w:tc>
        <w:tc>
          <w:tcPr>
            <w:tcW w:w="3110" w:type="dxa"/>
            <w:shd w:val="clear" w:color="auto" w:fill="B8CCE4" w:themeFill="accent1" w:themeFillTint="66"/>
          </w:tcPr>
          <w:p w14:paraId="2BDA8C52" w14:textId="77777777" w:rsidR="00A55E82" w:rsidRDefault="00A55E82" w:rsidP="00440BEF">
            <w:r>
              <w:t>Inhaltsbeschreibung</w:t>
            </w:r>
          </w:p>
        </w:tc>
      </w:tr>
      <w:tr w:rsidR="00A55E82" w14:paraId="51421C1C" w14:textId="77777777" w:rsidTr="002B6796">
        <w:tc>
          <w:tcPr>
            <w:tcW w:w="3070" w:type="dxa"/>
          </w:tcPr>
          <w:p w14:paraId="65D4EA0D" w14:textId="77777777" w:rsidR="00A55E82" w:rsidRDefault="00A55E82" w:rsidP="00440BEF">
            <w:r>
              <w:t>CKRT_PAN</w:t>
            </w:r>
          </w:p>
        </w:tc>
        <w:tc>
          <w:tcPr>
            <w:tcW w:w="3071" w:type="dxa"/>
          </w:tcPr>
          <w:p w14:paraId="3423F214" w14:textId="77777777" w:rsidR="00A55E82" w:rsidRDefault="00A55E82" w:rsidP="00440BEF">
            <w:r>
              <w:t>CHAR[9]</w:t>
            </w:r>
          </w:p>
        </w:tc>
        <w:tc>
          <w:tcPr>
            <w:tcW w:w="3110" w:type="dxa"/>
          </w:tcPr>
          <w:p w14:paraId="620ABEAF" w14:textId="77777777" w:rsidR="00A55E82" w:rsidRDefault="00F85681" w:rsidP="00440BEF">
            <w:r>
              <w:t>CREDIT</w:t>
            </w:r>
            <w:r w:rsidR="00A55E82">
              <w:t>-Karten PAN</w:t>
            </w:r>
          </w:p>
        </w:tc>
      </w:tr>
      <w:tr w:rsidR="00A55E82" w14:paraId="5065DD77" w14:textId="77777777" w:rsidTr="002B6796">
        <w:tc>
          <w:tcPr>
            <w:tcW w:w="3070" w:type="dxa"/>
          </w:tcPr>
          <w:p w14:paraId="703D4485" w14:textId="77777777" w:rsidR="00A55E82" w:rsidRDefault="00A55E82" w:rsidP="00440BEF">
            <w:r>
              <w:t>CKRT_VERFALL_DTM</w:t>
            </w:r>
          </w:p>
        </w:tc>
        <w:tc>
          <w:tcPr>
            <w:tcW w:w="3071" w:type="dxa"/>
          </w:tcPr>
          <w:p w14:paraId="797AA729" w14:textId="77777777" w:rsidR="00A55E82" w:rsidRDefault="00A55E82" w:rsidP="00440BEF">
            <w:r>
              <w:t>DATE</w:t>
            </w:r>
          </w:p>
        </w:tc>
        <w:tc>
          <w:tcPr>
            <w:tcW w:w="3110" w:type="dxa"/>
          </w:tcPr>
          <w:p w14:paraId="716BD20B" w14:textId="77777777" w:rsidR="00A55E82" w:rsidRDefault="00F85681" w:rsidP="00440BEF">
            <w:r>
              <w:t>CREDIT</w:t>
            </w:r>
            <w:r w:rsidR="00A55E82">
              <w:t>-Karten Verfalldatum</w:t>
            </w:r>
          </w:p>
        </w:tc>
      </w:tr>
      <w:tr w:rsidR="00A55E82" w14:paraId="394BEB4A" w14:textId="77777777" w:rsidTr="002B6796">
        <w:tc>
          <w:tcPr>
            <w:tcW w:w="3070" w:type="dxa"/>
          </w:tcPr>
          <w:p w14:paraId="6EEE069A" w14:textId="77777777" w:rsidR="00A55E82" w:rsidRDefault="00A55E82" w:rsidP="00440BEF">
            <w:r>
              <w:t>KRKT_PRZR_NAME</w:t>
            </w:r>
          </w:p>
        </w:tc>
        <w:tc>
          <w:tcPr>
            <w:tcW w:w="3071" w:type="dxa"/>
          </w:tcPr>
          <w:p w14:paraId="3C80431F" w14:textId="77777777" w:rsidR="00A55E82" w:rsidRDefault="00A55E82" w:rsidP="00440BEF">
            <w:r>
              <w:t>CHAR [8]</w:t>
            </w:r>
          </w:p>
        </w:tc>
        <w:tc>
          <w:tcPr>
            <w:tcW w:w="3110" w:type="dxa"/>
          </w:tcPr>
          <w:p w14:paraId="1F9BDBCC" w14:textId="77777777" w:rsidR="00A55E82" w:rsidRDefault="00A55E82" w:rsidP="00440BEF">
            <w:r>
              <w:t>Im Sinne des IO-MM, Input-von-Prozessor bzw. Output-an-Prozessor</w:t>
            </w:r>
          </w:p>
        </w:tc>
      </w:tr>
      <w:tr w:rsidR="00A55E82" w14:paraId="2FE41FF7" w14:textId="77777777" w:rsidTr="002B6796">
        <w:tc>
          <w:tcPr>
            <w:tcW w:w="3070" w:type="dxa"/>
          </w:tcPr>
          <w:p w14:paraId="308E48FB" w14:textId="77777777" w:rsidR="00A55E82" w:rsidRDefault="00A55E82" w:rsidP="00440BEF">
            <w:r>
              <w:t>GMC_NHRT_AUTH_CODE</w:t>
            </w:r>
          </w:p>
        </w:tc>
        <w:tc>
          <w:tcPr>
            <w:tcW w:w="3071" w:type="dxa"/>
          </w:tcPr>
          <w:p w14:paraId="5D928984" w14:textId="77777777" w:rsidR="00A55E82" w:rsidRDefault="00A55E82" w:rsidP="00440BEF">
            <w:r>
              <w:t>CHAR[15]</w:t>
            </w:r>
          </w:p>
        </w:tc>
        <w:tc>
          <w:tcPr>
            <w:tcW w:w="3110" w:type="dxa"/>
          </w:tcPr>
          <w:p w14:paraId="59B27FF8" w14:textId="77777777" w:rsidR="00A55E82" w:rsidRDefault="00A55E82" w:rsidP="00440BEF">
            <w:r>
              <w:t>Autorisierungs-</w:t>
            </w:r>
            <w:proofErr w:type="spellStart"/>
            <w:r>
              <w:t>Ref</w:t>
            </w:r>
            <w:proofErr w:type="spellEnd"/>
            <w:r>
              <w:t>. Original</w:t>
            </w:r>
          </w:p>
        </w:tc>
      </w:tr>
      <w:tr w:rsidR="00A55E82" w14:paraId="5A340380" w14:textId="77777777" w:rsidTr="002B6796">
        <w:tc>
          <w:tcPr>
            <w:tcW w:w="3070" w:type="dxa"/>
          </w:tcPr>
          <w:p w14:paraId="5DAB1C86" w14:textId="77777777" w:rsidR="00A55E82" w:rsidRDefault="00A55E82" w:rsidP="00440BEF">
            <w:r>
              <w:t>KTO_AUTH_ERGS_CODE</w:t>
            </w:r>
          </w:p>
        </w:tc>
        <w:tc>
          <w:tcPr>
            <w:tcW w:w="3071" w:type="dxa"/>
          </w:tcPr>
          <w:p w14:paraId="087219B3" w14:textId="77777777" w:rsidR="00A55E82" w:rsidRDefault="00A55E82" w:rsidP="00440BEF">
            <w:r>
              <w:t>CHAR[11]</w:t>
            </w:r>
          </w:p>
        </w:tc>
        <w:tc>
          <w:tcPr>
            <w:tcW w:w="3110" w:type="dxa"/>
          </w:tcPr>
          <w:p w14:paraId="1C50936A" w14:textId="77777777" w:rsidR="00A55E82" w:rsidRDefault="00A55E82" w:rsidP="00440BEF">
            <w:r>
              <w:t>bei der Autorisierung am Konto technisch generierte Nr.</w:t>
            </w:r>
          </w:p>
        </w:tc>
      </w:tr>
      <w:tr w:rsidR="00A55E82" w14:paraId="2DB86D89" w14:textId="77777777" w:rsidTr="002B6796">
        <w:tc>
          <w:tcPr>
            <w:tcW w:w="3070" w:type="dxa"/>
          </w:tcPr>
          <w:p w14:paraId="187735F8" w14:textId="77777777" w:rsidR="00A55E82" w:rsidRDefault="00A55E82" w:rsidP="00440BEF">
            <w:r>
              <w:t>KRKT_PRZR_ANWD_NAME</w:t>
            </w:r>
          </w:p>
        </w:tc>
        <w:tc>
          <w:tcPr>
            <w:tcW w:w="3071" w:type="dxa"/>
          </w:tcPr>
          <w:p w14:paraId="305E3739" w14:textId="77777777" w:rsidR="00A55E82" w:rsidRDefault="00A55E82" w:rsidP="00440BEF">
            <w:r>
              <w:t>CHAR[8]</w:t>
            </w:r>
          </w:p>
        </w:tc>
        <w:tc>
          <w:tcPr>
            <w:tcW w:w="3110" w:type="dxa"/>
          </w:tcPr>
          <w:p w14:paraId="29794E2A" w14:textId="77777777" w:rsidR="00A55E82" w:rsidRDefault="00A55E82" w:rsidP="00440BEF">
            <w:r>
              <w:t>Anwendung beim Prozessor (ggf. unterschiedliche Testsysteme)</w:t>
            </w:r>
          </w:p>
        </w:tc>
      </w:tr>
      <w:tr w:rsidR="00A55E82" w14:paraId="455F9752" w14:textId="77777777" w:rsidTr="002B6796">
        <w:tc>
          <w:tcPr>
            <w:tcW w:w="3070" w:type="dxa"/>
          </w:tcPr>
          <w:p w14:paraId="174EF72A" w14:textId="77777777" w:rsidR="00A55E82" w:rsidRDefault="00A55E82" w:rsidP="00440BEF">
            <w:r>
              <w:t>GMC_NHRT_TYP</w:t>
            </w:r>
          </w:p>
        </w:tc>
        <w:tc>
          <w:tcPr>
            <w:tcW w:w="3071" w:type="dxa"/>
          </w:tcPr>
          <w:p w14:paraId="4B6CCA4B" w14:textId="77777777" w:rsidR="00A55E82" w:rsidRDefault="00A55E82" w:rsidP="00440BEF">
            <w:r>
              <w:t>CHAR[8]</w:t>
            </w:r>
          </w:p>
        </w:tc>
        <w:tc>
          <w:tcPr>
            <w:tcW w:w="3110" w:type="dxa"/>
          </w:tcPr>
          <w:p w14:paraId="27997664" w14:textId="77777777" w:rsidR="00A55E82" w:rsidRDefault="00A55E82" w:rsidP="00440BEF">
            <w:r>
              <w:t xml:space="preserve">Nachrichtentyp im Sinne </w:t>
            </w:r>
            <w:r w:rsidR="003D0F63">
              <w:t>DMC</w:t>
            </w:r>
            <w:r>
              <w:t>-KVS, AUTO/CLEAR/STORNO/AUTOWDHL</w:t>
            </w:r>
          </w:p>
        </w:tc>
      </w:tr>
      <w:tr w:rsidR="00A55E82" w14:paraId="6FEFCDBD" w14:textId="77777777" w:rsidTr="002B6796">
        <w:tc>
          <w:tcPr>
            <w:tcW w:w="3070" w:type="dxa"/>
          </w:tcPr>
          <w:p w14:paraId="7F3CF914" w14:textId="77777777" w:rsidR="00A55E82" w:rsidRDefault="00A55E82" w:rsidP="00440BEF">
            <w:r>
              <w:t>GMC_NHRT_IO_MM</w:t>
            </w:r>
          </w:p>
        </w:tc>
        <w:tc>
          <w:tcPr>
            <w:tcW w:w="3071" w:type="dxa"/>
          </w:tcPr>
          <w:p w14:paraId="612C81BB" w14:textId="77777777" w:rsidR="00A55E82" w:rsidRDefault="00A55E82" w:rsidP="00440BEF">
            <w:r>
              <w:t>CHAR[1]</w:t>
            </w:r>
          </w:p>
        </w:tc>
        <w:tc>
          <w:tcPr>
            <w:tcW w:w="3110" w:type="dxa"/>
          </w:tcPr>
          <w:p w14:paraId="0379BA61" w14:textId="77777777" w:rsidR="00A55E82" w:rsidRDefault="00A55E82" w:rsidP="00440BEF">
            <w:r w:rsidRPr="00AA7019">
              <w:rPr>
                <w:lang w:val="en-US"/>
              </w:rPr>
              <w:t>Input-Output-</w:t>
            </w:r>
            <w:proofErr w:type="spellStart"/>
            <w:r w:rsidRPr="00AA7019">
              <w:rPr>
                <w:lang w:val="en-US"/>
              </w:rPr>
              <w:t>Merkmal</w:t>
            </w:r>
            <w:proofErr w:type="spellEnd"/>
            <w:r w:rsidRPr="00AA7019">
              <w:rPr>
                <w:lang w:val="en-US"/>
              </w:rPr>
              <w:t xml:space="preserve"> ‘I‘ </w:t>
            </w:r>
            <w:proofErr w:type="spellStart"/>
            <w:r w:rsidRPr="00AA7019">
              <w:rPr>
                <w:lang w:val="en-US"/>
              </w:rPr>
              <w:t>bzw</w:t>
            </w:r>
            <w:proofErr w:type="spellEnd"/>
            <w:r w:rsidRPr="00AA7019">
              <w:rPr>
                <w:lang w:val="en-US"/>
              </w:rPr>
              <w:t xml:space="preserve">. </w:t>
            </w:r>
            <w:r>
              <w:t>‘O‘</w:t>
            </w:r>
          </w:p>
        </w:tc>
      </w:tr>
      <w:tr w:rsidR="00A55E82" w14:paraId="71C32D31" w14:textId="77777777" w:rsidTr="002B6796">
        <w:tc>
          <w:tcPr>
            <w:tcW w:w="3070" w:type="dxa"/>
          </w:tcPr>
          <w:p w14:paraId="5DB4B5D5" w14:textId="77777777" w:rsidR="00A55E82" w:rsidRDefault="00A55E82" w:rsidP="00440BEF">
            <w:r>
              <w:t>WLPFO_NHRT_TYP</w:t>
            </w:r>
          </w:p>
        </w:tc>
        <w:tc>
          <w:tcPr>
            <w:tcW w:w="3071" w:type="dxa"/>
          </w:tcPr>
          <w:p w14:paraId="78B0950D" w14:textId="77777777" w:rsidR="00A55E82" w:rsidRDefault="00A55E82" w:rsidP="00440BEF">
            <w:r>
              <w:t>CHAR[2]</w:t>
            </w:r>
          </w:p>
        </w:tc>
        <w:tc>
          <w:tcPr>
            <w:tcW w:w="3110" w:type="dxa"/>
          </w:tcPr>
          <w:p w14:paraId="29530A69" w14:textId="77777777" w:rsidR="00A55E82" w:rsidRDefault="00A55E82" w:rsidP="00440BEF">
            <w:r>
              <w:t>Numerischer Wert, der beim Prozessor WLPFO den Nachrichten-Typ charakterisiert</w:t>
            </w:r>
          </w:p>
        </w:tc>
      </w:tr>
      <w:tr w:rsidR="00A55E82" w14:paraId="4BCF163A" w14:textId="77777777" w:rsidTr="002B6796">
        <w:tc>
          <w:tcPr>
            <w:tcW w:w="3070" w:type="dxa"/>
          </w:tcPr>
          <w:p w14:paraId="67A9A2D7" w14:textId="77777777" w:rsidR="00A55E82" w:rsidRDefault="00A55E82" w:rsidP="00440BEF">
            <w:r>
              <w:t>WLPFO_ANTW_CODE</w:t>
            </w:r>
          </w:p>
        </w:tc>
        <w:tc>
          <w:tcPr>
            <w:tcW w:w="3071" w:type="dxa"/>
          </w:tcPr>
          <w:p w14:paraId="71D8FDA0" w14:textId="77777777" w:rsidR="00A55E82" w:rsidRDefault="00A55E82" w:rsidP="00440BEF">
            <w:r>
              <w:t>CHAR[2]</w:t>
            </w:r>
          </w:p>
        </w:tc>
        <w:tc>
          <w:tcPr>
            <w:tcW w:w="3110" w:type="dxa"/>
          </w:tcPr>
          <w:p w14:paraId="2C86D611" w14:textId="77777777" w:rsidR="00A55E82" w:rsidRDefault="00A55E82" w:rsidP="00440BEF">
            <w:r>
              <w:t>von Prozessor WLPFO vergebener Antwortcode</w:t>
            </w:r>
          </w:p>
        </w:tc>
      </w:tr>
      <w:tr w:rsidR="00A55E82" w14:paraId="7AD38611" w14:textId="77777777" w:rsidTr="002B6796">
        <w:tc>
          <w:tcPr>
            <w:tcW w:w="3070" w:type="dxa"/>
          </w:tcPr>
          <w:p w14:paraId="629496EB" w14:textId="77777777" w:rsidR="00A55E82" w:rsidRDefault="00A55E82" w:rsidP="00440BEF">
            <w:r>
              <w:t>WLPFO_NHRT_SCHL</w:t>
            </w:r>
          </w:p>
        </w:tc>
        <w:tc>
          <w:tcPr>
            <w:tcW w:w="3071" w:type="dxa"/>
          </w:tcPr>
          <w:p w14:paraId="796EAC21" w14:textId="77777777" w:rsidR="00A55E82" w:rsidRDefault="00A55E82" w:rsidP="00440BEF">
            <w:r>
              <w:t>CHAR[20]</w:t>
            </w:r>
          </w:p>
        </w:tc>
        <w:tc>
          <w:tcPr>
            <w:tcW w:w="3110" w:type="dxa"/>
          </w:tcPr>
          <w:p w14:paraId="25CE6A5F" w14:textId="77777777" w:rsidR="00A55E82" w:rsidRDefault="00A55E82" w:rsidP="00440BEF">
            <w:r>
              <w:t xml:space="preserve">eindeutige ID der Nachricht It. </w:t>
            </w:r>
            <w:proofErr w:type="spellStart"/>
            <w:r>
              <w:t>Processor</w:t>
            </w:r>
            <w:proofErr w:type="spellEnd"/>
            <w:r>
              <w:t xml:space="preserve"> WLPFO</w:t>
            </w:r>
          </w:p>
        </w:tc>
      </w:tr>
      <w:tr w:rsidR="00A55E82" w14:paraId="3CDF73EC" w14:textId="77777777" w:rsidTr="002B6796">
        <w:tc>
          <w:tcPr>
            <w:tcW w:w="3070" w:type="dxa"/>
          </w:tcPr>
          <w:p w14:paraId="1FCB25ED" w14:textId="77777777" w:rsidR="00A55E82" w:rsidRDefault="00A55E82" w:rsidP="00440BEF">
            <w:r>
              <w:t>WLTG_KEY</w:t>
            </w:r>
          </w:p>
        </w:tc>
        <w:tc>
          <w:tcPr>
            <w:tcW w:w="3071" w:type="dxa"/>
          </w:tcPr>
          <w:p w14:paraId="4F7AB05E" w14:textId="77777777" w:rsidR="00A55E82" w:rsidRDefault="00A55E82" w:rsidP="00440BEF">
            <w:r>
              <w:t>CHAR[12]</w:t>
            </w:r>
          </w:p>
        </w:tc>
        <w:tc>
          <w:tcPr>
            <w:tcW w:w="3110" w:type="dxa"/>
          </w:tcPr>
          <w:p w14:paraId="30CCD3A0" w14:textId="77777777" w:rsidR="00A55E82" w:rsidRDefault="00A55E82" w:rsidP="00440BEF">
            <w:r>
              <w:t xml:space="preserve">Eindeutiger Key gegenüber dem Zielsystem It. Routing (z.B. </w:t>
            </w:r>
            <w:proofErr w:type="spellStart"/>
            <w:r>
              <w:t>OSPlus</w:t>
            </w:r>
            <w:proofErr w:type="spellEnd"/>
            <w:r>
              <w:t>)</w:t>
            </w:r>
          </w:p>
        </w:tc>
      </w:tr>
      <w:tr w:rsidR="00A55E82" w14:paraId="5091FEAA" w14:textId="77777777" w:rsidTr="002B6796">
        <w:tc>
          <w:tcPr>
            <w:tcW w:w="3070" w:type="dxa"/>
          </w:tcPr>
          <w:p w14:paraId="636EF38F" w14:textId="77777777" w:rsidR="00A55E82" w:rsidRDefault="00A55E82" w:rsidP="00440BEF">
            <w:r>
              <w:t>OSP_ANTW_CODE</w:t>
            </w:r>
          </w:p>
        </w:tc>
        <w:tc>
          <w:tcPr>
            <w:tcW w:w="3071" w:type="dxa"/>
          </w:tcPr>
          <w:p w14:paraId="32829216" w14:textId="77777777" w:rsidR="00A55E82" w:rsidRDefault="00A55E82" w:rsidP="00440BEF">
            <w:r>
              <w:t>CHAR[2]</w:t>
            </w:r>
          </w:p>
        </w:tc>
        <w:tc>
          <w:tcPr>
            <w:tcW w:w="3110" w:type="dxa"/>
          </w:tcPr>
          <w:p w14:paraId="562B275D" w14:textId="77777777" w:rsidR="00A55E82" w:rsidRDefault="00A55E82" w:rsidP="00440BEF">
            <w:r>
              <w:t xml:space="preserve">von </w:t>
            </w:r>
            <w:proofErr w:type="spellStart"/>
            <w:r>
              <w:t>OSPlus</w:t>
            </w:r>
            <w:proofErr w:type="spellEnd"/>
            <w:r>
              <w:t xml:space="preserve"> vergeben, numerischer Wert</w:t>
            </w:r>
          </w:p>
        </w:tc>
      </w:tr>
      <w:tr w:rsidR="00A55E82" w14:paraId="7D1A20C4" w14:textId="77777777" w:rsidTr="002B6796">
        <w:tc>
          <w:tcPr>
            <w:tcW w:w="3070" w:type="dxa"/>
          </w:tcPr>
          <w:p w14:paraId="0BE39E78" w14:textId="77777777" w:rsidR="00A55E82" w:rsidRDefault="00A55E82" w:rsidP="00440BEF">
            <w:r>
              <w:lastRenderedPageBreak/>
              <w:t>BLZ</w:t>
            </w:r>
          </w:p>
        </w:tc>
        <w:tc>
          <w:tcPr>
            <w:tcW w:w="3071" w:type="dxa"/>
          </w:tcPr>
          <w:p w14:paraId="36432BD9" w14:textId="77777777" w:rsidR="00A55E82" w:rsidRDefault="00A55E82" w:rsidP="00440BEF">
            <w:r>
              <w:t>DECIMAL[8]</w:t>
            </w:r>
          </w:p>
        </w:tc>
        <w:tc>
          <w:tcPr>
            <w:tcW w:w="3110" w:type="dxa"/>
          </w:tcPr>
          <w:p w14:paraId="49F5FDE5" w14:textId="77777777" w:rsidR="00A55E82" w:rsidRDefault="00A55E82" w:rsidP="00440BEF">
            <w:proofErr w:type="spellStart"/>
            <w:r>
              <w:t>Blz</w:t>
            </w:r>
            <w:proofErr w:type="spellEnd"/>
            <w:r>
              <w:t>. Routing</w:t>
            </w:r>
          </w:p>
        </w:tc>
      </w:tr>
      <w:tr w:rsidR="00A55E82" w14:paraId="6C7FC5D4" w14:textId="77777777" w:rsidTr="002B6796">
        <w:tc>
          <w:tcPr>
            <w:tcW w:w="3070" w:type="dxa"/>
          </w:tcPr>
          <w:p w14:paraId="6E67F297" w14:textId="77777777" w:rsidR="00A55E82" w:rsidRDefault="00A55E82" w:rsidP="00440BEF">
            <w:r>
              <w:t>REGION_HW</w:t>
            </w:r>
          </w:p>
        </w:tc>
        <w:tc>
          <w:tcPr>
            <w:tcW w:w="3071" w:type="dxa"/>
          </w:tcPr>
          <w:p w14:paraId="24D28092" w14:textId="77777777" w:rsidR="00A55E82" w:rsidRDefault="00A55E82" w:rsidP="00440BEF">
            <w:r>
              <w:t>CHAR[4]</w:t>
            </w:r>
          </w:p>
        </w:tc>
        <w:tc>
          <w:tcPr>
            <w:tcW w:w="3110" w:type="dxa"/>
          </w:tcPr>
          <w:p w14:paraId="3A9B224D" w14:textId="77777777" w:rsidR="00A55E82" w:rsidRDefault="00A55E82" w:rsidP="00440BEF">
            <w:r>
              <w:t>Routing</w:t>
            </w:r>
          </w:p>
        </w:tc>
      </w:tr>
      <w:tr w:rsidR="00A55E82" w14:paraId="6F8043C0" w14:textId="77777777" w:rsidTr="002B6796">
        <w:tc>
          <w:tcPr>
            <w:tcW w:w="3070" w:type="dxa"/>
          </w:tcPr>
          <w:p w14:paraId="7CD53865" w14:textId="77777777" w:rsidR="00A55E82" w:rsidRDefault="00A55E82" w:rsidP="00440BEF">
            <w:r>
              <w:t>INR</w:t>
            </w:r>
          </w:p>
        </w:tc>
        <w:tc>
          <w:tcPr>
            <w:tcW w:w="3071" w:type="dxa"/>
          </w:tcPr>
          <w:p w14:paraId="1AE16791" w14:textId="77777777" w:rsidR="00A55E82" w:rsidRDefault="00A55E82" w:rsidP="00440BEF">
            <w:proofErr w:type="spellStart"/>
            <w:r>
              <w:t>smallInt</w:t>
            </w:r>
            <w:proofErr w:type="spellEnd"/>
          </w:p>
        </w:tc>
        <w:tc>
          <w:tcPr>
            <w:tcW w:w="3110" w:type="dxa"/>
          </w:tcPr>
          <w:p w14:paraId="544ED64E" w14:textId="77777777" w:rsidR="00A55E82" w:rsidRDefault="00A55E82" w:rsidP="00440BEF">
            <w:r>
              <w:t>Routing</w:t>
            </w:r>
          </w:p>
        </w:tc>
      </w:tr>
      <w:tr w:rsidR="00A55E82" w14:paraId="006E1D8F" w14:textId="77777777" w:rsidTr="002B6796">
        <w:tc>
          <w:tcPr>
            <w:tcW w:w="3070" w:type="dxa"/>
          </w:tcPr>
          <w:p w14:paraId="26B41FA7" w14:textId="77777777" w:rsidR="00A55E82" w:rsidRDefault="00A55E82" w:rsidP="00440BEF">
            <w:r>
              <w:t>GRUPPE</w:t>
            </w:r>
          </w:p>
        </w:tc>
        <w:tc>
          <w:tcPr>
            <w:tcW w:w="3071" w:type="dxa"/>
          </w:tcPr>
          <w:p w14:paraId="672F09BB" w14:textId="77777777" w:rsidR="00A55E82" w:rsidRDefault="00A55E82" w:rsidP="00440BEF">
            <w:proofErr w:type="spellStart"/>
            <w:r>
              <w:t>smallInt</w:t>
            </w:r>
            <w:proofErr w:type="spellEnd"/>
          </w:p>
        </w:tc>
        <w:tc>
          <w:tcPr>
            <w:tcW w:w="3110" w:type="dxa"/>
          </w:tcPr>
          <w:p w14:paraId="12953064" w14:textId="77777777" w:rsidR="00A55E82" w:rsidRDefault="00A55E82" w:rsidP="00440BEF">
            <w:r>
              <w:t>Routing</w:t>
            </w:r>
          </w:p>
        </w:tc>
      </w:tr>
      <w:tr w:rsidR="00A55E82" w14:paraId="34A826EB" w14:textId="77777777" w:rsidTr="002B6796">
        <w:tc>
          <w:tcPr>
            <w:tcW w:w="3070" w:type="dxa"/>
          </w:tcPr>
          <w:p w14:paraId="1B70B764" w14:textId="77777777" w:rsidR="00A55E82" w:rsidRDefault="00A55E82" w:rsidP="00440BEF">
            <w:r>
              <w:t>TS_EINFUEGUNG</w:t>
            </w:r>
          </w:p>
        </w:tc>
        <w:tc>
          <w:tcPr>
            <w:tcW w:w="3071" w:type="dxa"/>
          </w:tcPr>
          <w:p w14:paraId="4E3832E6" w14:textId="77777777" w:rsidR="00A55E82" w:rsidRDefault="00A55E82" w:rsidP="00440BEF">
            <w:r>
              <w:t>TIMESTAMP(6)</w:t>
            </w:r>
          </w:p>
        </w:tc>
        <w:tc>
          <w:tcPr>
            <w:tcW w:w="3110" w:type="dxa"/>
          </w:tcPr>
          <w:p w14:paraId="5D05700A" w14:textId="77777777" w:rsidR="00A55E82" w:rsidRDefault="00A55E82" w:rsidP="00440BEF"/>
        </w:tc>
      </w:tr>
      <w:tr w:rsidR="00A55E82" w14:paraId="29DE5993" w14:textId="77777777" w:rsidTr="002B6796">
        <w:tc>
          <w:tcPr>
            <w:tcW w:w="3070" w:type="dxa"/>
          </w:tcPr>
          <w:p w14:paraId="31E9E5CE" w14:textId="77777777" w:rsidR="00A55E82" w:rsidRDefault="00A55E82" w:rsidP="00440BEF">
            <w:r>
              <w:t>TS_AENDERUNG</w:t>
            </w:r>
          </w:p>
        </w:tc>
        <w:tc>
          <w:tcPr>
            <w:tcW w:w="3071" w:type="dxa"/>
          </w:tcPr>
          <w:p w14:paraId="7521E0E8" w14:textId="77777777" w:rsidR="00A55E82" w:rsidRDefault="00A55E82" w:rsidP="00440BEF">
            <w:r>
              <w:t>TIMESTAMP(6)</w:t>
            </w:r>
          </w:p>
        </w:tc>
        <w:tc>
          <w:tcPr>
            <w:tcW w:w="3110" w:type="dxa"/>
          </w:tcPr>
          <w:p w14:paraId="2FBE12A7" w14:textId="77777777" w:rsidR="00A55E82" w:rsidRDefault="00A55E82" w:rsidP="00440BEF"/>
        </w:tc>
      </w:tr>
      <w:tr w:rsidR="00A55E82" w14:paraId="33056F70" w14:textId="77777777" w:rsidTr="002B6796">
        <w:tc>
          <w:tcPr>
            <w:tcW w:w="3070" w:type="dxa"/>
          </w:tcPr>
          <w:p w14:paraId="521F2C20" w14:textId="77777777" w:rsidR="00A55E82" w:rsidRDefault="00A55E82" w:rsidP="00440BEF">
            <w:r>
              <w:t>WLPFO_INIT_STAT</w:t>
            </w:r>
          </w:p>
        </w:tc>
        <w:tc>
          <w:tcPr>
            <w:tcW w:w="3071" w:type="dxa"/>
          </w:tcPr>
          <w:p w14:paraId="10ECABA8" w14:textId="77777777" w:rsidR="00A55E82" w:rsidRDefault="00A55E82" w:rsidP="00440BEF">
            <w:r>
              <w:t>CHAR[8]</w:t>
            </w:r>
          </w:p>
        </w:tc>
        <w:tc>
          <w:tcPr>
            <w:tcW w:w="3110" w:type="dxa"/>
          </w:tcPr>
          <w:p w14:paraId="62821250" w14:textId="77777777" w:rsidR="00A55E82" w:rsidRDefault="00A55E82" w:rsidP="00440BEF">
            <w:r>
              <w:t>Status gegenüber Initiator (WLPFO)</w:t>
            </w:r>
          </w:p>
        </w:tc>
      </w:tr>
      <w:tr w:rsidR="00A55E82" w14:paraId="2FFB71BF" w14:textId="77777777" w:rsidTr="002B6796">
        <w:tc>
          <w:tcPr>
            <w:tcW w:w="3070" w:type="dxa"/>
          </w:tcPr>
          <w:p w14:paraId="7290F67F" w14:textId="77777777" w:rsidR="00A55E82" w:rsidRDefault="00A55E82" w:rsidP="00440BEF">
            <w:r>
              <w:t>OSP_WLTG_STAT</w:t>
            </w:r>
          </w:p>
        </w:tc>
        <w:tc>
          <w:tcPr>
            <w:tcW w:w="3071" w:type="dxa"/>
          </w:tcPr>
          <w:p w14:paraId="3E4D6C09" w14:textId="77777777" w:rsidR="00A55E82" w:rsidRDefault="00A55E82" w:rsidP="00440BEF">
            <w:r>
              <w:t>CHAR[8]</w:t>
            </w:r>
          </w:p>
        </w:tc>
        <w:tc>
          <w:tcPr>
            <w:tcW w:w="3110" w:type="dxa"/>
          </w:tcPr>
          <w:p w14:paraId="3B365F86" w14:textId="77777777" w:rsidR="00A55E82" w:rsidRDefault="00A55E82" w:rsidP="00440BEF">
            <w:r>
              <w:t>Status Weiterleitung (</w:t>
            </w:r>
            <w:proofErr w:type="spellStart"/>
            <w:r>
              <w:t>OSPlus</w:t>
            </w:r>
            <w:proofErr w:type="spellEnd"/>
            <w:r>
              <w:t>)</w:t>
            </w:r>
          </w:p>
        </w:tc>
      </w:tr>
      <w:tr w:rsidR="002B6796" w14:paraId="764B0562" w14:textId="77777777" w:rsidTr="002B6796">
        <w:tc>
          <w:tcPr>
            <w:tcW w:w="3070" w:type="dxa"/>
          </w:tcPr>
          <w:p w14:paraId="5C476C99" w14:textId="77777777" w:rsidR="002B6796" w:rsidRDefault="002B6796" w:rsidP="00440BEF">
            <w:r>
              <w:t>NHRT_INIT_CICS_TOKEN</w:t>
            </w:r>
          </w:p>
        </w:tc>
        <w:tc>
          <w:tcPr>
            <w:tcW w:w="3071" w:type="dxa"/>
          </w:tcPr>
          <w:p w14:paraId="3B1E1CF9" w14:textId="77777777" w:rsidR="002B6796" w:rsidRDefault="00B627DC" w:rsidP="00440BEF">
            <w:r>
              <w:t>VAR</w:t>
            </w:r>
            <w:r w:rsidR="002B6796">
              <w:t>CHAR[64]</w:t>
            </w:r>
          </w:p>
        </w:tc>
        <w:tc>
          <w:tcPr>
            <w:tcW w:w="3110" w:type="dxa"/>
          </w:tcPr>
          <w:p w14:paraId="0D4A4BCF" w14:textId="77777777" w:rsidR="002B6796" w:rsidRDefault="002B6796" w:rsidP="00B627DC">
            <w:r>
              <w:t>Token gegenüber CICS, der d</w:t>
            </w:r>
            <w:r w:rsidR="00B627DC">
              <w:t>ie</w:t>
            </w:r>
            <w:r>
              <w:t xml:space="preserve"> offene Eingangs-Task gegenüber dem Initiator identifiziert</w:t>
            </w:r>
          </w:p>
        </w:tc>
      </w:tr>
      <w:tr w:rsidR="002B6796" w14:paraId="0C8F7C5B" w14:textId="77777777" w:rsidTr="002B6796">
        <w:tc>
          <w:tcPr>
            <w:tcW w:w="3070" w:type="dxa"/>
          </w:tcPr>
          <w:p w14:paraId="371A81DB" w14:textId="77777777" w:rsidR="002B6796" w:rsidRDefault="002B6796" w:rsidP="00440BEF">
            <w:r>
              <w:t>GMC_NHRT_INHL</w:t>
            </w:r>
          </w:p>
        </w:tc>
        <w:tc>
          <w:tcPr>
            <w:tcW w:w="3071" w:type="dxa"/>
          </w:tcPr>
          <w:p w14:paraId="0EF46EC7" w14:textId="77777777" w:rsidR="002B6796" w:rsidRDefault="002B6796" w:rsidP="00440BEF">
            <w:r>
              <w:t>VARCHAR[8000]</w:t>
            </w:r>
          </w:p>
        </w:tc>
        <w:tc>
          <w:tcPr>
            <w:tcW w:w="3110" w:type="dxa"/>
          </w:tcPr>
          <w:p w14:paraId="524A6EF5" w14:textId="77777777" w:rsidR="002B6796" w:rsidRDefault="002B6796" w:rsidP="00440BEF">
            <w:r>
              <w:t>Nachricht von bzw. Nachricht an It. IO-MM (incl. Header)</w:t>
            </w:r>
          </w:p>
        </w:tc>
      </w:tr>
    </w:tbl>
    <w:p w14:paraId="77A2703E" w14:textId="77777777" w:rsidR="00A55E82" w:rsidRDefault="00A55E82" w:rsidP="00A55E82"/>
    <w:p w14:paraId="2DB8FBC7" w14:textId="77777777" w:rsidR="00230344" w:rsidRDefault="006331E1" w:rsidP="00230344">
      <w:pPr>
        <w:pStyle w:val="berschrift3"/>
      </w:pPr>
      <w:bookmarkStart w:id="79" w:name="_Toc523734206"/>
      <w:bookmarkStart w:id="80" w:name="_Toc83102673"/>
      <w:r>
        <w:t xml:space="preserve">Tabelle </w:t>
      </w:r>
      <w:r w:rsidR="00230344">
        <w:t>KA_KVS_ROUTING</w:t>
      </w:r>
      <w:bookmarkEnd w:id="79"/>
      <w:bookmarkEnd w:id="80"/>
    </w:p>
    <w:p w14:paraId="2C9FC182" w14:textId="77777777" w:rsidR="00230344" w:rsidRDefault="00230344" w:rsidP="00230344">
      <w:r>
        <w:t xml:space="preserve">Tabelle der Routing-Informationen insb. Transaktionsnamen </w:t>
      </w:r>
      <w:r w:rsidR="00DD33F7">
        <w:t>und IP</w:t>
      </w:r>
      <w:r>
        <w:t>-Adressen der beteiligten Systeme und Prozessoren.</w:t>
      </w:r>
    </w:p>
    <w:p w14:paraId="07CF6542"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Num Column Name                    </w:t>
      </w:r>
      <w:proofErr w:type="spellStart"/>
      <w:r w:rsidRPr="00AA7019">
        <w:rPr>
          <w:rFonts w:ascii="Courier New" w:hAnsi="Courier New" w:cs="Courier New"/>
          <w:sz w:val="16"/>
          <w:szCs w:val="16"/>
          <w:lang w:val="en-US"/>
        </w:rPr>
        <w:t>Coltype</w:t>
      </w:r>
      <w:proofErr w:type="spellEnd"/>
      <w:r w:rsidRPr="00AA7019">
        <w:rPr>
          <w:rFonts w:ascii="Courier New" w:hAnsi="Courier New" w:cs="Courier New"/>
          <w:sz w:val="16"/>
          <w:szCs w:val="16"/>
          <w:lang w:val="en-US"/>
        </w:rPr>
        <w:t xml:space="preserve">  Length </w:t>
      </w:r>
      <w:proofErr w:type="spellStart"/>
      <w:r w:rsidRPr="00AA7019">
        <w:rPr>
          <w:rFonts w:ascii="Courier New" w:hAnsi="Courier New" w:cs="Courier New"/>
          <w:sz w:val="16"/>
          <w:szCs w:val="16"/>
          <w:lang w:val="en-US"/>
        </w:rPr>
        <w:t>Nl</w:t>
      </w:r>
      <w:proofErr w:type="spellEnd"/>
      <w:r w:rsidRPr="00AA7019">
        <w:rPr>
          <w:rFonts w:ascii="Courier New" w:hAnsi="Courier New" w:cs="Courier New"/>
          <w:sz w:val="16"/>
          <w:szCs w:val="16"/>
          <w:lang w:val="en-US"/>
        </w:rPr>
        <w:t xml:space="preserve"> Up </w:t>
      </w:r>
      <w:proofErr w:type="spellStart"/>
      <w:r w:rsidRPr="00AA7019">
        <w:rPr>
          <w:rFonts w:ascii="Courier New" w:hAnsi="Courier New" w:cs="Courier New"/>
          <w:sz w:val="16"/>
          <w:szCs w:val="16"/>
          <w:lang w:val="en-US"/>
        </w:rPr>
        <w:t>Pkey</w:t>
      </w:r>
      <w:proofErr w:type="spellEnd"/>
      <w:r w:rsidRPr="00AA7019">
        <w:rPr>
          <w:rFonts w:ascii="Courier New" w:hAnsi="Courier New" w:cs="Courier New"/>
          <w:sz w:val="16"/>
          <w:szCs w:val="16"/>
          <w:lang w:val="en-US"/>
        </w:rPr>
        <w:t xml:space="preserve"> </w:t>
      </w:r>
      <w:proofErr w:type="spellStart"/>
      <w:r w:rsidRPr="00AA7019">
        <w:rPr>
          <w:rFonts w:ascii="Courier New" w:hAnsi="Courier New" w:cs="Courier New"/>
          <w:sz w:val="16"/>
          <w:szCs w:val="16"/>
          <w:lang w:val="en-US"/>
        </w:rPr>
        <w:t>Dfl</w:t>
      </w:r>
      <w:proofErr w:type="spellEnd"/>
      <w:r w:rsidRPr="00AA7019">
        <w:rPr>
          <w:rFonts w:ascii="Courier New" w:hAnsi="Courier New" w:cs="Courier New"/>
          <w:sz w:val="16"/>
          <w:szCs w:val="16"/>
          <w:lang w:val="en-US"/>
        </w:rPr>
        <w:t xml:space="preserve"> Bit Length2 </w:t>
      </w:r>
    </w:p>
    <w:p w14:paraId="3A6C3DF7"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1   KRKT_PRZR_NAME                 CHAR     8      N  Y  1    N   S           </w:t>
      </w:r>
    </w:p>
    <w:p w14:paraId="6591EDEB"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2   KA_KVS_GV_VA_ANWD              CHAR     8      N  Y  2    N   S           </w:t>
      </w:r>
    </w:p>
    <w:p w14:paraId="2A612B43"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3   BLZ                            DECIMAL  8,0    N  Y  3    N               </w:t>
      </w:r>
    </w:p>
    <w:p w14:paraId="6CC5697A"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4   KA_KVS_ROUT_ATS                TIMESTMP 10     N  Y  5    N               </w:t>
      </w:r>
    </w:p>
    <w:p w14:paraId="6C6C59BD"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5   KA_KVS_ROUT_ETS                TIMESTMP 10     N  Y  4    N               </w:t>
      </w:r>
    </w:p>
    <w:p w14:paraId="13BBA192"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6   REGION_HW                      CHAR     4      N  Y       N   S           </w:t>
      </w:r>
    </w:p>
    <w:p w14:paraId="203225E6" w14:textId="77777777" w:rsidR="00230344" w:rsidRPr="00822538" w:rsidRDefault="00230344" w:rsidP="00230344">
      <w:pPr>
        <w:spacing w:before="0" w:after="0"/>
        <w:rPr>
          <w:rFonts w:ascii="Courier New" w:hAnsi="Courier New" w:cs="Courier New"/>
          <w:sz w:val="16"/>
          <w:szCs w:val="16"/>
        </w:rPr>
      </w:pPr>
      <w:r w:rsidRPr="00AA7019">
        <w:rPr>
          <w:rFonts w:ascii="Courier New" w:hAnsi="Courier New" w:cs="Courier New"/>
          <w:sz w:val="16"/>
          <w:szCs w:val="16"/>
          <w:lang w:val="en-US"/>
        </w:rPr>
        <w:t xml:space="preserve"> </w:t>
      </w:r>
      <w:r w:rsidRPr="00822538">
        <w:rPr>
          <w:rFonts w:ascii="Courier New" w:hAnsi="Courier New" w:cs="Courier New"/>
          <w:sz w:val="16"/>
          <w:szCs w:val="16"/>
        </w:rPr>
        <w:t xml:space="preserve">7   VERBUND                        CHAR     8      N  Y       N   S           </w:t>
      </w:r>
    </w:p>
    <w:p w14:paraId="3EE4A373" w14:textId="77777777" w:rsidR="00230344" w:rsidRPr="00822538" w:rsidRDefault="00230344" w:rsidP="00230344">
      <w:pPr>
        <w:spacing w:before="0" w:after="0"/>
        <w:rPr>
          <w:rFonts w:ascii="Courier New" w:hAnsi="Courier New" w:cs="Courier New"/>
          <w:sz w:val="16"/>
          <w:szCs w:val="16"/>
        </w:rPr>
      </w:pPr>
      <w:r w:rsidRPr="00822538">
        <w:rPr>
          <w:rFonts w:ascii="Courier New" w:hAnsi="Courier New" w:cs="Courier New"/>
          <w:sz w:val="16"/>
          <w:szCs w:val="16"/>
        </w:rPr>
        <w:t xml:space="preserve"> 8   UMGEBUNG                       CHAR     8      N  Y       N   S           </w:t>
      </w:r>
    </w:p>
    <w:p w14:paraId="645F43C6" w14:textId="77777777" w:rsidR="00230344" w:rsidRPr="00AA7019" w:rsidRDefault="00230344" w:rsidP="00230344">
      <w:pPr>
        <w:spacing w:before="0" w:after="0"/>
        <w:rPr>
          <w:rFonts w:ascii="Courier New" w:hAnsi="Courier New" w:cs="Courier New"/>
          <w:sz w:val="16"/>
          <w:szCs w:val="16"/>
          <w:lang w:val="en-US"/>
        </w:rPr>
      </w:pPr>
      <w:r w:rsidRPr="00822538">
        <w:rPr>
          <w:rFonts w:ascii="Courier New" w:hAnsi="Courier New" w:cs="Courier New"/>
          <w:sz w:val="16"/>
          <w:szCs w:val="16"/>
        </w:rPr>
        <w:t xml:space="preserve"> </w:t>
      </w:r>
      <w:r w:rsidRPr="00AA7019">
        <w:rPr>
          <w:rFonts w:ascii="Courier New" w:hAnsi="Courier New" w:cs="Courier New"/>
          <w:sz w:val="16"/>
          <w:szCs w:val="16"/>
          <w:lang w:val="en-US"/>
        </w:rPr>
        <w:t xml:space="preserve">9   GRP                            SMALLINT 2      N  Y       N               </w:t>
      </w:r>
    </w:p>
    <w:p w14:paraId="35B7EA55"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10   KA_KVS_ROUT_TA_NAME            CHAR     8      N  Y       N   S   </w:t>
      </w:r>
    </w:p>
    <w:p w14:paraId="6BA58BD4"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11   KA_KVS_NHRT_HEAD_TYP           CHAR     2      N  Y       N   S   </w:t>
      </w:r>
    </w:p>
    <w:p w14:paraId="48F232C2"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12   IP_ADR_URL_1                   VARCHAR  256    N  Y       N   S   </w:t>
      </w:r>
    </w:p>
    <w:p w14:paraId="0E92284D" w14:textId="77777777" w:rsidR="00230344" w:rsidRPr="00AA7019" w:rsidRDefault="00230344" w:rsidP="00230344">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13   IP_ADR_URL_2                   VARCHAR  256    N  Y       N   S   </w:t>
      </w:r>
    </w:p>
    <w:p w14:paraId="1820D410" w14:textId="77777777" w:rsidR="00413842" w:rsidRPr="00AA7019" w:rsidRDefault="00413842" w:rsidP="00D124DC">
      <w:pPr>
        <w:rPr>
          <w:lang w:val="en-US"/>
        </w:rPr>
      </w:pPr>
    </w:p>
    <w:p w14:paraId="3E74253B" w14:textId="77777777" w:rsidR="00D124DC" w:rsidRDefault="005E669F" w:rsidP="005E669F">
      <w:pPr>
        <w:pStyle w:val="berschrift3"/>
      </w:pPr>
      <w:bookmarkStart w:id="81" w:name="_Toc83102674"/>
      <w:r>
        <w:t xml:space="preserve">Tabelle </w:t>
      </w:r>
      <w:r w:rsidRPr="005E669F">
        <w:t>KA_GMC_NGTV_AUTR</w:t>
      </w:r>
      <w:bookmarkEnd w:id="81"/>
    </w:p>
    <w:p w14:paraId="08C523DA" w14:textId="77777777" w:rsidR="00803A61" w:rsidRDefault="005E669F" w:rsidP="00D124DC">
      <w:r>
        <w:t>Tabelle der abgelehnten Nachrichten. Diese Tabelle wird zur Erstellung der Monatsnachweise ausgewertet.</w:t>
      </w:r>
    </w:p>
    <w:tbl>
      <w:tblPr>
        <w:tblStyle w:val="Tabellenraster"/>
        <w:tblW w:w="0" w:type="auto"/>
        <w:tblLook w:val="04A0" w:firstRow="1" w:lastRow="0" w:firstColumn="1" w:lastColumn="0" w:noHBand="0" w:noVBand="1"/>
      </w:tblPr>
      <w:tblGrid>
        <w:gridCol w:w="3037"/>
        <w:gridCol w:w="3004"/>
        <w:gridCol w:w="3021"/>
      </w:tblGrid>
      <w:tr w:rsidR="00C150A4" w14:paraId="21011E99" w14:textId="77777777" w:rsidTr="00C150A4">
        <w:tc>
          <w:tcPr>
            <w:tcW w:w="3070" w:type="dxa"/>
            <w:shd w:val="clear" w:color="auto" w:fill="B8CCE4" w:themeFill="accent1" w:themeFillTint="66"/>
          </w:tcPr>
          <w:p w14:paraId="0DFD0664" w14:textId="77777777" w:rsidR="00C150A4" w:rsidRDefault="00C150A4" w:rsidP="00C150A4">
            <w:r>
              <w:t>Spaltenname</w:t>
            </w:r>
          </w:p>
        </w:tc>
        <w:tc>
          <w:tcPr>
            <w:tcW w:w="3071" w:type="dxa"/>
            <w:shd w:val="clear" w:color="auto" w:fill="B8CCE4" w:themeFill="accent1" w:themeFillTint="66"/>
          </w:tcPr>
          <w:p w14:paraId="3EEAD38A" w14:textId="77777777" w:rsidR="00C150A4" w:rsidRDefault="00C150A4" w:rsidP="00C150A4">
            <w:r>
              <w:t xml:space="preserve">Format </w:t>
            </w:r>
          </w:p>
        </w:tc>
        <w:tc>
          <w:tcPr>
            <w:tcW w:w="3071" w:type="dxa"/>
            <w:shd w:val="clear" w:color="auto" w:fill="B8CCE4" w:themeFill="accent1" w:themeFillTint="66"/>
          </w:tcPr>
          <w:p w14:paraId="51C22B3A" w14:textId="77777777" w:rsidR="00C150A4" w:rsidRDefault="00C150A4" w:rsidP="00C150A4">
            <w:r>
              <w:t>Inhaltsbeschreibung</w:t>
            </w:r>
          </w:p>
        </w:tc>
      </w:tr>
      <w:tr w:rsidR="00C150A4" w14:paraId="2AE53C34" w14:textId="77777777" w:rsidTr="005E669F">
        <w:tc>
          <w:tcPr>
            <w:tcW w:w="3070" w:type="dxa"/>
          </w:tcPr>
          <w:p w14:paraId="42FF94D8" w14:textId="77777777" w:rsidR="00C150A4" w:rsidRDefault="00C150A4" w:rsidP="00C150A4">
            <w:r>
              <w:t>BLZ</w:t>
            </w:r>
          </w:p>
        </w:tc>
        <w:tc>
          <w:tcPr>
            <w:tcW w:w="3071" w:type="dxa"/>
          </w:tcPr>
          <w:p w14:paraId="61FE0453" w14:textId="77777777" w:rsidR="00C150A4" w:rsidRDefault="00C150A4" w:rsidP="00C150A4">
            <w:r>
              <w:t>DECIMAL(8)</w:t>
            </w:r>
          </w:p>
        </w:tc>
        <w:tc>
          <w:tcPr>
            <w:tcW w:w="3071" w:type="dxa"/>
          </w:tcPr>
          <w:p w14:paraId="68F8C688" w14:textId="77777777" w:rsidR="00C150A4" w:rsidRDefault="00C150A4" w:rsidP="00C150A4">
            <w:r>
              <w:t>Bankleitzahl</w:t>
            </w:r>
          </w:p>
        </w:tc>
      </w:tr>
      <w:tr w:rsidR="00310EDE" w14:paraId="15582C7E" w14:textId="77777777" w:rsidTr="005E669F">
        <w:tc>
          <w:tcPr>
            <w:tcW w:w="3070" w:type="dxa"/>
          </w:tcPr>
          <w:p w14:paraId="374366D7" w14:textId="77777777" w:rsidR="00310EDE" w:rsidRDefault="00310EDE" w:rsidP="00C150A4">
            <w:r w:rsidRPr="00310EDE">
              <w:t xml:space="preserve">KRKT_PRZR_NAME  </w:t>
            </w:r>
          </w:p>
        </w:tc>
        <w:tc>
          <w:tcPr>
            <w:tcW w:w="3071" w:type="dxa"/>
          </w:tcPr>
          <w:p w14:paraId="2FCD18AE" w14:textId="77777777" w:rsidR="00310EDE" w:rsidRDefault="00310EDE" w:rsidP="00C150A4">
            <w:r>
              <w:t>CHAR(8)</w:t>
            </w:r>
          </w:p>
        </w:tc>
        <w:tc>
          <w:tcPr>
            <w:tcW w:w="3071" w:type="dxa"/>
          </w:tcPr>
          <w:p w14:paraId="6A388521" w14:textId="77777777" w:rsidR="00310EDE" w:rsidRDefault="00310EDE" w:rsidP="00C150A4">
            <w:r>
              <w:t>Prozessor</w:t>
            </w:r>
          </w:p>
        </w:tc>
      </w:tr>
      <w:tr w:rsidR="00C150A4" w14:paraId="4EB2B7A3" w14:textId="77777777" w:rsidTr="005E669F">
        <w:tc>
          <w:tcPr>
            <w:tcW w:w="3070" w:type="dxa"/>
          </w:tcPr>
          <w:p w14:paraId="72AF87A8" w14:textId="77777777" w:rsidR="00C150A4" w:rsidRDefault="00C150A4" w:rsidP="00C150A4">
            <w:r>
              <w:t>TS_EINFUEGUNG</w:t>
            </w:r>
          </w:p>
        </w:tc>
        <w:tc>
          <w:tcPr>
            <w:tcW w:w="3071" w:type="dxa"/>
          </w:tcPr>
          <w:p w14:paraId="52F4267A" w14:textId="77777777" w:rsidR="00C150A4" w:rsidRDefault="00C150A4" w:rsidP="00C150A4">
            <w:proofErr w:type="spellStart"/>
            <w:r>
              <w:t>Timestamp</w:t>
            </w:r>
            <w:proofErr w:type="spellEnd"/>
          </w:p>
        </w:tc>
        <w:tc>
          <w:tcPr>
            <w:tcW w:w="3071" w:type="dxa"/>
          </w:tcPr>
          <w:p w14:paraId="7B74E644" w14:textId="77777777" w:rsidR="00C150A4" w:rsidRDefault="00C150A4" w:rsidP="00C150A4">
            <w:r>
              <w:t xml:space="preserve">DB2-Timestamp </w:t>
            </w:r>
          </w:p>
        </w:tc>
      </w:tr>
      <w:tr w:rsidR="00C150A4" w14:paraId="5FB887B7" w14:textId="77777777" w:rsidTr="005E669F">
        <w:tc>
          <w:tcPr>
            <w:tcW w:w="3070" w:type="dxa"/>
          </w:tcPr>
          <w:p w14:paraId="393BC8A6" w14:textId="77777777" w:rsidR="00C150A4" w:rsidRDefault="003D0F63" w:rsidP="00C150A4">
            <w:r>
              <w:lastRenderedPageBreak/>
              <w:t>DMC</w:t>
            </w:r>
            <w:r w:rsidR="00C150A4">
              <w:t>_PRD_SCHL</w:t>
            </w:r>
          </w:p>
        </w:tc>
        <w:tc>
          <w:tcPr>
            <w:tcW w:w="3071" w:type="dxa"/>
          </w:tcPr>
          <w:p w14:paraId="458D5961" w14:textId="77777777" w:rsidR="00C150A4" w:rsidRDefault="00C150A4" w:rsidP="00C150A4">
            <w:r>
              <w:t>CHAR(2)</w:t>
            </w:r>
          </w:p>
        </w:tc>
        <w:tc>
          <w:tcPr>
            <w:tcW w:w="3071" w:type="dxa"/>
          </w:tcPr>
          <w:p w14:paraId="5AAAA63E" w14:textId="77777777" w:rsidR="00C150A4" w:rsidRDefault="00C150A4" w:rsidP="00C150A4">
            <w:r>
              <w:t>Der Nachricht zugeordneter Produktschlüssel</w:t>
            </w:r>
          </w:p>
        </w:tc>
      </w:tr>
      <w:tr w:rsidR="00C150A4" w14:paraId="0F1CDBCA" w14:textId="77777777" w:rsidTr="005E669F">
        <w:tc>
          <w:tcPr>
            <w:tcW w:w="3070" w:type="dxa"/>
          </w:tcPr>
          <w:p w14:paraId="453B6699" w14:textId="77777777" w:rsidR="00C150A4" w:rsidRDefault="00C150A4" w:rsidP="00C150A4">
            <w:r>
              <w:t>GMC_NHRT_AUTR_BTRG</w:t>
            </w:r>
          </w:p>
        </w:tc>
        <w:tc>
          <w:tcPr>
            <w:tcW w:w="3071" w:type="dxa"/>
          </w:tcPr>
          <w:p w14:paraId="12DBE3BC" w14:textId="77777777" w:rsidR="00C150A4" w:rsidRDefault="00C150A4" w:rsidP="00C150A4">
            <w:r>
              <w:t>DECIMAL(17,2)</w:t>
            </w:r>
          </w:p>
        </w:tc>
        <w:tc>
          <w:tcPr>
            <w:tcW w:w="3071" w:type="dxa"/>
          </w:tcPr>
          <w:p w14:paraId="18BC6935" w14:textId="77777777" w:rsidR="00C150A4" w:rsidRDefault="00C150A4" w:rsidP="00C150A4">
            <w:r>
              <w:t>Autorisierungs-Betrag (EURO)</w:t>
            </w:r>
          </w:p>
        </w:tc>
      </w:tr>
      <w:tr w:rsidR="00C150A4" w14:paraId="6649FD5E" w14:textId="77777777" w:rsidTr="005E669F">
        <w:tc>
          <w:tcPr>
            <w:tcW w:w="3070" w:type="dxa"/>
          </w:tcPr>
          <w:p w14:paraId="61289D70" w14:textId="77777777" w:rsidR="00C150A4" w:rsidRDefault="00C150A4" w:rsidP="00C150A4">
            <w:r>
              <w:t>OSP_ANTW_CODE</w:t>
            </w:r>
          </w:p>
        </w:tc>
        <w:tc>
          <w:tcPr>
            <w:tcW w:w="3071" w:type="dxa"/>
          </w:tcPr>
          <w:p w14:paraId="6E2CAF58" w14:textId="77777777" w:rsidR="00C150A4" w:rsidRDefault="00C150A4" w:rsidP="00C150A4">
            <w:r>
              <w:t>CHAR(2)</w:t>
            </w:r>
          </w:p>
        </w:tc>
        <w:tc>
          <w:tcPr>
            <w:tcW w:w="3071" w:type="dxa"/>
          </w:tcPr>
          <w:p w14:paraId="434FC51F" w14:textId="77777777" w:rsidR="00C150A4" w:rsidRDefault="00C150A4" w:rsidP="00C150A4">
            <w:r>
              <w:t xml:space="preserve">Antwortcode </w:t>
            </w:r>
          </w:p>
        </w:tc>
      </w:tr>
    </w:tbl>
    <w:p w14:paraId="3F89E773" w14:textId="77777777" w:rsidR="005E669F" w:rsidRDefault="00902C67" w:rsidP="00902C67">
      <w:pPr>
        <w:pStyle w:val="berschrift3"/>
      </w:pPr>
      <w:bookmarkStart w:id="82" w:name="_Toc83102675"/>
      <w:r>
        <w:t xml:space="preserve">Tabelle </w:t>
      </w:r>
      <w:r w:rsidRPr="00902C67">
        <w:t>KA_GMC_AUSL_GEB_KO</w:t>
      </w:r>
      <w:bookmarkEnd w:id="82"/>
    </w:p>
    <w:p w14:paraId="2880FAA0" w14:textId="77777777" w:rsidR="00902C67" w:rsidRDefault="00902C67" w:rsidP="00902C67">
      <w:r>
        <w:t>Tabelle der von den Instituten gemeldeten Gebühren für de</w:t>
      </w:r>
      <w:r w:rsidR="00A7221B">
        <w:t>n Einsatz der Karte im Ausland.</w:t>
      </w:r>
    </w:p>
    <w:p w14:paraId="771B896A" w14:textId="77777777" w:rsidR="00A7221B" w:rsidRDefault="00A7221B" w:rsidP="00902C67">
      <w:r>
        <w:t xml:space="preserve">Die Gebühren werden von den </w:t>
      </w:r>
      <w:proofErr w:type="spellStart"/>
      <w:r>
        <w:t>OSPlus</w:t>
      </w:r>
      <w:proofErr w:type="spellEnd"/>
      <w:r>
        <w:t xml:space="preserve">-Instituten im </w:t>
      </w:r>
      <w:proofErr w:type="spellStart"/>
      <w:r>
        <w:t>OSP</w:t>
      </w:r>
      <w:r w:rsidR="00981BE8">
        <w:t>l</w:t>
      </w:r>
      <w:r>
        <w:t>us</w:t>
      </w:r>
      <w:proofErr w:type="spellEnd"/>
      <w:r>
        <w:t>-Portal erfasst und per CICS (</w:t>
      </w:r>
      <w:proofErr w:type="spellStart"/>
      <w:r>
        <w:t>Pgm</w:t>
      </w:r>
      <w:proofErr w:type="spellEnd"/>
      <w:r>
        <w:t>. MDX…)</w:t>
      </w:r>
      <w:r w:rsidR="00573C39">
        <w:t xml:space="preserve"> </w:t>
      </w:r>
      <w:r>
        <w:t>an das CICS der GA-Kopfstelle gesendet. Im CICS der GA-Kopfstelle wird unmittelbar das (</w:t>
      </w:r>
      <w:proofErr w:type="spellStart"/>
      <w:r>
        <w:t>Pgm</w:t>
      </w:r>
      <w:proofErr w:type="spellEnd"/>
      <w:r>
        <w:t>. MDX…) aufgerufen, das</w:t>
      </w:r>
      <w:r w:rsidR="005B110F">
        <w:t>s</w:t>
      </w:r>
      <w:r>
        <w:t xml:space="preserve"> den Insert bzw. Update auf die DB-Tabelle vornimmt. </w:t>
      </w:r>
    </w:p>
    <w:tbl>
      <w:tblPr>
        <w:tblStyle w:val="Tabellenraster"/>
        <w:tblW w:w="0" w:type="auto"/>
        <w:tblLook w:val="04A0" w:firstRow="1" w:lastRow="0" w:firstColumn="1" w:lastColumn="0" w:noHBand="0" w:noVBand="1"/>
      </w:tblPr>
      <w:tblGrid>
        <w:gridCol w:w="3038"/>
        <w:gridCol w:w="3003"/>
        <w:gridCol w:w="3021"/>
      </w:tblGrid>
      <w:tr w:rsidR="00902C67" w14:paraId="70F5F086" w14:textId="77777777" w:rsidTr="00902C67">
        <w:tc>
          <w:tcPr>
            <w:tcW w:w="3070" w:type="dxa"/>
            <w:shd w:val="clear" w:color="auto" w:fill="8DB3E2" w:themeFill="text2" w:themeFillTint="66"/>
          </w:tcPr>
          <w:p w14:paraId="767397AC" w14:textId="77777777" w:rsidR="00902C67" w:rsidRDefault="00902C67" w:rsidP="00902C67">
            <w:r>
              <w:t>Spaltenname</w:t>
            </w:r>
          </w:p>
        </w:tc>
        <w:tc>
          <w:tcPr>
            <w:tcW w:w="3071" w:type="dxa"/>
            <w:shd w:val="clear" w:color="auto" w:fill="8DB3E2" w:themeFill="text2" w:themeFillTint="66"/>
          </w:tcPr>
          <w:p w14:paraId="4B8E9E8A" w14:textId="77777777" w:rsidR="00902C67" w:rsidRDefault="00902C67" w:rsidP="00902C67">
            <w:r>
              <w:t xml:space="preserve">Format </w:t>
            </w:r>
          </w:p>
        </w:tc>
        <w:tc>
          <w:tcPr>
            <w:tcW w:w="3071" w:type="dxa"/>
            <w:shd w:val="clear" w:color="auto" w:fill="8DB3E2" w:themeFill="text2" w:themeFillTint="66"/>
          </w:tcPr>
          <w:p w14:paraId="3964F41E" w14:textId="77777777" w:rsidR="00902C67" w:rsidRDefault="00902C67" w:rsidP="00902C67">
            <w:r>
              <w:t>Inhaltsbeschreibung</w:t>
            </w:r>
          </w:p>
        </w:tc>
      </w:tr>
      <w:tr w:rsidR="00902C67" w14:paraId="35D4F8BE" w14:textId="77777777" w:rsidTr="00902C67">
        <w:tc>
          <w:tcPr>
            <w:tcW w:w="3070" w:type="dxa"/>
          </w:tcPr>
          <w:p w14:paraId="2619256A" w14:textId="77777777" w:rsidR="00902C67" w:rsidRDefault="00902C67" w:rsidP="00902C67">
            <w:r>
              <w:t>BLZ</w:t>
            </w:r>
          </w:p>
        </w:tc>
        <w:tc>
          <w:tcPr>
            <w:tcW w:w="3071" w:type="dxa"/>
          </w:tcPr>
          <w:p w14:paraId="2DBD1A2B" w14:textId="77777777" w:rsidR="00902C67" w:rsidRDefault="00902C67" w:rsidP="00902C67">
            <w:r>
              <w:t>DECIMAL(8)</w:t>
            </w:r>
          </w:p>
        </w:tc>
        <w:tc>
          <w:tcPr>
            <w:tcW w:w="3071" w:type="dxa"/>
          </w:tcPr>
          <w:p w14:paraId="4AA1A21C" w14:textId="77777777" w:rsidR="00902C67" w:rsidRDefault="00902C67" w:rsidP="00902C67">
            <w:r>
              <w:t>Instituts-Bankleitzahl</w:t>
            </w:r>
          </w:p>
        </w:tc>
      </w:tr>
      <w:tr w:rsidR="00902C67" w14:paraId="3EA19E65" w14:textId="77777777" w:rsidTr="00902C67">
        <w:tc>
          <w:tcPr>
            <w:tcW w:w="3070" w:type="dxa"/>
          </w:tcPr>
          <w:p w14:paraId="4657726E" w14:textId="77777777" w:rsidR="00902C67" w:rsidRDefault="00902C67" w:rsidP="00902C67">
            <w:r>
              <w:t>GMC_PRD_SCHL</w:t>
            </w:r>
          </w:p>
        </w:tc>
        <w:tc>
          <w:tcPr>
            <w:tcW w:w="3071" w:type="dxa"/>
          </w:tcPr>
          <w:p w14:paraId="23CDC4E6" w14:textId="77777777" w:rsidR="00902C67" w:rsidRDefault="00902C67" w:rsidP="00902C67">
            <w:r>
              <w:t>CHAR(4)</w:t>
            </w:r>
          </w:p>
        </w:tc>
        <w:tc>
          <w:tcPr>
            <w:tcW w:w="3071" w:type="dxa"/>
          </w:tcPr>
          <w:p w14:paraId="2807645A" w14:textId="77777777" w:rsidR="00902C67" w:rsidRDefault="00902C67" w:rsidP="00902C67">
            <w:r>
              <w:t>Aktuell gültig:</w:t>
            </w:r>
            <w:r>
              <w:br/>
              <w:t>“GA“ für Geldautomaten-</w:t>
            </w:r>
            <w:proofErr w:type="spellStart"/>
            <w:r>
              <w:t>Verfg</w:t>
            </w:r>
            <w:proofErr w:type="spellEnd"/>
            <w:r>
              <w:t>.</w:t>
            </w:r>
            <w:r>
              <w:br/>
              <w:t>“POS“ für POS-</w:t>
            </w:r>
            <w:proofErr w:type="spellStart"/>
            <w:r>
              <w:t>Verfg</w:t>
            </w:r>
            <w:proofErr w:type="spellEnd"/>
            <w:r>
              <w:t>.</w:t>
            </w:r>
            <w:r>
              <w:br/>
              <w:t>“ECM“ für E-Commerce-</w:t>
            </w:r>
            <w:proofErr w:type="spellStart"/>
            <w:r>
              <w:t>Verfg</w:t>
            </w:r>
            <w:proofErr w:type="spellEnd"/>
            <w:r>
              <w:t xml:space="preserve">. </w:t>
            </w:r>
          </w:p>
        </w:tc>
      </w:tr>
      <w:tr w:rsidR="00902C67" w14:paraId="09C55DEC" w14:textId="77777777" w:rsidTr="00902C67">
        <w:tc>
          <w:tcPr>
            <w:tcW w:w="3070" w:type="dxa"/>
          </w:tcPr>
          <w:p w14:paraId="59467064" w14:textId="77777777" w:rsidR="00902C67" w:rsidRDefault="00902C67" w:rsidP="00902C67">
            <w:r>
              <w:t xml:space="preserve">GMC_AUSL_GEB_KO_ATS            </w:t>
            </w:r>
          </w:p>
        </w:tc>
        <w:tc>
          <w:tcPr>
            <w:tcW w:w="3071" w:type="dxa"/>
          </w:tcPr>
          <w:p w14:paraId="7E529526" w14:textId="77777777" w:rsidR="00902C67" w:rsidRDefault="00902C67" w:rsidP="00902C67">
            <w:r>
              <w:t>TIMESTAMP</w:t>
            </w:r>
          </w:p>
        </w:tc>
        <w:tc>
          <w:tcPr>
            <w:tcW w:w="3071" w:type="dxa"/>
          </w:tcPr>
          <w:p w14:paraId="4130D76E" w14:textId="77777777" w:rsidR="00902C67" w:rsidRDefault="00902C67" w:rsidP="00902C67">
            <w:r>
              <w:t>Gültig-Ab-</w:t>
            </w:r>
            <w:proofErr w:type="spellStart"/>
            <w:r>
              <w:t>Timestamp</w:t>
            </w:r>
            <w:proofErr w:type="spellEnd"/>
          </w:p>
        </w:tc>
      </w:tr>
      <w:tr w:rsidR="00902C67" w14:paraId="3CB6BFF2" w14:textId="77777777" w:rsidTr="00902C67">
        <w:tc>
          <w:tcPr>
            <w:tcW w:w="3070" w:type="dxa"/>
          </w:tcPr>
          <w:p w14:paraId="73B0DABB" w14:textId="77777777" w:rsidR="00902C67" w:rsidRDefault="00902C67" w:rsidP="00902C67">
            <w:r>
              <w:t xml:space="preserve">GMC_AUSL_GEB_KO_ETS           </w:t>
            </w:r>
          </w:p>
        </w:tc>
        <w:tc>
          <w:tcPr>
            <w:tcW w:w="3071" w:type="dxa"/>
          </w:tcPr>
          <w:p w14:paraId="62C43A62" w14:textId="77777777" w:rsidR="00902C67" w:rsidRDefault="00902C67" w:rsidP="00902C67">
            <w:r>
              <w:t>TIMESTAMP</w:t>
            </w:r>
          </w:p>
        </w:tc>
        <w:tc>
          <w:tcPr>
            <w:tcW w:w="3071" w:type="dxa"/>
          </w:tcPr>
          <w:p w14:paraId="1D00A496" w14:textId="77777777" w:rsidR="00902C67" w:rsidRDefault="00902C67" w:rsidP="00902C67">
            <w:r>
              <w:t>Gültig-Bis-</w:t>
            </w:r>
            <w:proofErr w:type="spellStart"/>
            <w:r>
              <w:t>Timestamp</w:t>
            </w:r>
            <w:proofErr w:type="spellEnd"/>
          </w:p>
        </w:tc>
      </w:tr>
      <w:tr w:rsidR="00902C67" w14:paraId="019CBB35" w14:textId="77777777" w:rsidTr="00902C67">
        <w:tc>
          <w:tcPr>
            <w:tcW w:w="3070" w:type="dxa"/>
          </w:tcPr>
          <w:p w14:paraId="49EE7C42" w14:textId="77777777" w:rsidR="00902C67" w:rsidRDefault="00902C67" w:rsidP="00902C67">
            <w:r>
              <w:t xml:space="preserve">      EU_AUSL_GEB_PROZ                   </w:t>
            </w:r>
          </w:p>
        </w:tc>
        <w:tc>
          <w:tcPr>
            <w:tcW w:w="3071" w:type="dxa"/>
          </w:tcPr>
          <w:p w14:paraId="5D21C58B" w14:textId="77777777" w:rsidR="00902C67" w:rsidRDefault="00902C67" w:rsidP="00902C67">
            <w:r>
              <w:t>DECIMAL(11,8)</w:t>
            </w:r>
          </w:p>
        </w:tc>
        <w:tc>
          <w:tcPr>
            <w:tcW w:w="3071" w:type="dxa"/>
          </w:tcPr>
          <w:p w14:paraId="73A44FF7" w14:textId="77777777" w:rsidR="00902C67" w:rsidRDefault="00A7221B" w:rsidP="00902C67">
            <w:r>
              <w:t>EURO-Land Gebühr-Prozentsatz</w:t>
            </w:r>
          </w:p>
        </w:tc>
      </w:tr>
      <w:tr w:rsidR="00902C67" w14:paraId="37CA70F0" w14:textId="77777777" w:rsidTr="00902C67">
        <w:tc>
          <w:tcPr>
            <w:tcW w:w="3070" w:type="dxa"/>
          </w:tcPr>
          <w:p w14:paraId="74C6991F" w14:textId="77777777" w:rsidR="00902C67" w:rsidRDefault="00A7221B" w:rsidP="00902C67">
            <w:r>
              <w:t xml:space="preserve">EU_AUSL_FEST_GEB               </w:t>
            </w:r>
          </w:p>
        </w:tc>
        <w:tc>
          <w:tcPr>
            <w:tcW w:w="3071" w:type="dxa"/>
          </w:tcPr>
          <w:p w14:paraId="01ED354D" w14:textId="77777777" w:rsidR="00902C67" w:rsidRDefault="00A7221B" w:rsidP="00902C67">
            <w:r>
              <w:t>DECIMAL(17,2)</w:t>
            </w:r>
          </w:p>
        </w:tc>
        <w:tc>
          <w:tcPr>
            <w:tcW w:w="3071" w:type="dxa"/>
          </w:tcPr>
          <w:p w14:paraId="04226D5E" w14:textId="77777777" w:rsidR="00902C67" w:rsidRDefault="00A7221B" w:rsidP="00902C67">
            <w:r>
              <w:t>EURO-Land Fest-Gebühr</w:t>
            </w:r>
          </w:p>
        </w:tc>
      </w:tr>
      <w:tr w:rsidR="00902C67" w14:paraId="2B00FF30" w14:textId="77777777" w:rsidTr="00902C67">
        <w:tc>
          <w:tcPr>
            <w:tcW w:w="3070" w:type="dxa"/>
          </w:tcPr>
          <w:p w14:paraId="6C5B8416" w14:textId="77777777" w:rsidR="00902C67" w:rsidRDefault="00A7221B" w:rsidP="00902C67">
            <w:r>
              <w:t xml:space="preserve">EU_AUSL_GRND_GEB               </w:t>
            </w:r>
          </w:p>
        </w:tc>
        <w:tc>
          <w:tcPr>
            <w:tcW w:w="3071" w:type="dxa"/>
          </w:tcPr>
          <w:p w14:paraId="0DE739E7" w14:textId="77777777" w:rsidR="00902C67" w:rsidRDefault="00A7221B" w:rsidP="00902C67">
            <w:r>
              <w:t>DECIMAL(17,2)</w:t>
            </w:r>
          </w:p>
        </w:tc>
        <w:tc>
          <w:tcPr>
            <w:tcW w:w="3071" w:type="dxa"/>
          </w:tcPr>
          <w:p w14:paraId="7AA51AC5" w14:textId="77777777" w:rsidR="00902C67" w:rsidRDefault="00A7221B" w:rsidP="00902C67">
            <w:r>
              <w:t>EURO-Land Grundgebühr</w:t>
            </w:r>
          </w:p>
        </w:tc>
      </w:tr>
      <w:tr w:rsidR="00902C67" w14:paraId="09BAC378" w14:textId="77777777" w:rsidTr="00902C67">
        <w:tc>
          <w:tcPr>
            <w:tcW w:w="3070" w:type="dxa"/>
          </w:tcPr>
          <w:p w14:paraId="604AA595" w14:textId="77777777" w:rsidR="00902C67" w:rsidRDefault="00A7221B" w:rsidP="00902C67">
            <w:r>
              <w:t xml:space="preserve">EU_AUSL_MIN_GEB                </w:t>
            </w:r>
          </w:p>
        </w:tc>
        <w:tc>
          <w:tcPr>
            <w:tcW w:w="3071" w:type="dxa"/>
          </w:tcPr>
          <w:p w14:paraId="2ABF3A78" w14:textId="77777777" w:rsidR="00902C67" w:rsidRDefault="00A7221B" w:rsidP="00902C67">
            <w:r>
              <w:t>DECIMAL(17,2)</w:t>
            </w:r>
          </w:p>
        </w:tc>
        <w:tc>
          <w:tcPr>
            <w:tcW w:w="3071" w:type="dxa"/>
          </w:tcPr>
          <w:p w14:paraId="0532D24F" w14:textId="77777777" w:rsidR="00902C67" w:rsidRDefault="00A7221B" w:rsidP="00902C67">
            <w:r>
              <w:t>EURO-Land Mindest-Gebühr</w:t>
            </w:r>
          </w:p>
        </w:tc>
      </w:tr>
      <w:tr w:rsidR="00A7221B" w14:paraId="4B3E0726" w14:textId="77777777" w:rsidTr="00AA0EAB">
        <w:tc>
          <w:tcPr>
            <w:tcW w:w="3070" w:type="dxa"/>
          </w:tcPr>
          <w:p w14:paraId="5CE990DC" w14:textId="77777777" w:rsidR="00A7221B" w:rsidRDefault="00A7221B" w:rsidP="00A7221B">
            <w:r>
              <w:t xml:space="preserve">EU_AUSL_MAX_GEB                </w:t>
            </w:r>
          </w:p>
        </w:tc>
        <w:tc>
          <w:tcPr>
            <w:tcW w:w="3071" w:type="dxa"/>
          </w:tcPr>
          <w:p w14:paraId="07671F97" w14:textId="77777777" w:rsidR="00A7221B" w:rsidRDefault="00A7221B" w:rsidP="00AA0EAB">
            <w:r>
              <w:t>DECIMAL(17,2)</w:t>
            </w:r>
          </w:p>
        </w:tc>
        <w:tc>
          <w:tcPr>
            <w:tcW w:w="3071" w:type="dxa"/>
          </w:tcPr>
          <w:p w14:paraId="1A33AB44" w14:textId="77777777" w:rsidR="00A7221B" w:rsidRDefault="00A7221B" w:rsidP="00A7221B">
            <w:r>
              <w:t>EURO-Land Maximal-Gebühr</w:t>
            </w:r>
          </w:p>
        </w:tc>
      </w:tr>
      <w:tr w:rsidR="00902C67" w14:paraId="2D48FFD0" w14:textId="77777777" w:rsidTr="00902C67">
        <w:tc>
          <w:tcPr>
            <w:tcW w:w="3070" w:type="dxa"/>
          </w:tcPr>
          <w:p w14:paraId="25A52688" w14:textId="77777777" w:rsidR="00902C67" w:rsidRDefault="00902C67" w:rsidP="00902C67"/>
        </w:tc>
        <w:tc>
          <w:tcPr>
            <w:tcW w:w="3071" w:type="dxa"/>
          </w:tcPr>
          <w:p w14:paraId="4BC3EE32" w14:textId="77777777" w:rsidR="00902C67" w:rsidRDefault="00902C67" w:rsidP="00902C67"/>
        </w:tc>
        <w:tc>
          <w:tcPr>
            <w:tcW w:w="3071" w:type="dxa"/>
          </w:tcPr>
          <w:p w14:paraId="3695D63F" w14:textId="77777777" w:rsidR="00902C67" w:rsidRDefault="00902C67" w:rsidP="00902C67"/>
        </w:tc>
      </w:tr>
      <w:tr w:rsidR="00A7221B" w14:paraId="4AF327A3" w14:textId="77777777" w:rsidTr="00AA0EAB">
        <w:tc>
          <w:tcPr>
            <w:tcW w:w="3070" w:type="dxa"/>
          </w:tcPr>
          <w:p w14:paraId="648A88A1" w14:textId="77777777" w:rsidR="00A7221B" w:rsidRDefault="00A7221B" w:rsidP="00A7221B">
            <w:r>
              <w:t xml:space="preserve">      EWR_AUSL_GEB_PROZ                   </w:t>
            </w:r>
          </w:p>
        </w:tc>
        <w:tc>
          <w:tcPr>
            <w:tcW w:w="3071" w:type="dxa"/>
          </w:tcPr>
          <w:p w14:paraId="31A87FED" w14:textId="77777777" w:rsidR="00A7221B" w:rsidRDefault="00A7221B" w:rsidP="00AA0EAB">
            <w:r>
              <w:t>DECIMAL(11,8)</w:t>
            </w:r>
          </w:p>
        </w:tc>
        <w:tc>
          <w:tcPr>
            <w:tcW w:w="3071" w:type="dxa"/>
          </w:tcPr>
          <w:p w14:paraId="28406F1B" w14:textId="77777777" w:rsidR="00A7221B" w:rsidRDefault="00A7221B" w:rsidP="00A7221B">
            <w:r>
              <w:t>Europäischer Wirtschaftsraum-Land Gebühr-Prozentsatz</w:t>
            </w:r>
          </w:p>
        </w:tc>
      </w:tr>
      <w:tr w:rsidR="00A7221B" w14:paraId="43D71F47" w14:textId="77777777" w:rsidTr="00AA0EAB">
        <w:tc>
          <w:tcPr>
            <w:tcW w:w="3070" w:type="dxa"/>
          </w:tcPr>
          <w:p w14:paraId="6D448755" w14:textId="77777777" w:rsidR="00A7221B" w:rsidRDefault="00A7221B" w:rsidP="00A7221B">
            <w:r>
              <w:t xml:space="preserve">EWR_AUSL_FEST_GEB               </w:t>
            </w:r>
          </w:p>
        </w:tc>
        <w:tc>
          <w:tcPr>
            <w:tcW w:w="3071" w:type="dxa"/>
          </w:tcPr>
          <w:p w14:paraId="7908B007" w14:textId="77777777" w:rsidR="00A7221B" w:rsidRDefault="00A7221B" w:rsidP="00AA0EAB">
            <w:r>
              <w:t>DECIMAL(17,2)</w:t>
            </w:r>
          </w:p>
        </w:tc>
        <w:tc>
          <w:tcPr>
            <w:tcW w:w="3071" w:type="dxa"/>
          </w:tcPr>
          <w:p w14:paraId="5D55E8F6" w14:textId="77777777" w:rsidR="00A7221B" w:rsidRDefault="00A7221B" w:rsidP="00A7221B">
            <w:r>
              <w:t>EWR-Land Fest-Gebühr</w:t>
            </w:r>
          </w:p>
        </w:tc>
      </w:tr>
      <w:tr w:rsidR="00A7221B" w14:paraId="11910DE7" w14:textId="77777777" w:rsidTr="00AA0EAB">
        <w:tc>
          <w:tcPr>
            <w:tcW w:w="3070" w:type="dxa"/>
          </w:tcPr>
          <w:p w14:paraId="2ED7AE93" w14:textId="77777777" w:rsidR="00A7221B" w:rsidRDefault="00A7221B" w:rsidP="00A7221B">
            <w:r>
              <w:t xml:space="preserve">EWR_AUSL_GRND_GEB               </w:t>
            </w:r>
          </w:p>
        </w:tc>
        <w:tc>
          <w:tcPr>
            <w:tcW w:w="3071" w:type="dxa"/>
          </w:tcPr>
          <w:p w14:paraId="235117B1" w14:textId="77777777" w:rsidR="00A7221B" w:rsidRDefault="00A7221B" w:rsidP="00AA0EAB">
            <w:r>
              <w:t>DECIMAL(17,2)</w:t>
            </w:r>
          </w:p>
        </w:tc>
        <w:tc>
          <w:tcPr>
            <w:tcW w:w="3071" w:type="dxa"/>
          </w:tcPr>
          <w:p w14:paraId="7906B66B" w14:textId="77777777" w:rsidR="00A7221B" w:rsidRDefault="00A7221B" w:rsidP="00A7221B">
            <w:r>
              <w:t>EWR-Land Grundgebühr</w:t>
            </w:r>
          </w:p>
        </w:tc>
      </w:tr>
      <w:tr w:rsidR="00A7221B" w14:paraId="629F7E6E" w14:textId="77777777" w:rsidTr="00AA0EAB">
        <w:tc>
          <w:tcPr>
            <w:tcW w:w="3070" w:type="dxa"/>
          </w:tcPr>
          <w:p w14:paraId="04CF011B" w14:textId="77777777" w:rsidR="00A7221B" w:rsidRDefault="00A7221B" w:rsidP="00A7221B">
            <w:r>
              <w:t xml:space="preserve">EWR_AUSL_MIN_GEB                </w:t>
            </w:r>
          </w:p>
        </w:tc>
        <w:tc>
          <w:tcPr>
            <w:tcW w:w="3071" w:type="dxa"/>
          </w:tcPr>
          <w:p w14:paraId="146A2667" w14:textId="77777777" w:rsidR="00A7221B" w:rsidRDefault="00A7221B" w:rsidP="00AA0EAB">
            <w:r>
              <w:t>DECIMAL(17,2)</w:t>
            </w:r>
          </w:p>
        </w:tc>
        <w:tc>
          <w:tcPr>
            <w:tcW w:w="3071" w:type="dxa"/>
          </w:tcPr>
          <w:p w14:paraId="474FFCBB" w14:textId="77777777" w:rsidR="00A7221B" w:rsidRDefault="00A7221B" w:rsidP="00A7221B">
            <w:r>
              <w:t>EWR-Land Mindest-Gebühr</w:t>
            </w:r>
          </w:p>
        </w:tc>
      </w:tr>
      <w:tr w:rsidR="00A7221B" w14:paraId="2709703B" w14:textId="77777777" w:rsidTr="00AA0EAB">
        <w:tc>
          <w:tcPr>
            <w:tcW w:w="3070" w:type="dxa"/>
          </w:tcPr>
          <w:p w14:paraId="1BC21C67" w14:textId="77777777" w:rsidR="00A7221B" w:rsidRDefault="00A7221B" w:rsidP="00A7221B">
            <w:r>
              <w:t xml:space="preserve">EWR_AUSL_MAX_GEB                </w:t>
            </w:r>
          </w:p>
        </w:tc>
        <w:tc>
          <w:tcPr>
            <w:tcW w:w="3071" w:type="dxa"/>
          </w:tcPr>
          <w:p w14:paraId="00C8581D" w14:textId="77777777" w:rsidR="00A7221B" w:rsidRDefault="00A7221B" w:rsidP="00AA0EAB">
            <w:r>
              <w:t>DECIMAL(17,2)</w:t>
            </w:r>
          </w:p>
        </w:tc>
        <w:tc>
          <w:tcPr>
            <w:tcW w:w="3071" w:type="dxa"/>
          </w:tcPr>
          <w:p w14:paraId="20E908F5" w14:textId="77777777" w:rsidR="00A7221B" w:rsidRDefault="00A7221B" w:rsidP="00A7221B">
            <w:r>
              <w:t>EWR-Land Maximal-Gebühr</w:t>
            </w:r>
          </w:p>
        </w:tc>
      </w:tr>
      <w:tr w:rsidR="00A7221B" w14:paraId="55B036C5" w14:textId="77777777" w:rsidTr="00AA0EAB">
        <w:tc>
          <w:tcPr>
            <w:tcW w:w="3070" w:type="dxa"/>
          </w:tcPr>
          <w:p w14:paraId="30234284" w14:textId="77777777" w:rsidR="00A7221B" w:rsidRDefault="00A7221B" w:rsidP="00AA0EAB">
            <w:r>
              <w:t xml:space="preserve">      ITNL_AUSL_GEB_PROZ                   </w:t>
            </w:r>
          </w:p>
        </w:tc>
        <w:tc>
          <w:tcPr>
            <w:tcW w:w="3071" w:type="dxa"/>
          </w:tcPr>
          <w:p w14:paraId="53BB9130" w14:textId="77777777" w:rsidR="00A7221B" w:rsidRDefault="00A7221B" w:rsidP="00AA0EAB">
            <w:r>
              <w:t>DECIMAL(11,8)</w:t>
            </w:r>
          </w:p>
        </w:tc>
        <w:tc>
          <w:tcPr>
            <w:tcW w:w="3071" w:type="dxa"/>
          </w:tcPr>
          <w:p w14:paraId="5DBDCEB7" w14:textId="77777777" w:rsidR="00A7221B" w:rsidRDefault="00A7221B" w:rsidP="00A7221B">
            <w:r>
              <w:t xml:space="preserve">International </w:t>
            </w:r>
            <w:proofErr w:type="spellStart"/>
            <w:r>
              <w:t>ausserhalb</w:t>
            </w:r>
            <w:proofErr w:type="spellEnd"/>
            <w:r>
              <w:t xml:space="preserve"> Europa  Gebühr-Prozentsatz</w:t>
            </w:r>
          </w:p>
        </w:tc>
      </w:tr>
      <w:tr w:rsidR="00A7221B" w14:paraId="778964F8" w14:textId="77777777" w:rsidTr="00AA0EAB">
        <w:tc>
          <w:tcPr>
            <w:tcW w:w="3070" w:type="dxa"/>
          </w:tcPr>
          <w:p w14:paraId="6431F9CF" w14:textId="77777777" w:rsidR="00A7221B" w:rsidRDefault="00A7221B" w:rsidP="00AA0EAB">
            <w:r>
              <w:t xml:space="preserve">ITNL_AUSL_FEST_GEB               </w:t>
            </w:r>
          </w:p>
        </w:tc>
        <w:tc>
          <w:tcPr>
            <w:tcW w:w="3071" w:type="dxa"/>
          </w:tcPr>
          <w:p w14:paraId="6C4956A9" w14:textId="77777777" w:rsidR="00A7221B" w:rsidRDefault="00A7221B" w:rsidP="00AA0EAB">
            <w:r>
              <w:t>DECIMAL(17,2)</w:t>
            </w:r>
          </w:p>
        </w:tc>
        <w:tc>
          <w:tcPr>
            <w:tcW w:w="3071" w:type="dxa"/>
          </w:tcPr>
          <w:p w14:paraId="548E70C7" w14:textId="77777777" w:rsidR="00A7221B" w:rsidRDefault="00A7221B" w:rsidP="00A7221B">
            <w:r>
              <w:t>International Fest-Gebühr</w:t>
            </w:r>
          </w:p>
        </w:tc>
      </w:tr>
      <w:tr w:rsidR="00A7221B" w14:paraId="4EF059DE" w14:textId="77777777" w:rsidTr="00AA0EAB">
        <w:tc>
          <w:tcPr>
            <w:tcW w:w="3070" w:type="dxa"/>
          </w:tcPr>
          <w:p w14:paraId="6CF386C3" w14:textId="77777777" w:rsidR="00A7221B" w:rsidRDefault="00A7221B" w:rsidP="00AA0EAB">
            <w:r>
              <w:t xml:space="preserve">ITNL_AUSL_GRND_GEB               </w:t>
            </w:r>
          </w:p>
        </w:tc>
        <w:tc>
          <w:tcPr>
            <w:tcW w:w="3071" w:type="dxa"/>
          </w:tcPr>
          <w:p w14:paraId="5585CCAB" w14:textId="77777777" w:rsidR="00A7221B" w:rsidRDefault="00A7221B" w:rsidP="00AA0EAB">
            <w:r>
              <w:t>DECIMAL(17,2)</w:t>
            </w:r>
          </w:p>
        </w:tc>
        <w:tc>
          <w:tcPr>
            <w:tcW w:w="3071" w:type="dxa"/>
          </w:tcPr>
          <w:p w14:paraId="09099045" w14:textId="77777777" w:rsidR="00A7221B" w:rsidRDefault="00A7221B" w:rsidP="00A7221B">
            <w:r>
              <w:t>International Grundgebühr</w:t>
            </w:r>
          </w:p>
        </w:tc>
      </w:tr>
      <w:tr w:rsidR="00A7221B" w14:paraId="2A3494DC" w14:textId="77777777" w:rsidTr="00AA0EAB">
        <w:tc>
          <w:tcPr>
            <w:tcW w:w="3070" w:type="dxa"/>
          </w:tcPr>
          <w:p w14:paraId="75B47954" w14:textId="77777777" w:rsidR="00A7221B" w:rsidRDefault="00A7221B" w:rsidP="00AA0EAB">
            <w:r>
              <w:lastRenderedPageBreak/>
              <w:t xml:space="preserve">ITNL_AUSL_MIN_GEB                </w:t>
            </w:r>
          </w:p>
        </w:tc>
        <w:tc>
          <w:tcPr>
            <w:tcW w:w="3071" w:type="dxa"/>
          </w:tcPr>
          <w:p w14:paraId="279F89FF" w14:textId="77777777" w:rsidR="00A7221B" w:rsidRDefault="00A7221B" w:rsidP="00AA0EAB">
            <w:r>
              <w:t>DECIMAL(17,2)</w:t>
            </w:r>
          </w:p>
        </w:tc>
        <w:tc>
          <w:tcPr>
            <w:tcW w:w="3071" w:type="dxa"/>
          </w:tcPr>
          <w:p w14:paraId="2E7DC67E" w14:textId="77777777" w:rsidR="00A7221B" w:rsidRDefault="00A7221B" w:rsidP="00AA0EAB">
            <w:r>
              <w:t>International Mindest-Gebühr</w:t>
            </w:r>
          </w:p>
        </w:tc>
      </w:tr>
      <w:tr w:rsidR="00A7221B" w14:paraId="53A7E9A9" w14:textId="77777777" w:rsidTr="00AA0EAB">
        <w:tc>
          <w:tcPr>
            <w:tcW w:w="3070" w:type="dxa"/>
          </w:tcPr>
          <w:p w14:paraId="3E3F8188" w14:textId="77777777" w:rsidR="00A7221B" w:rsidRDefault="00A7221B" w:rsidP="00AA0EAB">
            <w:r>
              <w:t xml:space="preserve">ITNL_AUSL_MAX_GEB                </w:t>
            </w:r>
          </w:p>
        </w:tc>
        <w:tc>
          <w:tcPr>
            <w:tcW w:w="3071" w:type="dxa"/>
          </w:tcPr>
          <w:p w14:paraId="25590E6E" w14:textId="77777777" w:rsidR="00A7221B" w:rsidRDefault="00A7221B" w:rsidP="00AA0EAB">
            <w:r>
              <w:t>DECIMAL(17,2)</w:t>
            </w:r>
          </w:p>
        </w:tc>
        <w:tc>
          <w:tcPr>
            <w:tcW w:w="3071" w:type="dxa"/>
          </w:tcPr>
          <w:p w14:paraId="648B6B80" w14:textId="77777777" w:rsidR="00A7221B" w:rsidRDefault="00A7221B" w:rsidP="00A7221B">
            <w:r>
              <w:t>International Maximal-Gebühr</w:t>
            </w:r>
          </w:p>
        </w:tc>
      </w:tr>
      <w:tr w:rsidR="00A7221B" w14:paraId="0656422B" w14:textId="77777777" w:rsidTr="00902C67">
        <w:tc>
          <w:tcPr>
            <w:tcW w:w="3070" w:type="dxa"/>
          </w:tcPr>
          <w:p w14:paraId="6BBBE244" w14:textId="77777777" w:rsidR="00A7221B" w:rsidRDefault="00A7221B" w:rsidP="00902C67"/>
        </w:tc>
        <w:tc>
          <w:tcPr>
            <w:tcW w:w="3071" w:type="dxa"/>
          </w:tcPr>
          <w:p w14:paraId="21E43DCC" w14:textId="77777777" w:rsidR="00A7221B" w:rsidRDefault="00A7221B" w:rsidP="00902C67"/>
        </w:tc>
        <w:tc>
          <w:tcPr>
            <w:tcW w:w="3071" w:type="dxa"/>
          </w:tcPr>
          <w:p w14:paraId="4C236E96" w14:textId="77777777" w:rsidR="00A7221B" w:rsidRDefault="00A7221B" w:rsidP="00902C67"/>
        </w:tc>
      </w:tr>
      <w:tr w:rsidR="00A7221B" w14:paraId="1F537DE0" w14:textId="77777777" w:rsidTr="00902C67">
        <w:tc>
          <w:tcPr>
            <w:tcW w:w="3070" w:type="dxa"/>
          </w:tcPr>
          <w:p w14:paraId="36351EA6" w14:textId="77777777" w:rsidR="00A7221B" w:rsidRDefault="00A7221B" w:rsidP="00902C67"/>
        </w:tc>
        <w:tc>
          <w:tcPr>
            <w:tcW w:w="3071" w:type="dxa"/>
          </w:tcPr>
          <w:p w14:paraId="2EE59488" w14:textId="77777777" w:rsidR="00A7221B" w:rsidRDefault="00A7221B" w:rsidP="00902C67"/>
        </w:tc>
        <w:tc>
          <w:tcPr>
            <w:tcW w:w="3071" w:type="dxa"/>
          </w:tcPr>
          <w:p w14:paraId="387FF129" w14:textId="77777777" w:rsidR="00A7221B" w:rsidRDefault="00A7221B" w:rsidP="00902C67"/>
        </w:tc>
      </w:tr>
      <w:tr w:rsidR="00A7221B" w14:paraId="7C0663EA" w14:textId="77777777" w:rsidTr="00902C67">
        <w:tc>
          <w:tcPr>
            <w:tcW w:w="3070" w:type="dxa"/>
          </w:tcPr>
          <w:p w14:paraId="6110B4E4" w14:textId="77777777" w:rsidR="00A7221B" w:rsidRDefault="00A7221B" w:rsidP="00902C67"/>
        </w:tc>
        <w:tc>
          <w:tcPr>
            <w:tcW w:w="3071" w:type="dxa"/>
          </w:tcPr>
          <w:p w14:paraId="58F889B6" w14:textId="77777777" w:rsidR="00A7221B" w:rsidRDefault="00A7221B" w:rsidP="00902C67"/>
        </w:tc>
        <w:tc>
          <w:tcPr>
            <w:tcW w:w="3071" w:type="dxa"/>
          </w:tcPr>
          <w:p w14:paraId="51C7E0C2" w14:textId="77777777" w:rsidR="00A7221B" w:rsidRDefault="00A7221B" w:rsidP="00902C67"/>
        </w:tc>
      </w:tr>
      <w:tr w:rsidR="00A7221B" w14:paraId="4AFC9EF3" w14:textId="77777777" w:rsidTr="00902C67">
        <w:tc>
          <w:tcPr>
            <w:tcW w:w="3070" w:type="dxa"/>
          </w:tcPr>
          <w:p w14:paraId="1C34085D" w14:textId="77777777" w:rsidR="00A7221B" w:rsidRDefault="00A7221B" w:rsidP="00902C67"/>
        </w:tc>
        <w:tc>
          <w:tcPr>
            <w:tcW w:w="3071" w:type="dxa"/>
          </w:tcPr>
          <w:p w14:paraId="1331911C" w14:textId="77777777" w:rsidR="00A7221B" w:rsidRDefault="00A7221B" w:rsidP="00902C67"/>
        </w:tc>
        <w:tc>
          <w:tcPr>
            <w:tcW w:w="3071" w:type="dxa"/>
          </w:tcPr>
          <w:p w14:paraId="6F9890EC" w14:textId="77777777" w:rsidR="00A7221B" w:rsidRDefault="00A7221B" w:rsidP="00902C67"/>
        </w:tc>
      </w:tr>
    </w:tbl>
    <w:p w14:paraId="586ABBCC" w14:textId="77777777" w:rsidR="00902C67" w:rsidRDefault="00902C67" w:rsidP="00902C67"/>
    <w:p w14:paraId="11B3740D" w14:textId="77777777" w:rsidR="00902C67" w:rsidRPr="00902C67" w:rsidRDefault="00902C67" w:rsidP="00902C67"/>
    <w:p w14:paraId="2C77E2A0" w14:textId="77777777" w:rsidR="00803A61" w:rsidRDefault="00803A61" w:rsidP="005D0D28">
      <w:pPr>
        <w:pStyle w:val="berschrift2"/>
      </w:pPr>
      <w:bookmarkStart w:id="83" w:name="_Pfadverarbeitung_und_Pfadüberwachun"/>
      <w:bookmarkStart w:id="84" w:name="_Toc83102676"/>
      <w:bookmarkEnd w:id="83"/>
      <w:r>
        <w:t>Pfadverarbeitung und Pfadüberwachung</w:t>
      </w:r>
      <w:bookmarkEnd w:id="84"/>
    </w:p>
    <w:p w14:paraId="0E3DEE0B" w14:textId="77777777" w:rsidR="005D0D28" w:rsidRDefault="005D0D28" w:rsidP="005D0D28">
      <w:pPr>
        <w:pStyle w:val="berschrift3"/>
      </w:pPr>
      <w:bookmarkStart w:id="85" w:name="_Toc83102677"/>
      <w:r>
        <w:t>Übersicht</w:t>
      </w:r>
      <w:bookmarkEnd w:id="85"/>
    </w:p>
    <w:p w14:paraId="78E1CE45" w14:textId="77777777" w:rsidR="00803A61" w:rsidRDefault="00803A61" w:rsidP="00D124DC">
      <w:r>
        <w:t xml:space="preserve">Das </w:t>
      </w:r>
      <w:r w:rsidR="00F85681" w:rsidRPr="00F85681">
        <w:rPr>
          <w:b/>
        </w:rPr>
        <w:t>GATEWAY</w:t>
      </w:r>
      <w:r w:rsidRPr="00F85681">
        <w:rPr>
          <w:b/>
        </w:rPr>
        <w:t xml:space="preserve"> </w:t>
      </w:r>
      <w:r>
        <w:t xml:space="preserve">hat die Aufgabe die eintreffenden Autorisierungs-Nachrichten in das zuständige </w:t>
      </w:r>
      <w:r w:rsidR="0088385A">
        <w:t>KSB-MPP</w:t>
      </w:r>
      <w:r w:rsidR="00573C39">
        <w:t xml:space="preserve"> (im </w:t>
      </w:r>
      <w:proofErr w:type="spellStart"/>
      <w:r w:rsidR="00573C39">
        <w:t>OSPlus</w:t>
      </w:r>
      <w:proofErr w:type="spellEnd"/>
      <w:r w:rsidR="00573C39">
        <w:t xml:space="preserve">) </w:t>
      </w:r>
      <w:r w:rsidR="005B110F">
        <w:t xml:space="preserve">weiter zu leiten. Ein </w:t>
      </w:r>
      <w:proofErr w:type="spellStart"/>
      <w:r w:rsidR="005B110F">
        <w:t>OSPl</w:t>
      </w:r>
      <w:r>
        <w:t>us</w:t>
      </w:r>
      <w:proofErr w:type="spellEnd"/>
      <w:r>
        <w:t xml:space="preserve">-System ist durch die </w:t>
      </w:r>
      <w:proofErr w:type="spellStart"/>
      <w:r>
        <w:t>OSPlus</w:t>
      </w:r>
      <w:proofErr w:type="spellEnd"/>
      <w:r>
        <w:t xml:space="preserve">-Region und die </w:t>
      </w:r>
      <w:proofErr w:type="spellStart"/>
      <w:r>
        <w:t>OSPlus</w:t>
      </w:r>
      <w:proofErr w:type="spellEnd"/>
      <w:r>
        <w:t xml:space="preserve">-Gruppe spezifiziert, aus Sicht des </w:t>
      </w:r>
      <w:r w:rsidR="00F85681" w:rsidRPr="00F85681">
        <w:rPr>
          <w:b/>
        </w:rPr>
        <w:t>GATEWAY</w:t>
      </w:r>
      <w:r w:rsidRPr="00F85681">
        <w:rPr>
          <w:b/>
        </w:rPr>
        <w:t>s</w:t>
      </w:r>
      <w:r>
        <w:t xml:space="preserve"> ist damit ein sogenannter Pfad für die Weiterleitung der Nachricht vorgegeben. </w:t>
      </w:r>
    </w:p>
    <w:p w14:paraId="09B328B4" w14:textId="77777777" w:rsidR="008A7685" w:rsidRDefault="00803A61" w:rsidP="00D124DC">
      <w:r>
        <w:t xml:space="preserve">Ist ein </w:t>
      </w:r>
      <w:r w:rsidR="0088385A">
        <w:t>KSB-MPP</w:t>
      </w:r>
      <w:r w:rsidR="00573C39">
        <w:t xml:space="preserve"> </w:t>
      </w:r>
      <w:r>
        <w:t xml:space="preserve">nicht erreichbar, oder kommt es zu Verzögerungen in der Verarbeitung für </w:t>
      </w:r>
      <w:r w:rsidR="00573C39">
        <w:t xml:space="preserve">die </w:t>
      </w:r>
      <w:r>
        <w:t>Nachrichten eine</w:t>
      </w:r>
      <w:r w:rsidR="006D2FD0">
        <w:t>s</w:t>
      </w:r>
      <w:r>
        <w:t xml:space="preserve"> Pfades, dann sollen </w:t>
      </w:r>
      <w:r w:rsidR="008A7685">
        <w:t>Nachrichten für diesen Pfad nicht unbegrenzt zusätzlich an den Pfad gesendet werden, sondern gegenüber dem Prozessor unmittelbar beantwortet werden (AC</w:t>
      </w:r>
      <w:r w:rsidR="00F85681">
        <w:t xml:space="preserve"> </w:t>
      </w:r>
      <w:r w:rsidR="008A7685">
        <w:t>=</w:t>
      </w:r>
      <w:r w:rsidR="00F85681">
        <w:t xml:space="preserve"> </w:t>
      </w:r>
      <w:r w:rsidR="008A7685">
        <w:t xml:space="preserve">91, System nicht erreichbar). </w:t>
      </w:r>
    </w:p>
    <w:p w14:paraId="392D29C7" w14:textId="77777777" w:rsidR="00F14C36" w:rsidRDefault="005B110F" w:rsidP="00A44BE2">
      <w:pPr>
        <w:pStyle w:val="berschrift4"/>
      </w:pPr>
      <w:r>
        <w:t>Pfad-Schliess</w:t>
      </w:r>
      <w:r w:rsidR="00F14C36">
        <w:t>ung</w:t>
      </w:r>
    </w:p>
    <w:p w14:paraId="14A88D77" w14:textId="77777777" w:rsidR="00F14C36" w:rsidRDefault="00F14C36" w:rsidP="00F14C36">
      <w:r>
        <w:t xml:space="preserve">Von der Überwachungs-BMP wird ein </w:t>
      </w:r>
      <w:proofErr w:type="spellStart"/>
      <w:r>
        <w:t>OSP</w:t>
      </w:r>
      <w:r w:rsidR="00C103DD">
        <w:t>l</w:t>
      </w:r>
      <w:r>
        <w:t>us</w:t>
      </w:r>
      <w:proofErr w:type="spellEnd"/>
      <w:r>
        <w:t xml:space="preserve">-Pfad in der Tabelle </w:t>
      </w:r>
      <w:r w:rsidRPr="005B110F">
        <w:rPr>
          <w:i/>
        </w:rPr>
        <w:t>KA_GMC_PFAD</w:t>
      </w:r>
      <w:r w:rsidR="002B27EC" w:rsidRPr="005B110F">
        <w:rPr>
          <w:i/>
        </w:rPr>
        <w:t>_STATUS</w:t>
      </w:r>
      <w:r w:rsidRPr="002B27EC">
        <w:t xml:space="preserve"> </w:t>
      </w:r>
      <w:r>
        <w:t xml:space="preserve">auf </w:t>
      </w:r>
      <w:r w:rsidRPr="005B110F">
        <w:rPr>
          <w:b/>
          <w:i/>
        </w:rPr>
        <w:t>ggf. schließen</w:t>
      </w:r>
      <w:r>
        <w:t xml:space="preserve"> gesetzt, wenn eine Nachricht in der Überwachungs-Tabelle gefunden wird, die innerhalb einer definierten Frist nicht beantwortet wurde. </w:t>
      </w:r>
    </w:p>
    <w:p w14:paraId="2147BD5D" w14:textId="77777777" w:rsidR="00400DE3" w:rsidRDefault="00400DE3" w:rsidP="00F14C36">
      <w:r w:rsidRPr="005B110F">
        <w:t>‚</w:t>
      </w:r>
      <w:r w:rsidRPr="005B110F">
        <w:rPr>
          <w:b/>
          <w:i/>
        </w:rPr>
        <w:t>ggf. schließen</w:t>
      </w:r>
      <w:r>
        <w:t>‘ bedeutet, dass für jede nicht rechtzeitig beantwortete Nachricht ein Zähler in dem entsprechenden Pfad-Eintrag der Tabelle inkrementiert wird</w:t>
      </w:r>
      <w:r w:rsidR="002B27EC">
        <w:t xml:space="preserve">; </w:t>
      </w:r>
      <w:r>
        <w:t xml:space="preserve">wird ein </w:t>
      </w:r>
      <w:r w:rsidR="005363A4">
        <w:t>definierter Wert</w:t>
      </w:r>
      <w:r>
        <w:t xml:space="preserve"> überschritten, dann </w:t>
      </w:r>
      <w:r w:rsidR="002B27EC">
        <w:t xml:space="preserve">erhält der Pfad den Status </w:t>
      </w:r>
      <w:r w:rsidRPr="00605C43">
        <w:rPr>
          <w:b/>
          <w:i/>
        </w:rPr>
        <w:t>CLOSE</w:t>
      </w:r>
      <w:r w:rsidR="002B27EC">
        <w:t xml:space="preserve">.  Die </w:t>
      </w:r>
      <w:r>
        <w:t>Autorisierungs-Verarbeitung beantwortet</w:t>
      </w:r>
      <w:r w:rsidR="002B27EC">
        <w:t xml:space="preserve"> nun </w:t>
      </w:r>
      <w:r>
        <w:t xml:space="preserve">alle Nachrichten für diesen Pfad gegenüber dem </w:t>
      </w:r>
      <w:proofErr w:type="spellStart"/>
      <w:r w:rsidR="00F85681">
        <w:t>eWL</w:t>
      </w:r>
      <w:proofErr w:type="spellEnd"/>
      <w:r w:rsidR="000C3DD2">
        <w:t xml:space="preserve">-System </w:t>
      </w:r>
      <w:r>
        <w:t>mit AC=91.</w:t>
      </w:r>
    </w:p>
    <w:p w14:paraId="583855ED" w14:textId="77777777" w:rsidR="00F14C36" w:rsidRDefault="00D13C5F" w:rsidP="00A44BE2">
      <w:pPr>
        <w:pStyle w:val="berschrift4"/>
      </w:pPr>
      <w:r>
        <w:t>Pfad</w:t>
      </w:r>
      <w:r w:rsidR="00400DE3">
        <w:t>-Öffnung</w:t>
      </w:r>
    </w:p>
    <w:p w14:paraId="04454755" w14:textId="77777777" w:rsidR="00400DE3" w:rsidRDefault="00D13C5F" w:rsidP="00400DE3">
      <w:r>
        <w:t>Trifft i</w:t>
      </w:r>
      <w:r w:rsidR="00400DE3">
        <w:t xml:space="preserve">m </w:t>
      </w:r>
      <w:r w:rsidR="00F85681" w:rsidRPr="00F85681">
        <w:rPr>
          <w:b/>
        </w:rPr>
        <w:t>GATEWAY</w:t>
      </w:r>
      <w:r w:rsidR="00400DE3">
        <w:t xml:space="preserve"> eine Antwort-Nachricht</w:t>
      </w:r>
      <w:r w:rsidR="002B27EC">
        <w:t xml:space="preserve"> einer von der Überwachungs-BMP gesendeten Storno-Nachricht ein,</w:t>
      </w:r>
      <w:r w:rsidR="00400DE3">
        <w:t xml:space="preserve"> dann wird in der Tabelle </w:t>
      </w:r>
      <w:r w:rsidR="00400DE3" w:rsidRPr="005B110F">
        <w:rPr>
          <w:i/>
        </w:rPr>
        <w:t>KA_GMC_PFAD</w:t>
      </w:r>
      <w:r w:rsidR="002B27EC" w:rsidRPr="005B110F">
        <w:rPr>
          <w:i/>
        </w:rPr>
        <w:t>_STATUS</w:t>
      </w:r>
      <w:r w:rsidR="00400DE3" w:rsidRPr="005B110F">
        <w:rPr>
          <w:i/>
        </w:rPr>
        <w:t xml:space="preserve"> </w:t>
      </w:r>
      <w:r w:rsidR="00400DE3">
        <w:t>der Status des entsprechenden Pfades auf ‚</w:t>
      </w:r>
      <w:r w:rsidR="00400DE3" w:rsidRPr="005B110F">
        <w:rPr>
          <w:b/>
          <w:i/>
        </w:rPr>
        <w:t>ggf. öffnen</w:t>
      </w:r>
      <w:r w:rsidR="00400DE3">
        <w:t>‘ gesetzt.</w:t>
      </w:r>
    </w:p>
    <w:p w14:paraId="70CE405F" w14:textId="77777777" w:rsidR="00400DE3" w:rsidRDefault="00400DE3" w:rsidP="00400DE3">
      <w:r>
        <w:t>‚</w:t>
      </w:r>
      <w:r w:rsidRPr="005B110F">
        <w:rPr>
          <w:b/>
          <w:i/>
        </w:rPr>
        <w:t>ggf. öffnen</w:t>
      </w:r>
      <w:r>
        <w:t xml:space="preserve">‘ bedeutet, dass der Zähler in dem entsprechenden Pfad-Eintrag in der Tabelle dekrementiert wird, </w:t>
      </w:r>
      <w:r w:rsidR="005363A4">
        <w:t xml:space="preserve">ist ein definierter Wert </w:t>
      </w:r>
      <w:r>
        <w:t>unterschritte</w:t>
      </w:r>
      <w:r w:rsidR="00605C43">
        <w:t>n,</w:t>
      </w:r>
      <w:r w:rsidR="002B27EC">
        <w:t xml:space="preserve"> erhält </w:t>
      </w:r>
      <w:r w:rsidR="00605C43">
        <w:t xml:space="preserve">der </w:t>
      </w:r>
      <w:r w:rsidR="002B27EC">
        <w:t xml:space="preserve">Pfad den Status </w:t>
      </w:r>
      <w:r w:rsidR="002B27EC" w:rsidRPr="00605C43">
        <w:rPr>
          <w:b/>
          <w:i/>
        </w:rPr>
        <w:t>OPEN</w:t>
      </w:r>
      <w:r w:rsidR="002B27EC">
        <w:t xml:space="preserve">. Die Autorisierungs-Verarbeitung sendet nun alle Nachrichten für diesen Pfad in das betreffende </w:t>
      </w:r>
      <w:r w:rsidR="0088385A">
        <w:t>KSB-MPP</w:t>
      </w:r>
      <w:r w:rsidR="00605C43">
        <w:t>.</w:t>
      </w:r>
      <w:r w:rsidR="002B27EC">
        <w:t xml:space="preserve"> </w:t>
      </w:r>
    </w:p>
    <w:p w14:paraId="33887B11" w14:textId="77777777" w:rsidR="00440BEF" w:rsidRDefault="00440BEF" w:rsidP="00440BEF">
      <w:pPr>
        <w:pStyle w:val="berschrift3"/>
      </w:pPr>
      <w:bookmarkStart w:id="86" w:name="_Toc83102678"/>
      <w:r>
        <w:t>Tabelle KA_GMC_PFAD_STATUS</w:t>
      </w:r>
      <w:bookmarkEnd w:id="86"/>
      <w:r>
        <w:t xml:space="preserve"> </w:t>
      </w:r>
    </w:p>
    <w:p w14:paraId="15E60D13" w14:textId="77777777" w:rsidR="00440BEF" w:rsidRDefault="00440BEF" w:rsidP="00440BEF">
      <w:r>
        <w:lastRenderedPageBreak/>
        <w:t xml:space="preserve">Die Tabelle KA_GMC_STATUS verwaltet den Status des </w:t>
      </w:r>
      <w:r w:rsidR="00F85681" w:rsidRPr="00F85681">
        <w:rPr>
          <w:b/>
        </w:rPr>
        <w:t>GATEWAY</w:t>
      </w:r>
      <w:r w:rsidR="00027AE2" w:rsidRPr="00F85681">
        <w:rPr>
          <w:b/>
        </w:rPr>
        <w:t>s</w:t>
      </w:r>
      <w:r w:rsidR="00027AE2">
        <w:t xml:space="preserve"> </w:t>
      </w:r>
      <w:r>
        <w:t xml:space="preserve">gegenüber den unterschiedlichen </w:t>
      </w:r>
      <w:proofErr w:type="spellStart"/>
      <w:r>
        <w:t>OSPlus</w:t>
      </w:r>
      <w:proofErr w:type="spellEnd"/>
      <w:r>
        <w:t xml:space="preserve"> –Gruppen.</w:t>
      </w:r>
    </w:p>
    <w:tbl>
      <w:tblPr>
        <w:tblStyle w:val="Tabellenraster"/>
        <w:tblW w:w="0" w:type="auto"/>
        <w:tblLook w:val="04A0" w:firstRow="1" w:lastRow="0" w:firstColumn="1" w:lastColumn="0" w:noHBand="0" w:noVBand="1"/>
      </w:tblPr>
      <w:tblGrid>
        <w:gridCol w:w="3033"/>
        <w:gridCol w:w="3006"/>
        <w:gridCol w:w="3023"/>
      </w:tblGrid>
      <w:tr w:rsidR="00440BEF" w14:paraId="5786E600" w14:textId="77777777" w:rsidTr="00440BEF">
        <w:tc>
          <w:tcPr>
            <w:tcW w:w="3070" w:type="dxa"/>
            <w:shd w:val="clear" w:color="auto" w:fill="B8CCE4" w:themeFill="accent1" w:themeFillTint="66"/>
          </w:tcPr>
          <w:p w14:paraId="359059D6" w14:textId="77777777" w:rsidR="00440BEF" w:rsidRDefault="00440BEF" w:rsidP="00440BEF">
            <w:r>
              <w:t>Spalten-Name</w:t>
            </w:r>
          </w:p>
        </w:tc>
        <w:tc>
          <w:tcPr>
            <w:tcW w:w="3071" w:type="dxa"/>
            <w:shd w:val="clear" w:color="auto" w:fill="B8CCE4" w:themeFill="accent1" w:themeFillTint="66"/>
          </w:tcPr>
          <w:p w14:paraId="7DD3289A" w14:textId="77777777" w:rsidR="00440BEF" w:rsidRDefault="00440BEF" w:rsidP="00440BEF">
            <w:r>
              <w:t xml:space="preserve">Format </w:t>
            </w:r>
          </w:p>
        </w:tc>
        <w:tc>
          <w:tcPr>
            <w:tcW w:w="3071" w:type="dxa"/>
            <w:shd w:val="clear" w:color="auto" w:fill="B8CCE4" w:themeFill="accent1" w:themeFillTint="66"/>
          </w:tcPr>
          <w:p w14:paraId="28C98F30" w14:textId="77777777" w:rsidR="00440BEF" w:rsidRDefault="00440BEF" w:rsidP="00440BEF">
            <w:r>
              <w:t>Inhaltsbeschreibung</w:t>
            </w:r>
          </w:p>
        </w:tc>
      </w:tr>
      <w:tr w:rsidR="00440BEF" w14:paraId="16AAC3FB" w14:textId="77777777" w:rsidTr="00440BEF">
        <w:tc>
          <w:tcPr>
            <w:tcW w:w="3070" w:type="dxa"/>
          </w:tcPr>
          <w:p w14:paraId="6D32655D" w14:textId="77777777" w:rsidR="00440BEF" w:rsidRDefault="00440BEF" w:rsidP="00440BEF">
            <w:r>
              <w:t>KRKT_PRZR_NAME</w:t>
            </w:r>
          </w:p>
        </w:tc>
        <w:tc>
          <w:tcPr>
            <w:tcW w:w="3071" w:type="dxa"/>
          </w:tcPr>
          <w:p w14:paraId="4167990C" w14:textId="77777777" w:rsidR="00440BEF" w:rsidRDefault="00440BEF" w:rsidP="00440BEF">
            <w:r>
              <w:t>CHAR[8]</w:t>
            </w:r>
          </w:p>
        </w:tc>
        <w:tc>
          <w:tcPr>
            <w:tcW w:w="3071" w:type="dxa"/>
          </w:tcPr>
          <w:p w14:paraId="3E67295E" w14:textId="77777777" w:rsidR="00440BEF" w:rsidRDefault="00440BEF" w:rsidP="00440BEF">
            <w:r>
              <w:t xml:space="preserve">Prozessor, falls ggf. andere als </w:t>
            </w:r>
            <w:proofErr w:type="spellStart"/>
            <w:r>
              <w:t>OSPlus</w:t>
            </w:r>
            <w:proofErr w:type="spellEnd"/>
            <w:r>
              <w:t xml:space="preserve"> dazu kommen</w:t>
            </w:r>
          </w:p>
        </w:tc>
      </w:tr>
      <w:tr w:rsidR="00440BEF" w14:paraId="52FF037C" w14:textId="77777777" w:rsidTr="00440BEF">
        <w:tc>
          <w:tcPr>
            <w:tcW w:w="3070" w:type="dxa"/>
          </w:tcPr>
          <w:p w14:paraId="302D3CF1" w14:textId="77777777" w:rsidR="00440BEF" w:rsidRDefault="00440BEF" w:rsidP="00440BEF">
            <w:r>
              <w:t>KA_KVS_GV_VA_ANWD</w:t>
            </w:r>
          </w:p>
        </w:tc>
        <w:tc>
          <w:tcPr>
            <w:tcW w:w="3071" w:type="dxa"/>
          </w:tcPr>
          <w:p w14:paraId="5287AB56" w14:textId="77777777" w:rsidR="00440BEF" w:rsidRDefault="00440BEF" w:rsidP="00440BEF">
            <w:r>
              <w:t>CHAR[8]</w:t>
            </w:r>
          </w:p>
        </w:tc>
        <w:tc>
          <w:tcPr>
            <w:tcW w:w="3071" w:type="dxa"/>
          </w:tcPr>
          <w:p w14:paraId="39C4EE84" w14:textId="77777777" w:rsidR="00440BEF" w:rsidRDefault="00440BEF" w:rsidP="00440BEF">
            <w:r>
              <w:t xml:space="preserve">Anwendung, falls ggf. andere als </w:t>
            </w:r>
            <w:proofErr w:type="spellStart"/>
            <w:r>
              <w:t>OSPlus</w:t>
            </w:r>
            <w:proofErr w:type="spellEnd"/>
            <w:r>
              <w:t xml:space="preserve"> dazu kommen</w:t>
            </w:r>
          </w:p>
        </w:tc>
      </w:tr>
      <w:tr w:rsidR="00440BEF" w14:paraId="67C56B6E" w14:textId="77777777" w:rsidTr="00440BEF">
        <w:tc>
          <w:tcPr>
            <w:tcW w:w="3070" w:type="dxa"/>
          </w:tcPr>
          <w:p w14:paraId="1C359B78" w14:textId="77777777" w:rsidR="00440BEF" w:rsidRDefault="00440BEF" w:rsidP="00440BEF">
            <w:r>
              <w:t>REGION_HW</w:t>
            </w:r>
          </w:p>
        </w:tc>
        <w:tc>
          <w:tcPr>
            <w:tcW w:w="3071" w:type="dxa"/>
          </w:tcPr>
          <w:p w14:paraId="4F9A01E4" w14:textId="77777777" w:rsidR="00440BEF" w:rsidRDefault="00440BEF" w:rsidP="00440BEF">
            <w:r>
              <w:t>CHAR[4]</w:t>
            </w:r>
          </w:p>
        </w:tc>
        <w:tc>
          <w:tcPr>
            <w:tcW w:w="3071" w:type="dxa"/>
          </w:tcPr>
          <w:p w14:paraId="6247639D" w14:textId="77777777" w:rsidR="00440BEF" w:rsidRDefault="00440BEF" w:rsidP="00440BEF">
            <w:proofErr w:type="spellStart"/>
            <w:r>
              <w:t>OSPlus</w:t>
            </w:r>
            <w:proofErr w:type="spellEnd"/>
            <w:r>
              <w:t>-Region</w:t>
            </w:r>
          </w:p>
        </w:tc>
      </w:tr>
      <w:tr w:rsidR="00440BEF" w14:paraId="6CC7BFE1" w14:textId="77777777" w:rsidTr="00440BEF">
        <w:tc>
          <w:tcPr>
            <w:tcW w:w="3070" w:type="dxa"/>
          </w:tcPr>
          <w:p w14:paraId="1BB73C4C" w14:textId="77777777" w:rsidR="00440BEF" w:rsidRDefault="00440BEF" w:rsidP="00440BEF">
            <w:r>
              <w:t>GRUPPE</w:t>
            </w:r>
          </w:p>
        </w:tc>
        <w:tc>
          <w:tcPr>
            <w:tcW w:w="3071" w:type="dxa"/>
          </w:tcPr>
          <w:p w14:paraId="5F90E136" w14:textId="77777777" w:rsidR="00440BEF" w:rsidRDefault="00440BEF" w:rsidP="00440BEF">
            <w:proofErr w:type="spellStart"/>
            <w:r>
              <w:t>smallInt</w:t>
            </w:r>
            <w:proofErr w:type="spellEnd"/>
          </w:p>
        </w:tc>
        <w:tc>
          <w:tcPr>
            <w:tcW w:w="3071" w:type="dxa"/>
          </w:tcPr>
          <w:p w14:paraId="541CB7E5" w14:textId="77777777" w:rsidR="00440BEF" w:rsidRDefault="00440BEF" w:rsidP="00440BEF">
            <w:proofErr w:type="spellStart"/>
            <w:r>
              <w:t>OSPlus</w:t>
            </w:r>
            <w:proofErr w:type="spellEnd"/>
            <w:r>
              <w:t>-Gruppe</w:t>
            </w:r>
          </w:p>
        </w:tc>
      </w:tr>
      <w:tr w:rsidR="00440BEF" w14:paraId="2528BB6D" w14:textId="77777777" w:rsidTr="00440BEF">
        <w:tc>
          <w:tcPr>
            <w:tcW w:w="3070" w:type="dxa"/>
          </w:tcPr>
          <w:p w14:paraId="461905F6" w14:textId="77777777" w:rsidR="00440BEF" w:rsidRDefault="00440BEF" w:rsidP="00440BEF">
            <w:r>
              <w:t>TIMEOUT_ANZ</w:t>
            </w:r>
          </w:p>
        </w:tc>
        <w:tc>
          <w:tcPr>
            <w:tcW w:w="3071" w:type="dxa"/>
          </w:tcPr>
          <w:p w14:paraId="49068582" w14:textId="77777777" w:rsidR="00440BEF" w:rsidRDefault="00440BEF" w:rsidP="00440BEF">
            <w:proofErr w:type="spellStart"/>
            <w:r>
              <w:t>smallInt</w:t>
            </w:r>
            <w:proofErr w:type="spellEnd"/>
          </w:p>
        </w:tc>
        <w:tc>
          <w:tcPr>
            <w:tcW w:w="3071" w:type="dxa"/>
          </w:tcPr>
          <w:p w14:paraId="1A3CAF96" w14:textId="77777777" w:rsidR="00440BEF" w:rsidRDefault="00440BEF" w:rsidP="00440BEF">
            <w:r>
              <w:t>wird bei jedem Timeout addiert, &gt; Parameter, dann Pfad zu -&gt; CLOSE</w:t>
            </w:r>
          </w:p>
        </w:tc>
      </w:tr>
      <w:tr w:rsidR="00440BEF" w14:paraId="4CBF5FDC" w14:textId="77777777" w:rsidTr="00440BEF">
        <w:tc>
          <w:tcPr>
            <w:tcW w:w="3070" w:type="dxa"/>
          </w:tcPr>
          <w:p w14:paraId="26AB0556" w14:textId="77777777" w:rsidR="00440BEF" w:rsidRDefault="00440BEF" w:rsidP="00440BEF">
            <w:r>
              <w:t>GMC_PFAD_STAT</w:t>
            </w:r>
          </w:p>
        </w:tc>
        <w:tc>
          <w:tcPr>
            <w:tcW w:w="3071" w:type="dxa"/>
          </w:tcPr>
          <w:p w14:paraId="09F88BB0" w14:textId="77777777" w:rsidR="00440BEF" w:rsidRDefault="00440BEF" w:rsidP="00440BEF">
            <w:r>
              <w:t>CHAR[8]</w:t>
            </w:r>
          </w:p>
        </w:tc>
        <w:tc>
          <w:tcPr>
            <w:tcW w:w="3071" w:type="dxa"/>
          </w:tcPr>
          <w:p w14:paraId="1F139171" w14:textId="77777777" w:rsidR="00440BEF" w:rsidRDefault="00440BEF" w:rsidP="00440BEF">
            <w:r>
              <w:t>OPEN/CLOSE</w:t>
            </w:r>
          </w:p>
        </w:tc>
      </w:tr>
      <w:tr w:rsidR="00440BEF" w14:paraId="42DAF35B" w14:textId="77777777" w:rsidTr="00440BEF">
        <w:tc>
          <w:tcPr>
            <w:tcW w:w="3070" w:type="dxa"/>
          </w:tcPr>
          <w:p w14:paraId="64CD6385" w14:textId="77777777" w:rsidR="00440BEF" w:rsidRDefault="00440BEF" w:rsidP="00440BEF">
            <w:r>
              <w:t>TS_EINFUEGUNG</w:t>
            </w:r>
          </w:p>
        </w:tc>
        <w:tc>
          <w:tcPr>
            <w:tcW w:w="3071" w:type="dxa"/>
          </w:tcPr>
          <w:p w14:paraId="366FD509" w14:textId="77777777" w:rsidR="00440BEF" w:rsidRDefault="00440BEF" w:rsidP="00440BEF">
            <w:r>
              <w:t>TIMESTAMP(6)</w:t>
            </w:r>
          </w:p>
        </w:tc>
        <w:tc>
          <w:tcPr>
            <w:tcW w:w="3071" w:type="dxa"/>
          </w:tcPr>
          <w:p w14:paraId="7B4C8D70" w14:textId="77777777" w:rsidR="00440BEF" w:rsidRDefault="00440BEF" w:rsidP="00440BEF"/>
        </w:tc>
      </w:tr>
      <w:tr w:rsidR="00440BEF" w14:paraId="5ECCB074" w14:textId="77777777" w:rsidTr="00440BEF">
        <w:tc>
          <w:tcPr>
            <w:tcW w:w="3070" w:type="dxa"/>
          </w:tcPr>
          <w:p w14:paraId="64B6B2AA" w14:textId="77777777" w:rsidR="00440BEF" w:rsidRDefault="00440BEF" w:rsidP="00440BEF">
            <w:r>
              <w:t>TS_ANDERUNG</w:t>
            </w:r>
          </w:p>
        </w:tc>
        <w:tc>
          <w:tcPr>
            <w:tcW w:w="3071" w:type="dxa"/>
          </w:tcPr>
          <w:p w14:paraId="4FF0FDF9" w14:textId="77777777" w:rsidR="00440BEF" w:rsidRDefault="00440BEF" w:rsidP="00440BEF">
            <w:r>
              <w:t>TIMESTAMP(6)</w:t>
            </w:r>
          </w:p>
        </w:tc>
        <w:tc>
          <w:tcPr>
            <w:tcW w:w="3071" w:type="dxa"/>
          </w:tcPr>
          <w:p w14:paraId="6B4C079B" w14:textId="77777777" w:rsidR="00440BEF" w:rsidRDefault="00440BEF" w:rsidP="00440BEF"/>
        </w:tc>
      </w:tr>
    </w:tbl>
    <w:p w14:paraId="6D9A48C0" w14:textId="77777777" w:rsidR="00440BEF" w:rsidRDefault="00440BEF" w:rsidP="00440BEF"/>
    <w:p w14:paraId="52E5DC32" w14:textId="77777777" w:rsidR="00440BEF" w:rsidRPr="00400DE3" w:rsidRDefault="00440BEF" w:rsidP="00400DE3"/>
    <w:p w14:paraId="573D3A1D" w14:textId="77777777" w:rsidR="00413842" w:rsidRPr="00D124DC" w:rsidRDefault="008A7685" w:rsidP="00D124DC">
      <w:r>
        <w:t xml:space="preserve"> </w:t>
      </w:r>
      <w:r w:rsidR="00803A61">
        <w:t xml:space="preserve"> </w:t>
      </w:r>
    </w:p>
    <w:p w14:paraId="62EB3D1B" w14:textId="77777777" w:rsidR="00C02728" w:rsidRDefault="00D9693B" w:rsidP="00C02728">
      <w:pPr>
        <w:pStyle w:val="berschrift2"/>
      </w:pPr>
      <w:bookmarkStart w:id="87" w:name="_Toc83102679"/>
      <w:r w:rsidRPr="00D9693B">
        <w:t>Reorganisation</w:t>
      </w:r>
      <w:bookmarkEnd w:id="87"/>
      <w:r w:rsidR="00C02728">
        <w:t xml:space="preserve"> </w:t>
      </w:r>
    </w:p>
    <w:p w14:paraId="75941517" w14:textId="77777777" w:rsidR="00C02728" w:rsidRPr="00C02728" w:rsidRDefault="00C02728" w:rsidP="00C02728"/>
    <w:p w14:paraId="4CF9FCDB" w14:textId="77777777" w:rsidR="000E4000" w:rsidRDefault="000E4000" w:rsidP="000E4000">
      <w:pPr>
        <w:pStyle w:val="berschrift3"/>
      </w:pPr>
      <w:bookmarkStart w:id="88" w:name="_Toc83102680"/>
      <w:r>
        <w:t>Reorganisation Tabelle KA_GMC_NHRT_ARCH</w:t>
      </w:r>
      <w:bookmarkEnd w:id="88"/>
    </w:p>
    <w:p w14:paraId="2D662DCF" w14:textId="77777777" w:rsidR="000E4000" w:rsidRDefault="000E4000" w:rsidP="00D9693B"/>
    <w:p w14:paraId="43F82648" w14:textId="77777777" w:rsidR="00D9693B" w:rsidRPr="005B110F" w:rsidRDefault="00D9693B" w:rsidP="00D9693B">
      <w:pPr>
        <w:rPr>
          <w:color w:val="FF0000"/>
        </w:rPr>
      </w:pPr>
      <w:r>
        <w:t xml:space="preserve">Die Datenbank-Tabelle </w:t>
      </w:r>
      <w:r w:rsidRPr="005B110F">
        <w:rPr>
          <w:i/>
        </w:rPr>
        <w:t>KA_GMC_NHRT_ARCH</w:t>
      </w:r>
      <w:r>
        <w:t xml:space="preserve"> soll alle verarbeiteten Nachri</w:t>
      </w:r>
      <w:r w:rsidR="0092374B">
        <w:t>chten bis zu einer Frist von aktuell 6 Monaten enthalten.</w:t>
      </w:r>
      <w:r w:rsidRPr="005B110F">
        <w:rPr>
          <w:color w:val="FF0000"/>
        </w:rPr>
        <w:t xml:space="preserve"> </w:t>
      </w:r>
    </w:p>
    <w:p w14:paraId="21E167F5" w14:textId="77777777" w:rsidR="0092374B" w:rsidRDefault="00D9693B" w:rsidP="00D9693B">
      <w:r>
        <w:t xml:space="preserve">Mittels </w:t>
      </w:r>
      <w:proofErr w:type="spellStart"/>
      <w:r>
        <w:t>Pgm</w:t>
      </w:r>
      <w:proofErr w:type="spellEnd"/>
      <w:r>
        <w:t xml:space="preserve">. </w:t>
      </w:r>
      <w:r w:rsidRPr="005363A4">
        <w:rPr>
          <w:b/>
        </w:rPr>
        <w:t>KAGMC82</w:t>
      </w:r>
      <w:r w:rsidR="0092374B">
        <w:rPr>
          <w:b/>
        </w:rPr>
        <w:t>5</w:t>
      </w:r>
      <w:r w:rsidR="0092374B">
        <w:t xml:space="preserve"> (OSKRKG*) </w:t>
      </w:r>
      <w:r>
        <w:t>wird die Tabelle zyklisch reorganisiert, alte Da</w:t>
      </w:r>
      <w:r w:rsidR="0092374B">
        <w:t xml:space="preserve">tenbank-Elemente, die älter sind als 6 Monate, </w:t>
      </w:r>
      <w:r>
        <w:t xml:space="preserve">werden </w:t>
      </w:r>
      <w:r w:rsidR="00EC5079">
        <w:t xml:space="preserve">aus der Tabelle </w:t>
      </w:r>
      <w:r>
        <w:t xml:space="preserve">gelöscht </w:t>
      </w:r>
      <w:r w:rsidR="00EC5079">
        <w:t>und</w:t>
      </w:r>
      <w:r w:rsidR="0092374B">
        <w:t xml:space="preserve"> in die Tabelle </w:t>
      </w:r>
      <w:r w:rsidR="0092374B" w:rsidRPr="006917D3">
        <w:rPr>
          <w:b/>
        </w:rPr>
        <w:t>KA_GMC_NHRT_ARCH_HIST</w:t>
      </w:r>
      <w:r w:rsidR="0092374B">
        <w:t xml:space="preserve"> übertragen. Dabei wird die zusätzliche Spalte GUELTIG_BIS mit dem aktuellen Ausführungstag + 1Jahr gefüllt.</w:t>
      </w:r>
    </w:p>
    <w:p w14:paraId="5F5DE6A3" w14:textId="77777777" w:rsidR="0092374B" w:rsidRDefault="0092374B" w:rsidP="00D9693B"/>
    <w:p w14:paraId="3065E3BE" w14:textId="77777777" w:rsidR="000E4000" w:rsidRPr="00D9693B" w:rsidRDefault="000E4000" w:rsidP="000E4000">
      <w:pPr>
        <w:pStyle w:val="berschrift3"/>
      </w:pPr>
      <w:bookmarkStart w:id="89" w:name="_Toc83102681"/>
      <w:r>
        <w:t>Reorganisation Tabelle KA_GMC_NGTV_AUTR</w:t>
      </w:r>
      <w:bookmarkEnd w:id="89"/>
    </w:p>
    <w:p w14:paraId="4FDEB269" w14:textId="77777777" w:rsidR="00C56C1B" w:rsidRDefault="000E4000" w:rsidP="00C56C1B">
      <w:r>
        <w:t xml:space="preserve">Die Datenbank-Tabelle </w:t>
      </w:r>
      <w:r w:rsidRPr="005B110F">
        <w:rPr>
          <w:i/>
        </w:rPr>
        <w:t>KA_GMC_NGTV_ARCH</w:t>
      </w:r>
      <w:r>
        <w:t xml:space="preserve"> wird abhängig vom Parameter (…) durch </w:t>
      </w:r>
      <w:proofErr w:type="spellStart"/>
      <w:r>
        <w:t>Pgm</w:t>
      </w:r>
      <w:proofErr w:type="spellEnd"/>
      <w:r>
        <w:t xml:space="preserve">. </w:t>
      </w:r>
      <w:r w:rsidRPr="000E4000">
        <w:rPr>
          <w:b/>
        </w:rPr>
        <w:t xml:space="preserve">KAGMC822 </w:t>
      </w:r>
      <w:r>
        <w:t>zyklisch reorganisiert. Alte Datenbank-Elemente werden aus der Tabelle gelöscht und in eine Datei geschrieben.</w:t>
      </w:r>
    </w:p>
    <w:p w14:paraId="2D6F3D70" w14:textId="77777777" w:rsidR="002E2E5A" w:rsidRDefault="002E2E5A" w:rsidP="00C56C1B"/>
    <w:p w14:paraId="1F94BC9E" w14:textId="77777777" w:rsidR="002E2E5A" w:rsidRDefault="002E2E5A" w:rsidP="00C56C1B"/>
    <w:p w14:paraId="2814C574" w14:textId="77777777" w:rsidR="002E2E5A" w:rsidRDefault="000A11F0" w:rsidP="00814CC7">
      <w:pPr>
        <w:pStyle w:val="berschrift3"/>
      </w:pPr>
      <w:bookmarkStart w:id="90" w:name="_Toc83102682"/>
      <w:r>
        <w:lastRenderedPageBreak/>
        <w:t>Reorganisation</w:t>
      </w:r>
      <w:r w:rsidR="002E2E5A">
        <w:t xml:space="preserve"> </w:t>
      </w:r>
      <w:r>
        <w:t>Tabelle</w:t>
      </w:r>
      <w:r w:rsidR="002E2E5A">
        <w:t xml:space="preserve"> KA_GMC_WHRG_KURS</w:t>
      </w:r>
      <w:bookmarkEnd w:id="90"/>
    </w:p>
    <w:p w14:paraId="3FE7B4A1" w14:textId="77777777" w:rsidR="002E2E5A" w:rsidRPr="002E2E5A" w:rsidRDefault="002E2E5A">
      <w:r>
        <w:t xml:space="preserve">Die Datenbank-Tabelle </w:t>
      </w:r>
      <w:r w:rsidRPr="00814CC7">
        <w:rPr>
          <w:i/>
        </w:rPr>
        <w:t>KA_GMC_WHRG_KURS</w:t>
      </w:r>
      <w:r>
        <w:t xml:space="preserve"> wird abhängig</w:t>
      </w:r>
      <w:r w:rsidR="001B6770">
        <w:t xml:space="preserve"> von den Parametern (…) durch </w:t>
      </w:r>
      <w:proofErr w:type="spellStart"/>
      <w:r w:rsidR="001B6770">
        <w:t>P</w:t>
      </w:r>
      <w:r>
        <w:t>gm</w:t>
      </w:r>
      <w:proofErr w:type="spellEnd"/>
      <w:r>
        <w:t>. KAGMC830 (OSKMIG*) zyklisch</w:t>
      </w:r>
      <w:r w:rsidR="003D5157">
        <w:t xml:space="preserve"> (</w:t>
      </w:r>
      <w:r w:rsidR="00FF5DC8">
        <w:t>zurzeit</w:t>
      </w:r>
      <w:r w:rsidR="003D5157">
        <w:t xml:space="preserve"> vierteljährlich)</w:t>
      </w:r>
      <w:r>
        <w:t xml:space="preserve"> reorganisiert. Alte Datenbank-Einträge werden aus der Tabelle gelöscht und in eine CSV-Datei geschrieben. Zusätzlich werden weitere Informationen in eine LOG-Datei geschrieben, u.a. Statistik &amp; Fehlermeldungen.</w:t>
      </w:r>
    </w:p>
    <w:p w14:paraId="370954E3" w14:textId="77777777" w:rsidR="00D81F5A" w:rsidRDefault="00D81F5A" w:rsidP="00D81F5A">
      <w:pPr>
        <w:pStyle w:val="berschrift3"/>
      </w:pPr>
      <w:bookmarkStart w:id="91" w:name="_Toc83102683"/>
      <w:r>
        <w:t>Reorganisation Tabelle KA_</w:t>
      </w:r>
      <w:r w:rsidR="003D0F63">
        <w:t>DMC</w:t>
      </w:r>
      <w:r>
        <w:t>_KARTE</w:t>
      </w:r>
      <w:bookmarkEnd w:id="91"/>
    </w:p>
    <w:p w14:paraId="7C0A5E7B" w14:textId="77777777" w:rsidR="000C3ADB" w:rsidRPr="000C3ADB" w:rsidRDefault="00D81F5A" w:rsidP="000C3ADB">
      <w:r>
        <w:t xml:space="preserve">Die Datenbank-Tabelle </w:t>
      </w:r>
      <w:r w:rsidRPr="005B110F">
        <w:rPr>
          <w:i/>
        </w:rPr>
        <w:t>KA_</w:t>
      </w:r>
      <w:r w:rsidR="003D0F63" w:rsidRPr="005B110F">
        <w:rPr>
          <w:i/>
        </w:rPr>
        <w:t>DMC</w:t>
      </w:r>
      <w:r w:rsidRPr="005B110F">
        <w:rPr>
          <w:i/>
        </w:rPr>
        <w:t>_KARTE</w:t>
      </w:r>
      <w:r>
        <w:t xml:space="preserve"> wird durch </w:t>
      </w:r>
      <w:proofErr w:type="spellStart"/>
      <w:r>
        <w:t>Pgm</w:t>
      </w:r>
      <w:proofErr w:type="spellEnd"/>
      <w:r>
        <w:t xml:space="preserve">. </w:t>
      </w:r>
      <w:r w:rsidRPr="00D81F5A">
        <w:rPr>
          <w:b/>
        </w:rPr>
        <w:t>KA</w:t>
      </w:r>
      <w:r w:rsidR="003D0F63">
        <w:rPr>
          <w:b/>
        </w:rPr>
        <w:t>DMC</w:t>
      </w:r>
      <w:r w:rsidRPr="00D81F5A">
        <w:rPr>
          <w:b/>
        </w:rPr>
        <w:t>820</w:t>
      </w:r>
      <w:r>
        <w:t xml:space="preserve"> reorganisiert. Alle Tabellen-Element für </w:t>
      </w:r>
      <w:r w:rsidR="00F85681">
        <w:t>CREDIT</w:t>
      </w:r>
      <w:r w:rsidR="005B110F">
        <w:t>-PAN</w:t>
      </w:r>
      <w:r>
        <w:t xml:space="preserve">s, deren Verfalljahr in der Vergangenheit liegt, werden aus der Tabelle gelöscht und für das Archiv in eine Datei geschrieben. </w:t>
      </w:r>
    </w:p>
    <w:p w14:paraId="34D7829B" w14:textId="77777777" w:rsidR="000B2C65" w:rsidRDefault="000B2C65" w:rsidP="000B2C65">
      <w:pPr>
        <w:pStyle w:val="berschrift2"/>
      </w:pPr>
      <w:bookmarkStart w:id="92" w:name="_Toc83102684"/>
      <w:r>
        <w:t>Recherche</w:t>
      </w:r>
      <w:bookmarkEnd w:id="92"/>
      <w:r w:rsidR="00242C19">
        <w:t>/Fehleranalyse</w:t>
      </w:r>
      <w:r>
        <w:t xml:space="preserve">  </w:t>
      </w:r>
    </w:p>
    <w:p w14:paraId="4ABA39C4" w14:textId="77777777" w:rsidR="001A344B" w:rsidRDefault="001A344B" w:rsidP="00242C19">
      <w:r>
        <w:t>Sofern sich die Recherche auf Nachrichten bezieht, die älter sind als aktuell 1Jahr, ist an Stelle der Nachrichten-Tabelle KA_GMC_NHRT_ARCH die Tabelle KA_GMC_NHRT_ARCH_HIST zu nutzen.</w:t>
      </w:r>
    </w:p>
    <w:p w14:paraId="6546FCA7" w14:textId="77777777" w:rsidR="00F74700" w:rsidRDefault="00F74700" w:rsidP="00242C19">
      <w:r>
        <w:t xml:space="preserve">Bei Daten die noch in der Datenbank stehen kann man über </w:t>
      </w:r>
      <w:r w:rsidRPr="00EC0143">
        <w:rPr>
          <w:b/>
        </w:rPr>
        <w:t>M</w:t>
      </w:r>
      <w:r w:rsidR="001A344B" w:rsidRPr="00EC0143">
        <w:rPr>
          <w:b/>
        </w:rPr>
        <w:t>A-Tool</w:t>
      </w:r>
      <w:r>
        <w:t xml:space="preserve"> oder </w:t>
      </w:r>
      <w:proofErr w:type="spellStart"/>
      <w:r w:rsidR="001A344B" w:rsidRPr="00EC0143">
        <w:rPr>
          <w:b/>
        </w:rPr>
        <w:t>jEdit</w:t>
      </w:r>
      <w:proofErr w:type="spellEnd"/>
      <w:r w:rsidR="001A344B">
        <w:t xml:space="preserve"> eine </w:t>
      </w:r>
      <w:r>
        <w:t xml:space="preserve">Datenbankabfrage vornehmen, </w:t>
      </w:r>
      <w:r w:rsidR="00392C96">
        <w:t xml:space="preserve">falls notwendig kann man mit dem </w:t>
      </w:r>
      <w:proofErr w:type="spellStart"/>
      <w:r w:rsidR="00392C96">
        <w:t>P</w:t>
      </w:r>
      <w:r w:rsidR="001A344B">
        <w:t>gm</w:t>
      </w:r>
      <w:proofErr w:type="spellEnd"/>
      <w:r w:rsidR="001A344B">
        <w:t xml:space="preserve">. </w:t>
      </w:r>
      <w:r w:rsidR="00392C96" w:rsidRPr="00EC0143">
        <w:rPr>
          <w:b/>
        </w:rPr>
        <w:t>KAGMC899</w:t>
      </w:r>
      <w:r w:rsidR="00392C96">
        <w:t xml:space="preserve"> </w:t>
      </w:r>
      <w:r w:rsidR="001A344B">
        <w:t xml:space="preserve">(Auswertung von 01-Logsätzen des IMS) </w:t>
      </w:r>
      <w:r w:rsidR="00392C96">
        <w:t>sich die Nachricht</w:t>
      </w:r>
      <w:r w:rsidR="001A344B">
        <w:t>en</w:t>
      </w:r>
      <w:r w:rsidR="00392C96">
        <w:t xml:space="preserve"> (einzelne BMP’S) anzeigen lassen. </w:t>
      </w:r>
    </w:p>
    <w:p w14:paraId="6F577472" w14:textId="77777777" w:rsidR="00242C19" w:rsidRDefault="00242C19" w:rsidP="00242C19">
      <w:pPr>
        <w:pStyle w:val="berschrift3"/>
      </w:pPr>
      <w:r>
        <w:t>Recherech</w:t>
      </w:r>
      <w:r w:rsidR="00392C96">
        <w:t>e Datenbank KA_GMC_NHRT_ARCH</w:t>
      </w:r>
    </w:p>
    <w:p w14:paraId="091B3B32" w14:textId="77777777" w:rsidR="009D3268" w:rsidRDefault="00212315" w:rsidP="000B2C65">
      <w:r>
        <w:t xml:space="preserve">Recherchen in allgemeiner Art können über Datenbankabfragen erfolgen. Bei Ausgaben nach Außerhalb, muss die </w:t>
      </w:r>
      <w:r w:rsidR="001A344B">
        <w:t>Spalte</w:t>
      </w:r>
      <w:r>
        <w:t xml:space="preserve"> </w:t>
      </w:r>
      <w:r w:rsidR="00285051" w:rsidRPr="00EC0143">
        <w:rPr>
          <w:b/>
        </w:rPr>
        <w:t>CKRT_PAN</w:t>
      </w:r>
      <w:r w:rsidR="00285051">
        <w:t xml:space="preserve"> (</w:t>
      </w:r>
      <w:proofErr w:type="spellStart"/>
      <w:r w:rsidR="00285051">
        <w:t>Credit</w:t>
      </w:r>
      <w:proofErr w:type="spellEnd"/>
      <w:r w:rsidR="00285051">
        <w:t>-Karten-Pan)</w:t>
      </w:r>
      <w:r>
        <w:t xml:space="preserve"> gelöscht werden. Es darf nur die maskierte Pan rausgegeben werden. Auch die </w:t>
      </w:r>
      <w:r w:rsidR="001A344B">
        <w:t>Spalte</w:t>
      </w:r>
      <w:r>
        <w:t xml:space="preserve">  </w:t>
      </w:r>
      <w:r w:rsidRPr="00EC0143">
        <w:rPr>
          <w:b/>
        </w:rPr>
        <w:t>NHRT_INHL</w:t>
      </w:r>
      <w:r w:rsidR="001A344B">
        <w:t xml:space="preserve"> (die Nachricht im Original-Format) </w:t>
      </w:r>
      <w:r>
        <w:t xml:space="preserve"> sollte nicht mit herausgeben werden. </w:t>
      </w:r>
    </w:p>
    <w:p w14:paraId="74BA915A" w14:textId="77777777" w:rsidR="00242C19" w:rsidRDefault="00212315" w:rsidP="000B2C65">
      <w:r>
        <w:t>Fall</w:t>
      </w:r>
      <w:r w:rsidR="009D3268">
        <w:t>s die Nachricht nach extern gel</w:t>
      </w:r>
      <w:r>
        <w:t>i</w:t>
      </w:r>
      <w:r w:rsidR="009D3268">
        <w:t>e</w:t>
      </w:r>
      <w:r>
        <w:t xml:space="preserve">fert werden müsste </w:t>
      </w:r>
      <w:r w:rsidR="009D3268">
        <w:t>oder man möchte die Nachricht mit den einzelnen Felder sehen</w:t>
      </w:r>
      <w:r w:rsidR="008E5273">
        <w:t xml:space="preserve">, dann mittels </w:t>
      </w:r>
      <w:r>
        <w:t>Job</w:t>
      </w:r>
      <w:r w:rsidR="008E5273">
        <w:t xml:space="preserve"> OSK.. (01</w:t>
      </w:r>
      <w:r w:rsidR="00767258">
        <w:t>/(03 IMS</w:t>
      </w:r>
      <w:r w:rsidR="008E5273">
        <w:t>-</w:t>
      </w:r>
      <w:proofErr w:type="spellStart"/>
      <w:r w:rsidR="008E5273">
        <w:t>Logsätze</w:t>
      </w:r>
      <w:proofErr w:type="spellEnd"/>
      <w:r w:rsidR="008E5273">
        <w:t xml:space="preserve"> </w:t>
      </w:r>
      <w:r w:rsidR="009D3268">
        <w:t>auslesen</w:t>
      </w:r>
      <w:r w:rsidR="008E5273">
        <w:t xml:space="preserve">, </w:t>
      </w:r>
      <w:proofErr w:type="spellStart"/>
      <w:r w:rsidR="008E5273">
        <w:t>Pgm</w:t>
      </w:r>
      <w:proofErr w:type="spellEnd"/>
      <w:r w:rsidR="008E5273" w:rsidRPr="00EC0143">
        <w:rPr>
          <w:b/>
        </w:rPr>
        <w:t xml:space="preserve">. </w:t>
      </w:r>
      <w:r w:rsidR="009D3268" w:rsidRPr="00EC0143">
        <w:rPr>
          <w:b/>
        </w:rPr>
        <w:t xml:space="preserve"> </w:t>
      </w:r>
      <w:r w:rsidRPr="00EC0143">
        <w:rPr>
          <w:b/>
        </w:rPr>
        <w:t>KAGMC899</w:t>
      </w:r>
      <w:r w:rsidR="008E5273">
        <w:t xml:space="preserve">) die Nachricht selektieren und aufbereiten lassen, kritische Daten werden hier maskiert ausgegeben (CKRT_PAN). </w:t>
      </w:r>
    </w:p>
    <w:p w14:paraId="34671FA2" w14:textId="77777777" w:rsidR="00242C19" w:rsidRDefault="00FF7B72" w:rsidP="00242C19">
      <w:pPr>
        <w:pStyle w:val="berschrift4"/>
      </w:pPr>
      <w:r>
        <w:t>JCL Für Datenbank</w:t>
      </w:r>
    </w:p>
    <w:p w14:paraId="73356017" w14:textId="77777777" w:rsidR="00212315" w:rsidRDefault="00212315" w:rsidP="00EC0143">
      <w:pPr>
        <w:spacing w:before="0" w:after="0" w:line="240" w:lineRule="auto"/>
      </w:pPr>
    </w:p>
    <w:p w14:paraId="61B4552E" w14:textId="77777777" w:rsidR="00212315" w:rsidRDefault="008E5273" w:rsidP="00EC0143">
      <w:pPr>
        <w:spacing w:before="0" w:after="0" w:line="240" w:lineRule="auto"/>
      </w:pPr>
      <w:r>
        <w:t xml:space="preserve">Das Datenelement der Spalte </w:t>
      </w:r>
      <w:r w:rsidR="00212315" w:rsidRPr="00EC0143">
        <w:rPr>
          <w:b/>
        </w:rPr>
        <w:t>WLPFO_NHRT_SCHL</w:t>
      </w:r>
      <w:r w:rsidR="00212315">
        <w:t xml:space="preserve"> ist der eindeutige Schlüssel von </w:t>
      </w:r>
      <w:proofErr w:type="spellStart"/>
      <w:r w:rsidR="00212315" w:rsidRPr="00EC0143">
        <w:rPr>
          <w:b/>
        </w:rPr>
        <w:t>eWL</w:t>
      </w:r>
      <w:proofErr w:type="spellEnd"/>
      <w:r w:rsidR="00212315">
        <w:t xml:space="preserve">, der bei vielen Anfragen </w:t>
      </w:r>
      <w:r>
        <w:t>genannt wird.</w:t>
      </w:r>
      <w:r w:rsidR="00212315">
        <w:t xml:space="preserve"> Auch</w:t>
      </w:r>
      <w:r>
        <w:t xml:space="preserve"> das Datenelement der Spalte </w:t>
      </w:r>
      <w:r w:rsidR="00212315" w:rsidRPr="00EC0143">
        <w:rPr>
          <w:b/>
        </w:rPr>
        <w:t>GMC_NHRT_AUTH_REF</w:t>
      </w:r>
      <w:r w:rsidR="00BD1361">
        <w:t xml:space="preserve"> </w:t>
      </w:r>
      <w:r>
        <w:t xml:space="preserve"> enthält einen </w:t>
      </w:r>
      <w:r w:rsidR="00BD1361">
        <w:t>eindeutige</w:t>
      </w:r>
      <w:r>
        <w:t>n</w:t>
      </w:r>
      <w:r w:rsidR="00BD1361">
        <w:t xml:space="preserve"> Schlüssel, </w:t>
      </w:r>
      <w:r>
        <w:t xml:space="preserve">er wird im </w:t>
      </w:r>
      <w:proofErr w:type="spellStart"/>
      <w:r w:rsidR="00BD1361">
        <w:t>Mastercard</w:t>
      </w:r>
      <w:proofErr w:type="spellEnd"/>
      <w:r w:rsidR="00BD1361">
        <w:t xml:space="preserve"> Netz genutzt</w:t>
      </w:r>
      <w:r>
        <w:t>.</w:t>
      </w:r>
    </w:p>
    <w:p w14:paraId="5E34A53E" w14:textId="77777777" w:rsidR="00212315" w:rsidRDefault="00212315" w:rsidP="00EC0143">
      <w:pPr>
        <w:spacing w:before="0" w:after="0" w:line="240" w:lineRule="auto"/>
      </w:pPr>
    </w:p>
    <w:p w14:paraId="24B42C11"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rPr>
        <w:t xml:space="preserve">   </w:t>
      </w:r>
      <w:r w:rsidRPr="00EC0143">
        <w:rPr>
          <w:rFonts w:ascii="Courier New" w:hAnsi="Courier New" w:cs="Courier New"/>
          <w:lang w:val="en-US"/>
        </w:rPr>
        <w:t xml:space="preserve">SELECT </w:t>
      </w:r>
    </w:p>
    <w:p w14:paraId="2F0B5B46"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SUBSTR(GMC.CKRT_PAN,01,7)!!'XXXXXX'!!SUBSTR(GMC.CKRT_PAN,13,4) </w:t>
      </w:r>
    </w:p>
    <w:p w14:paraId="61B950C3"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AS CREDIT_PAN</w:t>
      </w:r>
    </w:p>
    <w:p w14:paraId="1D5C3BDB"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,GMC.*</w:t>
      </w:r>
    </w:p>
    <w:p w14:paraId="7671136D"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w:t>
      </w:r>
      <w:proofErr w:type="spellStart"/>
      <w:r w:rsidRPr="00EC0143">
        <w:rPr>
          <w:rFonts w:ascii="Courier New" w:hAnsi="Courier New" w:cs="Courier New"/>
          <w:lang w:val="en-US"/>
        </w:rPr>
        <w:t>Nachricht</w:t>
      </w:r>
      <w:proofErr w:type="spellEnd"/>
      <w:r w:rsidRPr="00EC0143">
        <w:rPr>
          <w:rFonts w:ascii="Courier New" w:hAnsi="Courier New" w:cs="Courier New"/>
          <w:lang w:val="en-US"/>
        </w:rPr>
        <w:t>:'</w:t>
      </w:r>
    </w:p>
    <w:p w14:paraId="6B0338C0"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,'N1: '!!SUBSTR(GMC.GMC_NHRT_INHL,1,100)  </w:t>
      </w:r>
    </w:p>
    <w:p w14:paraId="75A51D33"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,'N2: '!!SUBSTR(GMC.GMC_NHRT_INHL,101,100)  </w:t>
      </w:r>
    </w:p>
    <w:p w14:paraId="5A5E2CAE"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,'N3: '!!SUBSTR(GMC.GMC_NHRT_INHL,201,100)  </w:t>
      </w:r>
    </w:p>
    <w:p w14:paraId="69E4F27D"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,'N4: '!!SUBSTR(GMC.GMC_NHRT_INHL,301,100) </w:t>
      </w:r>
    </w:p>
    <w:p w14:paraId="0F37991A"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,'N5: '!!SUBSTR(GMC.GMC_NHRT_INHL,401,100) </w:t>
      </w:r>
    </w:p>
    <w:p w14:paraId="62F93F4D"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,'N6: '!!SUBSTR(GMC.GMC_NHRT_INHL,501,100) </w:t>
      </w:r>
    </w:p>
    <w:p w14:paraId="0EFE6A68"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,'N7: '!!SUBSTR(GMC.GMC_NHRT_INHL,601,100) </w:t>
      </w:r>
    </w:p>
    <w:p w14:paraId="5144CDCE"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,'N8: '!!SUBSTR(GMC.GMC_NHRT_INHL,701,100) </w:t>
      </w:r>
    </w:p>
    <w:p w14:paraId="57983040"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,'N9: '!!SUBSTR(GMC.GMC_NHRT_INHL,801,100) </w:t>
      </w:r>
    </w:p>
    <w:p w14:paraId="047FEDFB"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FROM   G001.KA_GMC_NHRT_ARCH  GMC        </w:t>
      </w:r>
    </w:p>
    <w:p w14:paraId="3AD96AC9" w14:textId="77777777" w:rsidR="00242C19"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xml:space="preserve">   WHERE</w:t>
      </w:r>
    </w:p>
    <w:p w14:paraId="41E26820" w14:textId="77777777" w:rsidR="00896F92" w:rsidRPr="00EC0143" w:rsidRDefault="00896F92" w:rsidP="00896F92">
      <w:pPr>
        <w:spacing w:before="0" w:after="0" w:line="240" w:lineRule="auto"/>
        <w:rPr>
          <w:rFonts w:ascii="Courier New" w:hAnsi="Courier New" w:cs="Courier New"/>
        </w:rPr>
      </w:pPr>
      <w:r w:rsidRPr="00EC0143">
        <w:rPr>
          <w:rFonts w:ascii="Courier New" w:hAnsi="Courier New" w:cs="Courier New"/>
          <w:lang w:val="en-US"/>
        </w:rPr>
        <w:lastRenderedPageBreak/>
        <w:t xml:space="preserve">         </w:t>
      </w:r>
      <w:r w:rsidRPr="00EC0143">
        <w:rPr>
          <w:rFonts w:ascii="Courier New" w:hAnsi="Courier New" w:cs="Courier New"/>
        </w:rPr>
        <w:t>TS_EINFUEGUNG &gt; '2021-12-08-09.40.00.306345'</w:t>
      </w:r>
    </w:p>
    <w:p w14:paraId="25C17BED" w14:textId="77777777" w:rsidR="00896F92" w:rsidRPr="00EC0143" w:rsidRDefault="00896F92" w:rsidP="00896F92">
      <w:pPr>
        <w:spacing w:before="0" w:after="0" w:line="240" w:lineRule="auto"/>
        <w:rPr>
          <w:rFonts w:ascii="Courier New" w:hAnsi="Courier New" w:cs="Courier New"/>
        </w:rPr>
      </w:pPr>
      <w:r w:rsidRPr="00EC0143">
        <w:rPr>
          <w:rFonts w:ascii="Courier New" w:hAnsi="Courier New" w:cs="Courier New"/>
        </w:rPr>
        <w:t>--   GMC.WLPFO_NHRT_SCHL like '%156439075%'</w:t>
      </w:r>
    </w:p>
    <w:p w14:paraId="0ABC06F2" w14:textId="77777777" w:rsidR="00896F92" w:rsidRPr="00EC0143" w:rsidRDefault="00896F92" w:rsidP="00896F92">
      <w:pPr>
        <w:spacing w:before="0" w:after="0" w:line="240" w:lineRule="auto"/>
        <w:rPr>
          <w:rFonts w:ascii="Courier New" w:hAnsi="Courier New" w:cs="Courier New"/>
          <w:lang w:val="en-US"/>
        </w:rPr>
      </w:pPr>
      <w:r w:rsidRPr="00EC0143">
        <w:rPr>
          <w:rFonts w:ascii="Courier New" w:hAnsi="Courier New" w:cs="Courier New"/>
          <w:lang w:val="en-US"/>
        </w:rPr>
        <w:t>--    AND     TS_EINFUEGUNG &lt; '2021-11-15-13.50.39.306345'</w:t>
      </w:r>
    </w:p>
    <w:p w14:paraId="6A632F34" w14:textId="77777777" w:rsidR="00896F92" w:rsidRPr="00EC0143" w:rsidRDefault="00896F92" w:rsidP="00896F92">
      <w:pPr>
        <w:spacing w:before="0" w:after="0" w:line="240" w:lineRule="auto"/>
        <w:rPr>
          <w:rFonts w:ascii="Courier New" w:hAnsi="Courier New" w:cs="Courier New"/>
          <w:lang w:val="en-US"/>
        </w:rPr>
      </w:pPr>
      <w:r w:rsidRPr="00EC0143">
        <w:rPr>
          <w:rFonts w:ascii="Courier New" w:hAnsi="Courier New" w:cs="Courier New"/>
          <w:lang w:val="en-US"/>
        </w:rPr>
        <w:t xml:space="preserve">--    AND  INTN_FEHL_ZSCD like '%EMV%' </w:t>
      </w:r>
    </w:p>
    <w:p w14:paraId="7A16CE0E"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AND (WLPFO_ANTW_CODE ='TC' or WLPFO_ANTW_CODE like 'A%')</w:t>
      </w:r>
    </w:p>
    <w:p w14:paraId="57EBEC11"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AND TOKN_KNNG like '%3DSE%'</w:t>
      </w:r>
    </w:p>
    <w:p w14:paraId="10CC211E" w14:textId="77777777" w:rsidR="00896F92" w:rsidRPr="00EC0143" w:rsidRDefault="00896F92" w:rsidP="00EC0143">
      <w:pPr>
        <w:spacing w:before="0" w:after="0" w:line="240" w:lineRule="auto"/>
        <w:rPr>
          <w:rFonts w:ascii="Courier New" w:hAnsi="Courier New" w:cs="Courier New"/>
          <w:lang w:val="en-US"/>
        </w:rPr>
      </w:pPr>
      <w:r w:rsidRPr="00EC0143">
        <w:rPr>
          <w:rFonts w:ascii="Courier New" w:hAnsi="Courier New" w:cs="Courier New"/>
          <w:lang w:val="en-US"/>
        </w:rPr>
        <w:t>--    AND GMC_NHRT_AUTH_REF like '%MDS7DOZIJ%'</w:t>
      </w:r>
    </w:p>
    <w:p w14:paraId="021F46AE" w14:textId="77777777" w:rsidR="00896F92" w:rsidRPr="00EC0143" w:rsidRDefault="00896F92" w:rsidP="00EC0143">
      <w:pPr>
        <w:spacing w:before="0" w:after="0" w:line="240" w:lineRule="auto"/>
        <w:rPr>
          <w:rFonts w:ascii="Courier New" w:hAnsi="Courier New" w:cs="Courier New"/>
        </w:rPr>
      </w:pPr>
      <w:r w:rsidRPr="00EC0143">
        <w:rPr>
          <w:rFonts w:ascii="Courier New" w:hAnsi="Courier New" w:cs="Courier New"/>
        </w:rPr>
        <w:t>;</w:t>
      </w:r>
    </w:p>
    <w:p w14:paraId="04E73F55" w14:textId="77777777" w:rsidR="00896F92" w:rsidRPr="00EC0143" w:rsidRDefault="00896F92" w:rsidP="00EC0143">
      <w:pPr>
        <w:spacing w:before="0" w:after="0" w:line="240" w:lineRule="auto"/>
        <w:rPr>
          <w:rFonts w:ascii="Courier New" w:hAnsi="Courier New" w:cs="Courier New"/>
        </w:rPr>
      </w:pPr>
    </w:p>
    <w:p w14:paraId="36754340" w14:textId="77777777" w:rsidR="005A10BE" w:rsidRDefault="00212315" w:rsidP="00EC0143">
      <w:pPr>
        <w:pStyle w:val="berschrift4"/>
        <w:rPr>
          <w:u w:val="single"/>
        </w:rPr>
      </w:pPr>
      <w:r>
        <w:t>Analyse Besonderer Datenbankfeld</w:t>
      </w:r>
      <w:r w:rsidR="005A10BE">
        <w:t>er</w:t>
      </w:r>
    </w:p>
    <w:p w14:paraId="4BA1AE87" w14:textId="77777777" w:rsidR="005A10BE" w:rsidRDefault="005A10BE" w:rsidP="00212315">
      <w:pPr>
        <w:rPr>
          <w:u w:val="single"/>
        </w:rPr>
      </w:pPr>
    </w:p>
    <w:p w14:paraId="14B15C1E" w14:textId="77777777" w:rsidR="005A10BE" w:rsidRPr="00EC0143" w:rsidRDefault="005A10BE" w:rsidP="00212315">
      <w:r>
        <w:t>In der Folge sind Tabellenspalten genannt  und deren</w:t>
      </w:r>
      <w:r w:rsidR="008E1055">
        <w:t xml:space="preserve"> </w:t>
      </w:r>
      <w:r>
        <w:t>Bedeutung für eine  Fehleranalyse.</w:t>
      </w:r>
    </w:p>
    <w:p w14:paraId="7327B407" w14:textId="77777777" w:rsidR="005A10BE" w:rsidRPr="00EC0143" w:rsidRDefault="005A10BE" w:rsidP="00212315">
      <w:r w:rsidRPr="00675B62">
        <w:t>Informationen zum Nachrichtenaustausch</w:t>
      </w:r>
      <w:r w:rsidR="00675B62">
        <w:t>:</w:t>
      </w:r>
    </w:p>
    <w:tbl>
      <w:tblPr>
        <w:tblStyle w:val="Tabellenraster"/>
        <w:tblW w:w="0" w:type="auto"/>
        <w:tblLook w:val="04A0" w:firstRow="1" w:lastRow="0" w:firstColumn="1" w:lastColumn="0" w:noHBand="0" w:noVBand="1"/>
      </w:tblPr>
      <w:tblGrid>
        <w:gridCol w:w="4531"/>
        <w:gridCol w:w="4531"/>
      </w:tblGrid>
      <w:tr w:rsidR="005A10BE" w14:paraId="4BF7BDF2" w14:textId="77777777" w:rsidTr="00EC0143">
        <w:tc>
          <w:tcPr>
            <w:tcW w:w="4531" w:type="dxa"/>
            <w:shd w:val="clear" w:color="auto" w:fill="D9D9D9" w:themeFill="background1" w:themeFillShade="D9"/>
          </w:tcPr>
          <w:p w14:paraId="5532552C" w14:textId="77777777" w:rsidR="005A10BE" w:rsidRPr="00EC0143" w:rsidRDefault="00675B62" w:rsidP="00212315">
            <w:r w:rsidRPr="00EC0143">
              <w:t>Spalten-Name</w:t>
            </w:r>
          </w:p>
        </w:tc>
        <w:tc>
          <w:tcPr>
            <w:tcW w:w="4531" w:type="dxa"/>
            <w:shd w:val="clear" w:color="auto" w:fill="D9D9D9" w:themeFill="background1" w:themeFillShade="D9"/>
          </w:tcPr>
          <w:p w14:paraId="06FA50BB" w14:textId="77777777" w:rsidR="005A10BE" w:rsidRPr="00EC0143" w:rsidRDefault="00675B62" w:rsidP="00212315">
            <w:r w:rsidRPr="00EC0143">
              <w:t>Inhalt</w:t>
            </w:r>
          </w:p>
        </w:tc>
      </w:tr>
      <w:tr w:rsidR="005A10BE" w14:paraId="5C4D43A0" w14:textId="77777777" w:rsidTr="005A10BE">
        <w:tc>
          <w:tcPr>
            <w:tcW w:w="4531" w:type="dxa"/>
          </w:tcPr>
          <w:p w14:paraId="7A3EC69A" w14:textId="77777777" w:rsidR="005A10BE" w:rsidRPr="00EC0143" w:rsidRDefault="00675B62" w:rsidP="00212315">
            <w:r w:rsidRPr="00675B62">
              <w:t>GMC_NHRT_IO_MM</w:t>
            </w:r>
          </w:p>
        </w:tc>
        <w:tc>
          <w:tcPr>
            <w:tcW w:w="4531" w:type="dxa"/>
          </w:tcPr>
          <w:p w14:paraId="5555EC0B" w14:textId="77777777" w:rsidR="005A10BE" w:rsidRPr="00EC0143" w:rsidRDefault="00675B62">
            <w:r>
              <w:t>Gibt an, ob eine Nachricht vom Gateway als (I)</w:t>
            </w:r>
            <w:proofErr w:type="spellStart"/>
            <w:r>
              <w:t>nput</w:t>
            </w:r>
            <w:proofErr w:type="spellEnd"/>
            <w:r>
              <w:t xml:space="preserve"> –Nachricht verarbeitet wurde, oder als (O)</w:t>
            </w:r>
            <w:proofErr w:type="spellStart"/>
            <w:r>
              <w:t>utput</w:t>
            </w:r>
            <w:proofErr w:type="spellEnd"/>
            <w:r>
              <w:t>-Nachricht gesendet wurde.</w:t>
            </w:r>
          </w:p>
        </w:tc>
      </w:tr>
      <w:tr w:rsidR="005A10BE" w14:paraId="2AD12BDF" w14:textId="77777777" w:rsidTr="005A10BE">
        <w:tc>
          <w:tcPr>
            <w:tcW w:w="4531" w:type="dxa"/>
          </w:tcPr>
          <w:p w14:paraId="1B2844F7" w14:textId="77777777" w:rsidR="005A10BE" w:rsidRPr="00EC0143" w:rsidRDefault="00675B62" w:rsidP="00212315">
            <w:r w:rsidRPr="00EC0143">
              <w:t>KRKT_PRZR_NAME</w:t>
            </w:r>
          </w:p>
        </w:tc>
        <w:tc>
          <w:tcPr>
            <w:tcW w:w="4531" w:type="dxa"/>
          </w:tcPr>
          <w:p w14:paraId="72EA8A86" w14:textId="77777777" w:rsidR="005A10BE" w:rsidRPr="00EC0143" w:rsidRDefault="00675B62" w:rsidP="00212315">
            <w:r w:rsidRPr="00EC0143">
              <w:t>Name des Senders der Nachricht bei Input-Nachricht bzw. Name des Empfängers der Nachricht bei Output-Nachricht</w:t>
            </w:r>
            <w:r>
              <w:t xml:space="preserve">. </w:t>
            </w:r>
          </w:p>
        </w:tc>
      </w:tr>
      <w:tr w:rsidR="005A10BE" w14:paraId="0E97D036" w14:textId="77777777" w:rsidTr="005A10BE">
        <w:tc>
          <w:tcPr>
            <w:tcW w:w="4531" w:type="dxa"/>
          </w:tcPr>
          <w:p w14:paraId="358CC0C9" w14:textId="77777777" w:rsidR="005A10BE" w:rsidRPr="00EC0143" w:rsidRDefault="00675B62" w:rsidP="00212315">
            <w:r w:rsidRPr="00EC0143">
              <w:t>KRKT_PRZR_ANWD_NAME</w:t>
            </w:r>
          </w:p>
        </w:tc>
        <w:tc>
          <w:tcPr>
            <w:tcW w:w="4531" w:type="dxa"/>
          </w:tcPr>
          <w:p w14:paraId="73CCB064" w14:textId="77777777" w:rsidR="005A10BE" w:rsidRPr="00EC0143" w:rsidRDefault="00675B62" w:rsidP="00212315">
            <w:r w:rsidRPr="00EC0143">
              <w:t>Name der Anwendung beim Sender bzw. beim Empfänger.</w:t>
            </w:r>
          </w:p>
        </w:tc>
      </w:tr>
    </w:tbl>
    <w:p w14:paraId="711B6009" w14:textId="77777777" w:rsidR="005A10BE" w:rsidRDefault="005A10BE" w:rsidP="00212315">
      <w:pPr>
        <w:rPr>
          <w:u w:val="single"/>
        </w:rPr>
      </w:pPr>
    </w:p>
    <w:p w14:paraId="424030DB" w14:textId="77777777" w:rsidR="00675B62" w:rsidRDefault="00612441" w:rsidP="00212315">
      <w:r>
        <w:t>Eindeutige Kennungen</w:t>
      </w:r>
      <w:r w:rsidR="000D66EB">
        <w:t>:</w:t>
      </w:r>
    </w:p>
    <w:p w14:paraId="339F1781" w14:textId="77777777" w:rsidR="00675B62" w:rsidRDefault="00675B62" w:rsidP="00212315"/>
    <w:tbl>
      <w:tblPr>
        <w:tblStyle w:val="Tabellenraster"/>
        <w:tblW w:w="0" w:type="auto"/>
        <w:tblLook w:val="04A0" w:firstRow="1" w:lastRow="0" w:firstColumn="1" w:lastColumn="0" w:noHBand="0" w:noVBand="1"/>
      </w:tblPr>
      <w:tblGrid>
        <w:gridCol w:w="4531"/>
        <w:gridCol w:w="4531"/>
      </w:tblGrid>
      <w:tr w:rsidR="00675B62" w14:paraId="57422A1F" w14:textId="77777777" w:rsidTr="00675B62">
        <w:tc>
          <w:tcPr>
            <w:tcW w:w="4531" w:type="dxa"/>
          </w:tcPr>
          <w:p w14:paraId="79557073" w14:textId="77777777" w:rsidR="00675B62" w:rsidRDefault="00675B62" w:rsidP="00212315">
            <w:r>
              <w:t>GMC_NHRT_AUTH_REF</w:t>
            </w:r>
          </w:p>
        </w:tc>
        <w:tc>
          <w:tcPr>
            <w:tcW w:w="4531" w:type="dxa"/>
          </w:tcPr>
          <w:p w14:paraId="5DC7DBA5" w14:textId="77777777" w:rsidR="00675B62" w:rsidRDefault="00675B62" w:rsidP="00212315">
            <w:r>
              <w:t xml:space="preserve">Eindeutige Kennung der Nachrichten im </w:t>
            </w:r>
            <w:proofErr w:type="spellStart"/>
            <w:r w:rsidRPr="00EC0143">
              <w:rPr>
                <w:b/>
              </w:rPr>
              <w:t>Mastercard</w:t>
            </w:r>
            <w:proofErr w:type="spellEnd"/>
            <w:r w:rsidRPr="00EC0143">
              <w:rPr>
                <w:b/>
              </w:rPr>
              <w:t>-</w:t>
            </w:r>
            <w:r>
              <w:t>Netz, gültig für Anfrage- und Antwort- und Storno-Nachrichten innerhalb eines Geschäftsvorfalls.</w:t>
            </w:r>
          </w:p>
        </w:tc>
      </w:tr>
      <w:tr w:rsidR="00675B62" w14:paraId="03B2DD62" w14:textId="77777777" w:rsidTr="00675B62">
        <w:tc>
          <w:tcPr>
            <w:tcW w:w="4531" w:type="dxa"/>
          </w:tcPr>
          <w:p w14:paraId="2056D7A8" w14:textId="77777777" w:rsidR="00675B62" w:rsidRDefault="00675B62" w:rsidP="00212315">
            <w:r>
              <w:t>WLPFO_NHRT_SCHL</w:t>
            </w:r>
          </w:p>
        </w:tc>
        <w:tc>
          <w:tcPr>
            <w:tcW w:w="4531" w:type="dxa"/>
          </w:tcPr>
          <w:p w14:paraId="3E9C0D31" w14:textId="77777777" w:rsidR="00675B62" w:rsidRDefault="00675B62" w:rsidP="00212315">
            <w:r>
              <w:t xml:space="preserve">Eindeutige Kennung im System der </w:t>
            </w:r>
            <w:proofErr w:type="spellStart"/>
            <w:r w:rsidRPr="00EC0143">
              <w:rPr>
                <w:b/>
              </w:rPr>
              <w:t>eWL</w:t>
            </w:r>
            <w:proofErr w:type="spellEnd"/>
            <w:r>
              <w:t>.</w:t>
            </w:r>
          </w:p>
        </w:tc>
      </w:tr>
      <w:tr w:rsidR="00675B62" w14:paraId="7D647CE9" w14:textId="77777777" w:rsidTr="00675B62">
        <w:tc>
          <w:tcPr>
            <w:tcW w:w="4531" w:type="dxa"/>
          </w:tcPr>
          <w:p w14:paraId="7FE39E23" w14:textId="77777777" w:rsidR="00675B62" w:rsidRDefault="007178B3" w:rsidP="00212315">
            <w:r>
              <w:t>GMC_NHRT_GV_ID</w:t>
            </w:r>
          </w:p>
        </w:tc>
        <w:tc>
          <w:tcPr>
            <w:tcW w:w="4531" w:type="dxa"/>
          </w:tcPr>
          <w:p w14:paraId="5A36A4FE" w14:textId="77777777" w:rsidR="00675B62" w:rsidRDefault="007178B3">
            <w:r>
              <w:t>Zeitstempel (GMT), gesetzt vom Gateway</w:t>
            </w:r>
            <w:r w:rsidR="000D66EB">
              <w:t>,</w:t>
            </w:r>
            <w:r>
              <w:t xml:space="preserve"> Zeitpunkt der Verarbeitung der Nachricht. </w:t>
            </w:r>
          </w:p>
        </w:tc>
      </w:tr>
    </w:tbl>
    <w:p w14:paraId="1318F247" w14:textId="77777777" w:rsidR="000D66EB" w:rsidRDefault="000D66EB" w:rsidP="00212315"/>
    <w:p w14:paraId="3F135C8B" w14:textId="77777777" w:rsidR="000D66EB" w:rsidRDefault="00612441" w:rsidP="00212315">
      <w:r>
        <w:t>Informationen zur Transaktion:</w:t>
      </w:r>
    </w:p>
    <w:tbl>
      <w:tblPr>
        <w:tblStyle w:val="Tabellenraster"/>
        <w:tblW w:w="0" w:type="auto"/>
        <w:tblLook w:val="04A0" w:firstRow="1" w:lastRow="0" w:firstColumn="1" w:lastColumn="0" w:noHBand="0" w:noVBand="1"/>
      </w:tblPr>
      <w:tblGrid>
        <w:gridCol w:w="4531"/>
        <w:gridCol w:w="4531"/>
      </w:tblGrid>
      <w:tr w:rsidR="000D66EB" w14:paraId="54EC73C1" w14:textId="77777777" w:rsidTr="000D66EB">
        <w:tc>
          <w:tcPr>
            <w:tcW w:w="4531" w:type="dxa"/>
          </w:tcPr>
          <w:p w14:paraId="64D216A9" w14:textId="77777777" w:rsidR="000D66EB" w:rsidRDefault="000D66EB" w:rsidP="00212315">
            <w:r>
              <w:t>REGION, INR, GRUPPE</w:t>
            </w:r>
          </w:p>
        </w:tc>
        <w:tc>
          <w:tcPr>
            <w:tcW w:w="4531" w:type="dxa"/>
          </w:tcPr>
          <w:p w14:paraId="6ABC4D40" w14:textId="77777777" w:rsidR="000D66EB" w:rsidRDefault="000D66EB">
            <w:r>
              <w:t>Informationen zum Nachrichten-Empfänger im OSPLUS (</w:t>
            </w:r>
            <w:r w:rsidRPr="00EC0143">
              <w:rPr>
                <w:b/>
              </w:rPr>
              <w:t>KRKT_PRZR</w:t>
            </w:r>
            <w:r>
              <w:t xml:space="preserve">=‘OSPGMC‘), ggf. für weitere Analysen im </w:t>
            </w:r>
            <w:r w:rsidRPr="00EC0143">
              <w:rPr>
                <w:b/>
              </w:rPr>
              <w:t>KSB_ONLINE_LOG</w:t>
            </w:r>
            <w:r>
              <w:t xml:space="preserve">.  </w:t>
            </w:r>
          </w:p>
        </w:tc>
      </w:tr>
      <w:tr w:rsidR="000D66EB" w14:paraId="6016B034" w14:textId="77777777" w:rsidTr="000D66EB">
        <w:tc>
          <w:tcPr>
            <w:tcW w:w="4531" w:type="dxa"/>
          </w:tcPr>
          <w:p w14:paraId="0E219559" w14:textId="77777777" w:rsidR="000D66EB" w:rsidRDefault="000D66EB" w:rsidP="00212315">
            <w:r>
              <w:t>ONLINE_REGION</w:t>
            </w:r>
          </w:p>
        </w:tc>
        <w:tc>
          <w:tcPr>
            <w:tcW w:w="4531" w:type="dxa"/>
          </w:tcPr>
          <w:p w14:paraId="396B2FD4" w14:textId="77777777" w:rsidR="000D66EB" w:rsidRDefault="000D66EB">
            <w:proofErr w:type="spellStart"/>
            <w:r>
              <w:t>Jobname</w:t>
            </w:r>
            <w:proofErr w:type="spellEnd"/>
            <w:r>
              <w:t xml:space="preserve"> der Gateway-MPR, die die Nachricht verarbeitet um ggf. TRACE-Informationen der beteiligten Anwendungsprogramme zu </w:t>
            </w:r>
            <w:r w:rsidR="00F1584D">
              <w:t>ermitteln.</w:t>
            </w:r>
            <w:r>
              <w:t xml:space="preserve"> </w:t>
            </w:r>
          </w:p>
        </w:tc>
      </w:tr>
      <w:tr w:rsidR="000D66EB" w14:paraId="0483E86C" w14:textId="77777777" w:rsidTr="000D66EB">
        <w:tc>
          <w:tcPr>
            <w:tcW w:w="4531" w:type="dxa"/>
          </w:tcPr>
          <w:p w14:paraId="6172B313" w14:textId="77777777" w:rsidR="000D66EB" w:rsidRDefault="00F1584D" w:rsidP="00212315">
            <w:r>
              <w:lastRenderedPageBreak/>
              <w:t xml:space="preserve">GMC_NHRT_ABWG_MM </w:t>
            </w:r>
          </w:p>
        </w:tc>
        <w:tc>
          <w:tcPr>
            <w:tcW w:w="4531" w:type="dxa"/>
          </w:tcPr>
          <w:p w14:paraId="084CC73B" w14:textId="77777777" w:rsidR="000D66EB" w:rsidRDefault="003F0C9D" w:rsidP="00212315">
            <w:r>
              <w:t xml:space="preserve">Abwicklungskennzeichen der </w:t>
            </w:r>
            <w:proofErr w:type="spellStart"/>
            <w:r>
              <w:t>ANchricht</w:t>
            </w:r>
            <w:proofErr w:type="spellEnd"/>
            <w:r>
              <w:t xml:space="preserve"> gem. BMP003.</w:t>
            </w:r>
          </w:p>
        </w:tc>
      </w:tr>
    </w:tbl>
    <w:p w14:paraId="53781D5F" w14:textId="77777777" w:rsidR="00985EF1" w:rsidRDefault="00612441" w:rsidP="00212315">
      <w:r>
        <w:br/>
      </w:r>
    </w:p>
    <w:p w14:paraId="420BB0CF" w14:textId="77777777" w:rsidR="001360E0" w:rsidRDefault="00985EF1" w:rsidP="00985EF1">
      <w:r>
        <w:t>Für Analyse:</w:t>
      </w:r>
    </w:p>
    <w:tbl>
      <w:tblPr>
        <w:tblStyle w:val="Tabellenraster"/>
        <w:tblW w:w="0" w:type="auto"/>
        <w:tblLook w:val="04A0" w:firstRow="1" w:lastRow="0" w:firstColumn="1" w:lastColumn="0" w:noHBand="0" w:noVBand="1"/>
      </w:tblPr>
      <w:tblGrid>
        <w:gridCol w:w="4531"/>
        <w:gridCol w:w="4531"/>
      </w:tblGrid>
      <w:tr w:rsidR="003F0C9D" w14:paraId="4488A79A" w14:textId="77777777" w:rsidTr="003F0C9D">
        <w:tc>
          <w:tcPr>
            <w:tcW w:w="4531" w:type="dxa"/>
          </w:tcPr>
          <w:p w14:paraId="558AD33C" w14:textId="77777777" w:rsidR="003F0C9D" w:rsidRDefault="003F0C9D" w:rsidP="00985EF1">
            <w:r>
              <w:t>OSP_ANTW_CODE</w:t>
            </w:r>
          </w:p>
        </w:tc>
        <w:tc>
          <w:tcPr>
            <w:tcW w:w="4531" w:type="dxa"/>
          </w:tcPr>
          <w:p w14:paraId="49D67D10" w14:textId="77777777" w:rsidR="003F0C9D" w:rsidRDefault="003F0C9D" w:rsidP="00985EF1">
            <w:r>
              <w:t xml:space="preserve">Antwort-Code von KSB an </w:t>
            </w:r>
            <w:proofErr w:type="spellStart"/>
            <w:r>
              <w:t>Mastercard</w:t>
            </w:r>
            <w:proofErr w:type="spellEnd"/>
            <w:r>
              <w:t xml:space="preserve"> (vgl. </w:t>
            </w:r>
            <w:proofErr w:type="spellStart"/>
            <w:r>
              <w:t>Mastercard</w:t>
            </w:r>
            <w:proofErr w:type="spellEnd"/>
            <w:r>
              <w:t>-Spezifikation BMP039)</w:t>
            </w:r>
          </w:p>
        </w:tc>
      </w:tr>
      <w:tr w:rsidR="003F0C9D" w14:paraId="435568DF" w14:textId="77777777" w:rsidTr="003F0C9D">
        <w:tc>
          <w:tcPr>
            <w:tcW w:w="4531" w:type="dxa"/>
          </w:tcPr>
          <w:p w14:paraId="4992A226" w14:textId="77777777" w:rsidR="003F0C9D" w:rsidRDefault="003F0C9D" w:rsidP="00985EF1">
            <w:r>
              <w:t>WLPFO_ANTW_CODE</w:t>
            </w:r>
          </w:p>
        </w:tc>
        <w:tc>
          <w:tcPr>
            <w:tcW w:w="4531" w:type="dxa"/>
          </w:tcPr>
          <w:p w14:paraId="19637887" w14:textId="77777777" w:rsidR="003F0C9D" w:rsidRDefault="003F0C9D">
            <w:r>
              <w:t>Bei Antwort an MC gesetzt, wenn das Gateway antwortet.</w:t>
            </w:r>
          </w:p>
          <w:p w14:paraId="18139C07" w14:textId="77777777" w:rsidR="003F0C9D" w:rsidRDefault="003F0C9D">
            <w:r>
              <w:t>Bei Anfrage von MC gesetzt lt. BMP55 AC-Typ siehe Kapitel EMV (AQ=ARQC, TC=TC, AT=ARQC/TC 2.Gen, AC=AAC, AA=ARQC/AAC 2. Gen)</w:t>
            </w:r>
            <w:r>
              <w:br/>
            </w:r>
          </w:p>
        </w:tc>
      </w:tr>
      <w:tr w:rsidR="003F0C9D" w14:paraId="3B35360C" w14:textId="77777777" w:rsidTr="003F0C9D">
        <w:tc>
          <w:tcPr>
            <w:tcW w:w="4531" w:type="dxa"/>
          </w:tcPr>
          <w:p w14:paraId="3EA512EC" w14:textId="77777777" w:rsidR="003F0C9D" w:rsidRDefault="003F0C9D" w:rsidP="00985EF1">
            <w:r>
              <w:t>INTN_FEHL_ZSCD</w:t>
            </w:r>
          </w:p>
        </w:tc>
        <w:tc>
          <w:tcPr>
            <w:tcW w:w="4531" w:type="dxa"/>
          </w:tcPr>
          <w:p w14:paraId="5DD3AE64" w14:textId="77777777" w:rsidR="003F0C9D" w:rsidRDefault="003F0C9D" w:rsidP="00985EF1">
            <w:r>
              <w:t>Gateway-interne Fehler-Kennung.</w:t>
            </w:r>
          </w:p>
          <w:p w14:paraId="1CD6172F" w14:textId="77777777" w:rsidR="003F0C9D" w:rsidRDefault="003F0C9D" w:rsidP="00985EF1">
            <w:r>
              <w:t xml:space="preserve"> 5-stellig:</w:t>
            </w:r>
          </w:p>
          <w:p w14:paraId="5C442C48" w14:textId="77777777" w:rsidR="008E1055" w:rsidRDefault="003F0C9D" w:rsidP="00985EF1">
            <w:r>
              <w:t xml:space="preserve">3 Stellen </w:t>
            </w:r>
            <w:proofErr w:type="spellStart"/>
            <w:r>
              <w:t>Pgm</w:t>
            </w:r>
            <w:proofErr w:type="spellEnd"/>
            <w:r>
              <w:t xml:space="preserve">.-Name danach Fehlercode im Programm, danach kann im betreffenden </w:t>
            </w:r>
            <w:proofErr w:type="spellStart"/>
            <w:r>
              <w:t>Pgm</w:t>
            </w:r>
            <w:proofErr w:type="spellEnd"/>
            <w:r>
              <w:t xml:space="preserve">. gesucht werden (Beispiel:  </w:t>
            </w:r>
            <w:r w:rsidRPr="00EC0143">
              <w:rPr>
                <w:b/>
              </w:rPr>
              <w:t>EMV15</w:t>
            </w:r>
            <w:r>
              <w:t xml:space="preserve"> -&gt; </w:t>
            </w:r>
            <w:proofErr w:type="spellStart"/>
            <w:r>
              <w:t>Pgm</w:t>
            </w:r>
            <w:proofErr w:type="spellEnd"/>
            <w:r>
              <w:t>. KAGMC</w:t>
            </w:r>
            <w:r w:rsidRPr="00EC0143">
              <w:rPr>
                <w:b/>
              </w:rPr>
              <w:t>EMV</w:t>
            </w:r>
            <w:r>
              <w:t xml:space="preserve">, Fehler </w:t>
            </w:r>
            <w:r w:rsidRPr="00EC0143">
              <w:rPr>
                <w:b/>
              </w:rPr>
              <w:t>15</w:t>
            </w:r>
            <w:r>
              <w:t xml:space="preserve">  / </w:t>
            </w:r>
            <w:r w:rsidRPr="00EC0143">
              <w:rPr>
                <w:b/>
              </w:rPr>
              <w:t>10021</w:t>
            </w:r>
            <w:r>
              <w:t xml:space="preserve"> -&gt;  </w:t>
            </w:r>
            <w:proofErr w:type="spellStart"/>
            <w:r>
              <w:t>Pgm</w:t>
            </w:r>
            <w:proofErr w:type="spellEnd"/>
            <w:r>
              <w:t>. KAGMC</w:t>
            </w:r>
            <w:r w:rsidRPr="00EC0143">
              <w:rPr>
                <w:b/>
              </w:rPr>
              <w:t xml:space="preserve">100 </w:t>
            </w:r>
            <w:r>
              <w:t xml:space="preserve">Fehler </w:t>
            </w:r>
            <w:r w:rsidRPr="00EC0143">
              <w:rPr>
                <w:b/>
              </w:rPr>
              <w:t>21</w:t>
            </w:r>
            <w:r>
              <w:t xml:space="preserve">) </w:t>
            </w:r>
          </w:p>
          <w:p w14:paraId="3E63A790" w14:textId="77777777" w:rsidR="008E1055" w:rsidRDefault="008E1055" w:rsidP="00985EF1">
            <w:r>
              <w:t>4-stellig:</w:t>
            </w:r>
          </w:p>
          <w:p w14:paraId="10201E40" w14:textId="77777777" w:rsidR="003F0C9D" w:rsidRDefault="008E1055">
            <w:proofErr w:type="spellStart"/>
            <w:r>
              <w:t>Besipiel</w:t>
            </w:r>
            <w:proofErr w:type="spellEnd"/>
            <w:r>
              <w:t xml:space="preserve">:  </w:t>
            </w:r>
            <w:r w:rsidRPr="00EC0143">
              <w:rPr>
                <w:b/>
              </w:rPr>
              <w:t>4803</w:t>
            </w:r>
            <w:r>
              <w:t xml:space="preserve"> -&gt; Nachrichten-Schnittstellen </w:t>
            </w:r>
            <w:proofErr w:type="spellStart"/>
            <w:r>
              <w:t>Pgm</w:t>
            </w:r>
            <w:proofErr w:type="spellEnd"/>
            <w:r>
              <w:t>. KAGMC6</w:t>
            </w:r>
            <w:r w:rsidRPr="00EC0143">
              <w:rPr>
                <w:b/>
              </w:rPr>
              <w:t>3</w:t>
            </w:r>
            <w:r>
              <w:t>x (631=GA,632=POS), Fehler in BMP0</w:t>
            </w:r>
            <w:r w:rsidRPr="00EC0143">
              <w:rPr>
                <w:b/>
              </w:rPr>
              <w:t>48</w:t>
            </w:r>
            <w:r>
              <w:t xml:space="preserve">.  </w:t>
            </w:r>
          </w:p>
        </w:tc>
      </w:tr>
      <w:tr w:rsidR="003F0C9D" w14:paraId="1837A7C0" w14:textId="77777777" w:rsidTr="003F0C9D">
        <w:tc>
          <w:tcPr>
            <w:tcW w:w="4531" w:type="dxa"/>
          </w:tcPr>
          <w:p w14:paraId="03673810" w14:textId="77777777" w:rsidR="003F0C9D" w:rsidRDefault="008E1055" w:rsidP="00985EF1">
            <w:r>
              <w:t>TOKN_KNNG</w:t>
            </w:r>
          </w:p>
        </w:tc>
        <w:tc>
          <w:tcPr>
            <w:tcW w:w="4531" w:type="dxa"/>
          </w:tcPr>
          <w:p w14:paraId="29DE7F27" w14:textId="77777777" w:rsidR="008E1055" w:rsidRDefault="008E1055" w:rsidP="00985EF1">
            <w:r>
              <w:t xml:space="preserve">Transaktionsart, die vom Nachrichten-Schnittstellenprogramm ermittelt wurde. </w:t>
            </w:r>
          </w:p>
          <w:p w14:paraId="57C0BDA1" w14:textId="77777777" w:rsidR="008E1055" w:rsidRDefault="008E1055">
            <w:r>
              <w:t>Beispiel: POS, MDES, ..</w:t>
            </w:r>
            <w:r w:rsidR="003A578D">
              <w:t>, ASI-POS (=</w:t>
            </w:r>
            <w:proofErr w:type="spellStart"/>
            <w:r w:rsidR="003A578D">
              <w:t>account</w:t>
            </w:r>
            <w:proofErr w:type="spellEnd"/>
            <w:r w:rsidR="003A578D">
              <w:t>-Status-</w:t>
            </w:r>
            <w:proofErr w:type="spellStart"/>
            <w:r w:rsidR="003A578D">
              <w:t>Inquiry</w:t>
            </w:r>
            <w:proofErr w:type="spellEnd"/>
            <w:r w:rsidR="003A578D">
              <w:t xml:space="preserve"> = ist das Konto vorh.), KTO-GA (Kontostand) …</w:t>
            </w:r>
          </w:p>
        </w:tc>
      </w:tr>
      <w:tr w:rsidR="003F0C9D" w14:paraId="17AF8835" w14:textId="77777777" w:rsidTr="003F0C9D">
        <w:tc>
          <w:tcPr>
            <w:tcW w:w="4531" w:type="dxa"/>
          </w:tcPr>
          <w:p w14:paraId="2A2B378F" w14:textId="77777777" w:rsidR="003F0C9D" w:rsidRDefault="008E1055" w:rsidP="00985EF1">
            <w:r>
              <w:t>HL_CODE</w:t>
            </w:r>
          </w:p>
        </w:tc>
        <w:tc>
          <w:tcPr>
            <w:tcW w:w="4531" w:type="dxa"/>
          </w:tcPr>
          <w:p w14:paraId="56FF3560" w14:textId="77777777" w:rsidR="003F0C9D" w:rsidRDefault="008E1055" w:rsidP="00985EF1">
            <w:r w:rsidRPr="00EC0143">
              <w:rPr>
                <w:color w:val="FF0000"/>
              </w:rPr>
              <w:t>Aus BMP18 hier gibt es spezielle Codes die in den Programmen abgefragt werden in KAGMC63x oder KAGMC100</w:t>
            </w:r>
            <w:r w:rsidRPr="00EC0143">
              <w:rPr>
                <w:color w:val="FF0000"/>
              </w:rPr>
              <w:br/>
            </w:r>
          </w:p>
        </w:tc>
      </w:tr>
      <w:tr w:rsidR="003F0C9D" w14:paraId="6662848F" w14:textId="77777777" w:rsidTr="003F0C9D">
        <w:tc>
          <w:tcPr>
            <w:tcW w:w="4531" w:type="dxa"/>
          </w:tcPr>
          <w:p w14:paraId="4409150C" w14:textId="77777777" w:rsidR="003F0C9D" w:rsidRDefault="008E1055" w:rsidP="00985EF1">
            <w:r>
              <w:t>POS_MODE</w:t>
            </w:r>
          </w:p>
        </w:tc>
        <w:tc>
          <w:tcPr>
            <w:tcW w:w="4531" w:type="dxa"/>
          </w:tcPr>
          <w:p w14:paraId="2B794540" w14:textId="77777777" w:rsidR="003F0C9D" w:rsidRDefault="008E1055">
            <w:r>
              <w:t>BMP022 Unterfeld 1, vgl. MC-Spezifikation</w:t>
            </w:r>
          </w:p>
        </w:tc>
      </w:tr>
      <w:tr w:rsidR="003F0C9D" w14:paraId="06315DE8" w14:textId="77777777" w:rsidTr="003F0C9D">
        <w:tc>
          <w:tcPr>
            <w:tcW w:w="4531" w:type="dxa"/>
          </w:tcPr>
          <w:p w14:paraId="6C8459C2" w14:textId="77777777" w:rsidR="008E1055" w:rsidRPr="00AA7019" w:rsidRDefault="008E1055" w:rsidP="00985EF1">
            <w:pPr>
              <w:rPr>
                <w:lang w:val="en-US"/>
              </w:rPr>
            </w:pPr>
            <w:r w:rsidRPr="00AA7019">
              <w:rPr>
                <w:lang w:val="en-US"/>
              </w:rPr>
              <w:t>CA_TERM_LVL</w:t>
            </w:r>
          </w:p>
          <w:p w14:paraId="2C745253" w14:textId="77777777" w:rsidR="008E1055" w:rsidRPr="00AA7019" w:rsidRDefault="008E1055" w:rsidP="00985EF1">
            <w:pPr>
              <w:rPr>
                <w:lang w:val="en-US"/>
              </w:rPr>
            </w:pPr>
            <w:r w:rsidRPr="00AA7019">
              <w:rPr>
                <w:lang w:val="en-US"/>
              </w:rPr>
              <w:t xml:space="preserve"> HOLDER_PRES</w:t>
            </w:r>
          </w:p>
          <w:p w14:paraId="058714E5" w14:textId="77777777" w:rsidR="008E1055" w:rsidRPr="00AA7019" w:rsidRDefault="008E1055" w:rsidP="00985EF1">
            <w:pPr>
              <w:rPr>
                <w:lang w:val="en-US"/>
              </w:rPr>
            </w:pPr>
            <w:r w:rsidRPr="00AA7019">
              <w:rPr>
                <w:lang w:val="en-US"/>
              </w:rPr>
              <w:t xml:space="preserve"> HAENDLER_LC</w:t>
            </w:r>
          </w:p>
          <w:p w14:paraId="2A394765" w14:textId="77777777" w:rsidR="008E1055" w:rsidRDefault="008E1055">
            <w:r w:rsidRPr="00AA7019">
              <w:rPr>
                <w:lang w:val="en-US"/>
              </w:rPr>
              <w:t xml:space="preserve"> </w:t>
            </w:r>
            <w:r w:rsidRPr="002D0ED8">
              <w:t>SLI</w:t>
            </w:r>
            <w:r>
              <w:t xml:space="preserve">, </w:t>
            </w:r>
            <w:r w:rsidRPr="002D0ED8">
              <w:t>MERC_IND</w:t>
            </w:r>
          </w:p>
          <w:p w14:paraId="7274BBFD" w14:textId="77777777" w:rsidR="008E1055" w:rsidRDefault="008E1055">
            <w:r>
              <w:t xml:space="preserve"> </w:t>
            </w:r>
            <w:r w:rsidRPr="002D0ED8">
              <w:t>VERS_3DS</w:t>
            </w:r>
          </w:p>
          <w:p w14:paraId="035CD200" w14:textId="77777777" w:rsidR="003F0C9D" w:rsidRDefault="008E1055">
            <w:r>
              <w:t>AAV</w:t>
            </w:r>
          </w:p>
        </w:tc>
        <w:tc>
          <w:tcPr>
            <w:tcW w:w="4531" w:type="dxa"/>
          </w:tcPr>
          <w:p w14:paraId="1AF0EB7F" w14:textId="77777777" w:rsidR="003F0C9D" w:rsidRDefault="008E1055" w:rsidP="00985EF1">
            <w:r>
              <w:t>Spezifische Felder zur Erkennung von §</w:t>
            </w:r>
            <w:proofErr w:type="spellStart"/>
            <w:r>
              <w:t>Dsec</w:t>
            </w:r>
            <w:proofErr w:type="spellEnd"/>
            <w:r>
              <w:t>-Nachrichten.</w:t>
            </w:r>
          </w:p>
          <w:p w14:paraId="27872208" w14:textId="77777777" w:rsidR="008E1055" w:rsidRDefault="008E1055" w:rsidP="00985EF1">
            <w:r>
              <w:t>Vgl. MC-Spezifikation (3DSecure –Prüfung)</w:t>
            </w:r>
          </w:p>
        </w:tc>
      </w:tr>
      <w:tr w:rsidR="008E1055" w14:paraId="2BA97D68" w14:textId="77777777" w:rsidTr="003F0C9D">
        <w:tc>
          <w:tcPr>
            <w:tcW w:w="4531" w:type="dxa"/>
          </w:tcPr>
          <w:p w14:paraId="2EEC4E52" w14:textId="77777777" w:rsidR="008E1055" w:rsidRPr="001360E0" w:rsidRDefault="008E1055" w:rsidP="00985EF1"/>
        </w:tc>
        <w:tc>
          <w:tcPr>
            <w:tcW w:w="4531" w:type="dxa"/>
          </w:tcPr>
          <w:p w14:paraId="3A856CBE" w14:textId="77777777" w:rsidR="008E1055" w:rsidRDefault="008E1055" w:rsidP="00985EF1"/>
        </w:tc>
      </w:tr>
    </w:tbl>
    <w:p w14:paraId="203CC418" w14:textId="77777777" w:rsidR="003F0C9D" w:rsidRDefault="003F0C9D" w:rsidP="00985EF1"/>
    <w:p w14:paraId="563B80DE" w14:textId="77777777" w:rsidR="00985EF1" w:rsidRDefault="003E0C28" w:rsidP="00212315">
      <w:r>
        <w:t>Für Stornierung</w:t>
      </w:r>
      <w:r w:rsidR="008E1055">
        <w:t>:</w:t>
      </w:r>
    </w:p>
    <w:tbl>
      <w:tblPr>
        <w:tblStyle w:val="Tabellenraster"/>
        <w:tblW w:w="0" w:type="auto"/>
        <w:tblLook w:val="04A0" w:firstRow="1" w:lastRow="0" w:firstColumn="1" w:lastColumn="0" w:noHBand="0" w:noVBand="1"/>
      </w:tblPr>
      <w:tblGrid>
        <w:gridCol w:w="4531"/>
        <w:gridCol w:w="4531"/>
      </w:tblGrid>
      <w:tr w:rsidR="008E1055" w14:paraId="20629E67" w14:textId="77777777" w:rsidTr="008E1055">
        <w:tc>
          <w:tcPr>
            <w:tcW w:w="4531" w:type="dxa"/>
          </w:tcPr>
          <w:p w14:paraId="43CBAEAC" w14:textId="77777777" w:rsidR="008E1055" w:rsidRDefault="008E1055" w:rsidP="00212315">
            <w:r>
              <w:t>TA_NR</w:t>
            </w:r>
          </w:p>
        </w:tc>
        <w:tc>
          <w:tcPr>
            <w:tcW w:w="4531" w:type="dxa"/>
          </w:tcPr>
          <w:p w14:paraId="77F8D725" w14:textId="77777777" w:rsidR="008E1055" w:rsidRDefault="008E1055" w:rsidP="00212315">
            <w:r>
              <w:t>Transaktionsnummer</w:t>
            </w:r>
          </w:p>
        </w:tc>
      </w:tr>
      <w:tr w:rsidR="008E1055" w14:paraId="23C6586A" w14:textId="77777777" w:rsidTr="008E1055">
        <w:tc>
          <w:tcPr>
            <w:tcW w:w="4531" w:type="dxa"/>
          </w:tcPr>
          <w:p w14:paraId="0263A7EB" w14:textId="77777777" w:rsidR="008E1055" w:rsidRDefault="008E1055" w:rsidP="00212315">
            <w:r>
              <w:t>TA_TS</w:t>
            </w:r>
          </w:p>
        </w:tc>
        <w:tc>
          <w:tcPr>
            <w:tcW w:w="4531" w:type="dxa"/>
          </w:tcPr>
          <w:p w14:paraId="442D9553" w14:textId="77777777" w:rsidR="008E1055" w:rsidRDefault="008E1055" w:rsidP="00212315">
            <w:r>
              <w:t>Transaktionszeit</w:t>
            </w:r>
          </w:p>
        </w:tc>
      </w:tr>
    </w:tbl>
    <w:p w14:paraId="0B3A9B06" w14:textId="77777777" w:rsidR="00212315" w:rsidRDefault="00212315" w:rsidP="00EC0143">
      <w:pPr>
        <w:spacing w:before="0" w:after="0" w:line="240" w:lineRule="auto"/>
      </w:pPr>
    </w:p>
    <w:p w14:paraId="6259F7B7" w14:textId="77777777" w:rsidR="008E1055" w:rsidRDefault="008E1055" w:rsidP="00EC0143">
      <w:pPr>
        <w:spacing w:before="0" w:after="0" w:line="240" w:lineRule="auto"/>
      </w:pPr>
    </w:p>
    <w:p w14:paraId="30810CB6" w14:textId="77777777" w:rsidR="00212315" w:rsidRDefault="00212315" w:rsidP="00212315">
      <w:pPr>
        <w:pStyle w:val="berschrift4"/>
      </w:pPr>
      <w:r>
        <w:t>JCL Für Datenbank für Kommunikation nach Au</w:t>
      </w:r>
      <w:r w:rsidR="003F0C9D">
        <w:t>SS</w:t>
      </w:r>
      <w:r>
        <w:t>en</w:t>
      </w:r>
    </w:p>
    <w:p w14:paraId="61D164CD" w14:textId="77777777" w:rsidR="00212315" w:rsidRDefault="00212315" w:rsidP="00EC0143">
      <w:pPr>
        <w:spacing w:before="0" w:after="0" w:line="240" w:lineRule="auto"/>
      </w:pPr>
    </w:p>
    <w:p w14:paraId="3914FFA3"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rPr>
        <w:t xml:space="preserve">   </w:t>
      </w:r>
      <w:r w:rsidRPr="00EC0143">
        <w:rPr>
          <w:rFonts w:ascii="Courier New" w:hAnsi="Courier New" w:cs="Courier New"/>
          <w:lang w:val="en-US"/>
        </w:rPr>
        <w:t xml:space="preserve">SELECT </w:t>
      </w:r>
    </w:p>
    <w:p w14:paraId="759FF105"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SUBSTR(GMC.CKRT_PAN,01,7)!!'XXXXXX'!!SUBSTR(GMC.CKRT_PAN,13,4) </w:t>
      </w:r>
    </w:p>
    <w:p w14:paraId="13EE40BC"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AS CREDIT_PAN</w:t>
      </w:r>
    </w:p>
    <w:p w14:paraId="36361FC6"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,DMC.DKRT_BLZ        AS BLZ</w:t>
      </w:r>
    </w:p>
    <w:p w14:paraId="556DC09A"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,DMC.DKRT_KTNR       AS KTNR</w:t>
      </w:r>
    </w:p>
    <w:p w14:paraId="6E82AD55"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,GMC.GMC_NHRT_GV_ID  AS </w:t>
      </w:r>
      <w:proofErr w:type="spellStart"/>
      <w:r w:rsidRPr="00EC0143">
        <w:rPr>
          <w:rFonts w:ascii="Courier New" w:hAnsi="Courier New" w:cs="Courier New"/>
          <w:lang w:val="en-US"/>
        </w:rPr>
        <w:t>GMTZeit</w:t>
      </w:r>
      <w:proofErr w:type="spellEnd"/>
    </w:p>
    <w:p w14:paraId="26408A78" w14:textId="77777777" w:rsidR="00212315" w:rsidRPr="00EC0143" w:rsidRDefault="00212315" w:rsidP="00212315">
      <w:pPr>
        <w:spacing w:before="0" w:after="0" w:line="240" w:lineRule="auto"/>
        <w:rPr>
          <w:rFonts w:ascii="Courier New" w:hAnsi="Courier New" w:cs="Courier New"/>
        </w:rPr>
      </w:pPr>
      <w:r w:rsidRPr="00EC0143">
        <w:rPr>
          <w:rFonts w:ascii="Courier New" w:hAnsi="Courier New" w:cs="Courier New"/>
          <w:lang w:val="en-US"/>
        </w:rPr>
        <w:t xml:space="preserve">   </w:t>
      </w:r>
      <w:r w:rsidRPr="00EC0143">
        <w:rPr>
          <w:rFonts w:ascii="Courier New" w:hAnsi="Courier New" w:cs="Courier New"/>
        </w:rPr>
        <w:t>,GMC.OSP_ANTW_CODE   AS Antwort</w:t>
      </w:r>
    </w:p>
    <w:p w14:paraId="150CE959" w14:textId="77777777" w:rsidR="00212315" w:rsidRPr="00EC0143" w:rsidRDefault="00212315" w:rsidP="00212315">
      <w:pPr>
        <w:spacing w:before="0" w:after="0" w:line="240" w:lineRule="auto"/>
        <w:rPr>
          <w:rFonts w:ascii="Courier New" w:hAnsi="Courier New" w:cs="Courier New"/>
        </w:rPr>
      </w:pPr>
      <w:r w:rsidRPr="00EC0143">
        <w:rPr>
          <w:rFonts w:ascii="Courier New" w:hAnsi="Courier New" w:cs="Courier New"/>
        </w:rPr>
        <w:t xml:space="preserve">   ,GMC.GMC_NHRT_AUTR_BTRG AS BETRAG </w:t>
      </w:r>
    </w:p>
    <w:p w14:paraId="2B60C750"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rPr>
        <w:t xml:space="preserve">   </w:t>
      </w:r>
      <w:r w:rsidRPr="00EC0143">
        <w:rPr>
          <w:rFonts w:ascii="Courier New" w:hAnsi="Courier New" w:cs="Courier New"/>
          <w:lang w:val="en-US"/>
        </w:rPr>
        <w:t>,GMC.SLI             AS SLI</w:t>
      </w:r>
    </w:p>
    <w:p w14:paraId="3ACB0295"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,GMC.AAV             AS AAV</w:t>
      </w:r>
    </w:p>
    <w:p w14:paraId="192EE2A7"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,GMC.MERC_IND        AS </w:t>
      </w:r>
      <w:proofErr w:type="spellStart"/>
      <w:r w:rsidRPr="00EC0143">
        <w:rPr>
          <w:rFonts w:ascii="Courier New" w:hAnsi="Courier New" w:cs="Courier New"/>
          <w:lang w:val="en-US"/>
        </w:rPr>
        <w:t>MerchantIndic</w:t>
      </w:r>
      <w:proofErr w:type="spellEnd"/>
      <w:r w:rsidRPr="00EC0143">
        <w:rPr>
          <w:rFonts w:ascii="Courier New" w:hAnsi="Courier New" w:cs="Courier New"/>
          <w:lang w:val="en-US"/>
        </w:rPr>
        <w:t xml:space="preserve"> </w:t>
      </w:r>
    </w:p>
    <w:p w14:paraId="36B9CFF3"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,GMC.HAENDLER_LC     AS </w:t>
      </w:r>
      <w:proofErr w:type="spellStart"/>
      <w:r w:rsidRPr="00EC0143">
        <w:rPr>
          <w:rFonts w:ascii="Courier New" w:hAnsi="Courier New" w:cs="Courier New"/>
          <w:lang w:val="en-US"/>
        </w:rPr>
        <w:t>AcqCountryCode</w:t>
      </w:r>
      <w:proofErr w:type="spellEnd"/>
    </w:p>
    <w:p w14:paraId="116B685C"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,GMC.HOLDER_PRES     AS </w:t>
      </w:r>
      <w:proofErr w:type="spellStart"/>
      <w:r w:rsidRPr="00EC0143">
        <w:rPr>
          <w:rFonts w:ascii="Courier New" w:hAnsi="Courier New" w:cs="Courier New"/>
          <w:lang w:val="en-US"/>
        </w:rPr>
        <w:t>POSCardHolderPresent</w:t>
      </w:r>
      <w:proofErr w:type="spellEnd"/>
    </w:p>
    <w:p w14:paraId="608F450C"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,GMC.VERS_3DS        AS Version3dS</w:t>
      </w:r>
    </w:p>
    <w:p w14:paraId="7358BCF7"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w:t>
      </w:r>
    </w:p>
    <w:p w14:paraId="2E56473E" w14:textId="77777777" w:rsidR="00212315" w:rsidRPr="00EC0143" w:rsidRDefault="00212315" w:rsidP="00212315">
      <w:pPr>
        <w:spacing w:before="0" w:after="0" w:line="240" w:lineRule="auto"/>
        <w:rPr>
          <w:rFonts w:ascii="Courier New" w:hAnsi="Courier New" w:cs="Courier New"/>
        </w:rPr>
      </w:pPr>
      <w:r w:rsidRPr="00EC0143">
        <w:rPr>
          <w:rFonts w:ascii="Courier New" w:hAnsi="Courier New" w:cs="Courier New"/>
          <w:lang w:val="en-US"/>
        </w:rPr>
        <w:t xml:space="preserve">   </w:t>
      </w:r>
      <w:r w:rsidRPr="00EC0143">
        <w:rPr>
          <w:rFonts w:ascii="Courier New" w:hAnsi="Courier New" w:cs="Courier New"/>
        </w:rPr>
        <w:t xml:space="preserve">FROM   G001.KA_GMC_NHRT_ARCH  GMC </w:t>
      </w:r>
    </w:p>
    <w:p w14:paraId="3EF7E493"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rPr>
        <w:t xml:space="preserve">   </w:t>
      </w:r>
      <w:r w:rsidRPr="00EC0143">
        <w:rPr>
          <w:rFonts w:ascii="Courier New" w:hAnsi="Courier New" w:cs="Courier New"/>
          <w:lang w:val="en-US"/>
        </w:rPr>
        <w:t>WHERE</w:t>
      </w:r>
    </w:p>
    <w:p w14:paraId="4708A714"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GMC.GMC_NHRT_IO_MM = 'O'</w:t>
      </w:r>
    </w:p>
    <w:p w14:paraId="31FE95A4"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AND GMC.KRKT_PRZR_ANWD_NAME = 'AUTOTU1'</w:t>
      </w:r>
    </w:p>
    <w:p w14:paraId="0EBF7339"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AND GMC.POS_MODE = '81'</w:t>
      </w:r>
    </w:p>
    <w:p w14:paraId="61B3FF7D" w14:textId="77777777" w:rsidR="00212315" w:rsidRPr="00EC0143" w:rsidRDefault="00212315" w:rsidP="00212315">
      <w:pPr>
        <w:spacing w:before="0" w:after="0" w:line="240" w:lineRule="auto"/>
        <w:rPr>
          <w:rFonts w:ascii="Courier New" w:hAnsi="Courier New" w:cs="Courier New"/>
          <w:lang w:val="en-US"/>
        </w:rPr>
      </w:pPr>
      <w:r w:rsidRPr="00EC0143">
        <w:rPr>
          <w:rFonts w:ascii="Courier New" w:hAnsi="Courier New" w:cs="Courier New"/>
          <w:lang w:val="en-US"/>
        </w:rPr>
        <w:t xml:space="preserve">   AND GMC.CA_TERM_LVL = '6'</w:t>
      </w:r>
    </w:p>
    <w:p w14:paraId="515D3793" w14:textId="77777777" w:rsidR="00212315" w:rsidRPr="00EC0143" w:rsidRDefault="00212315" w:rsidP="00212315">
      <w:pPr>
        <w:spacing w:before="0" w:after="0" w:line="240" w:lineRule="auto"/>
        <w:rPr>
          <w:rFonts w:ascii="Courier New" w:hAnsi="Courier New" w:cs="Courier New"/>
        </w:rPr>
      </w:pPr>
      <w:r w:rsidRPr="00EC0143">
        <w:rPr>
          <w:rFonts w:ascii="Courier New" w:hAnsi="Courier New" w:cs="Courier New"/>
          <w:lang w:val="en-US"/>
        </w:rPr>
        <w:t xml:space="preserve">   </w:t>
      </w:r>
      <w:r w:rsidRPr="00EC0143">
        <w:rPr>
          <w:rFonts w:ascii="Courier New" w:hAnsi="Courier New" w:cs="Courier New"/>
        </w:rPr>
        <w:t>AND GMC.TS_EINFUEGUNG &gt;= '2021-07-14-00.00.00.000000'</w:t>
      </w:r>
    </w:p>
    <w:p w14:paraId="0029E217" w14:textId="77777777" w:rsidR="00212315" w:rsidRPr="00EC0143" w:rsidRDefault="00212315" w:rsidP="00212315">
      <w:pPr>
        <w:spacing w:before="0" w:after="0" w:line="240" w:lineRule="auto"/>
        <w:rPr>
          <w:rFonts w:ascii="Courier New" w:hAnsi="Courier New" w:cs="Courier New"/>
        </w:rPr>
      </w:pPr>
      <w:r w:rsidRPr="00EC0143">
        <w:rPr>
          <w:rFonts w:ascii="Courier New" w:hAnsi="Courier New" w:cs="Courier New"/>
        </w:rPr>
        <w:t xml:space="preserve">   AND GMC.TS_EINFUEGUNG &lt; '2021-07-21-00.00.00.000000'</w:t>
      </w:r>
    </w:p>
    <w:p w14:paraId="61D33E1B" w14:textId="77777777" w:rsidR="00896F92" w:rsidRPr="00EC0143" w:rsidRDefault="00212315" w:rsidP="00EC0143">
      <w:pPr>
        <w:spacing w:before="0" w:after="0" w:line="240" w:lineRule="auto"/>
        <w:rPr>
          <w:rFonts w:ascii="Courier New" w:hAnsi="Courier New" w:cs="Courier New"/>
        </w:rPr>
      </w:pPr>
      <w:r w:rsidRPr="00EC0143">
        <w:rPr>
          <w:rFonts w:ascii="Courier New" w:hAnsi="Courier New" w:cs="Courier New"/>
        </w:rPr>
        <w:t>;</w:t>
      </w:r>
    </w:p>
    <w:p w14:paraId="00028308" w14:textId="77777777" w:rsidR="00392C96" w:rsidRDefault="00392C96" w:rsidP="00392C96">
      <w:pPr>
        <w:pStyle w:val="berschrift3"/>
      </w:pPr>
      <w:r>
        <w:t>Rechereche über 01</w:t>
      </w:r>
      <w:r w:rsidR="008E1055">
        <w:t xml:space="preserve"> /03 </w:t>
      </w:r>
      <w:r>
        <w:t xml:space="preserve">IMS-Logsätzen </w:t>
      </w:r>
    </w:p>
    <w:p w14:paraId="7B697703" w14:textId="77777777" w:rsidR="00767258" w:rsidRDefault="00D62959" w:rsidP="000B2C65">
      <w:r>
        <w:t>Für d</w:t>
      </w:r>
      <w:r w:rsidR="009D3268">
        <w:t xml:space="preserve">ie Recherche über </w:t>
      </w:r>
      <w:r>
        <w:t>die 01/03</w:t>
      </w:r>
      <w:r w:rsidR="00767258">
        <w:t xml:space="preserve"> IMS-</w:t>
      </w:r>
      <w:proofErr w:type="spellStart"/>
      <w:r>
        <w:t>Logsätze</w:t>
      </w:r>
      <w:proofErr w:type="spellEnd"/>
      <w:r>
        <w:t xml:space="preserve"> muss eine Eingabedatei erstellt werden, damit das Programm KAGMC899 nur DMC Sätze bekommt, alle anderen Sätze müssen aussortiert sein. Das Programm bereitet die Nachricht lesbar auf und gibt bei Transaktionen an/von </w:t>
      </w:r>
      <w:proofErr w:type="spellStart"/>
      <w:r>
        <w:t>Mastercard</w:t>
      </w:r>
      <w:proofErr w:type="spellEnd"/>
      <w:r w:rsidR="00767258">
        <w:t xml:space="preserve">, </w:t>
      </w:r>
      <w:r>
        <w:t>die BMP48 (Zusatzdaten) und BMP61 (</w:t>
      </w:r>
      <w:proofErr w:type="spellStart"/>
      <w:r>
        <w:t>Sevicedaten</w:t>
      </w:r>
      <w:proofErr w:type="spellEnd"/>
      <w:r>
        <w:t xml:space="preserve">) gesondert aufbereitet aus. </w:t>
      </w:r>
    </w:p>
    <w:p w14:paraId="18079545" w14:textId="77777777" w:rsidR="00D62959" w:rsidRDefault="00767258" w:rsidP="000B2C65">
      <w:r>
        <w:t xml:space="preserve">Bei Transaktionen an/von KSB wird auch die BMP63 </w:t>
      </w:r>
      <w:r w:rsidR="00D62959">
        <w:t xml:space="preserve">(Zusatzdaten für KSB) </w:t>
      </w:r>
      <w:r>
        <w:t>mit ihren Unterfeldern ausgegeben</w:t>
      </w:r>
      <w:r w:rsidR="00D62959">
        <w:t>.</w:t>
      </w:r>
    </w:p>
    <w:p w14:paraId="75F63DF9" w14:textId="77777777" w:rsidR="00242C19" w:rsidRDefault="00D62959" w:rsidP="000B2C65">
      <w:r>
        <w:t xml:space="preserve">Die Informationen werden in bestimmten Fällen zur Fehleranalyse bzw. in den Programmschnittstellen (KAGMC6xx) benötigt.  </w:t>
      </w:r>
    </w:p>
    <w:p w14:paraId="02B4655C" w14:textId="77777777" w:rsidR="009D3268" w:rsidRDefault="009D3268" w:rsidP="009D3268">
      <w:pPr>
        <w:pStyle w:val="berschrift4"/>
      </w:pPr>
      <w:r>
        <w:t>JCL Für Sortierung</w:t>
      </w:r>
    </w:p>
    <w:p w14:paraId="5DA11D1D" w14:textId="77777777" w:rsidR="00767258" w:rsidRDefault="00D62959" w:rsidP="000B2C65">
      <w:pPr>
        <w:rPr>
          <w:u w:val="single"/>
        </w:rPr>
      </w:pPr>
      <w:r>
        <w:t>Für Produktion und Test werden unterschiedliche Sortierungen benötigt, da die 01/03</w:t>
      </w:r>
      <w:r w:rsidR="00767258">
        <w:t xml:space="preserve"> IMS-</w:t>
      </w:r>
      <w:proofErr w:type="spellStart"/>
      <w:r w:rsidR="00767258">
        <w:t>Logsätze</w:t>
      </w:r>
      <w:proofErr w:type="spellEnd"/>
      <w:r w:rsidR="00767258">
        <w:t xml:space="preserve"> unterschiedlich in die Logsatz-Dateien geschrieben werden. </w:t>
      </w:r>
      <w:r>
        <w:t xml:space="preserve"> </w:t>
      </w:r>
    </w:p>
    <w:p w14:paraId="08E6BF34" w14:textId="77777777" w:rsidR="00D62959" w:rsidRPr="00EC0143" w:rsidRDefault="00D62959" w:rsidP="000B2C65">
      <w:pPr>
        <w:rPr>
          <w:u w:val="single"/>
          <w:lang w:val="en-US"/>
        </w:rPr>
      </w:pPr>
      <w:r w:rsidRPr="00EC0143">
        <w:rPr>
          <w:u w:val="single"/>
          <w:lang w:val="en-US"/>
        </w:rPr>
        <w:lastRenderedPageBreak/>
        <w:t xml:space="preserve">Sort </w:t>
      </w:r>
      <w:proofErr w:type="spellStart"/>
      <w:r w:rsidRPr="00EC0143">
        <w:rPr>
          <w:u w:val="single"/>
          <w:lang w:val="en-US"/>
        </w:rPr>
        <w:t>Produktion</w:t>
      </w:r>
      <w:proofErr w:type="spellEnd"/>
      <w:r w:rsidRPr="00EC0143">
        <w:rPr>
          <w:u w:val="single"/>
          <w:lang w:val="en-US"/>
        </w:rPr>
        <w:t>:</w:t>
      </w:r>
    </w:p>
    <w:p w14:paraId="1741D3F5" w14:textId="77777777" w:rsidR="00DE42DC"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xml:space="preserve">INCLUDE COND=((649,5,CH,EQ,C'KA700'),OR, </w:t>
      </w:r>
    </w:p>
    <w:p w14:paraId="536D1BF8" w14:textId="77777777" w:rsidR="00DE42DC"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xml:space="preserve">              (628,4,CH,EQ,C'DIGW'),OR,  </w:t>
      </w:r>
    </w:p>
    <w:p w14:paraId="1BD6DB41" w14:textId="77777777" w:rsidR="00DE42DC"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xml:space="preserve">              (682,4,CH,EQ,C'DTGW'),OR,  </w:t>
      </w:r>
    </w:p>
    <w:p w14:paraId="1CA5FE25" w14:textId="77777777" w:rsidR="00DE42DC"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xml:space="preserve">              (649,6,CH,EQ,C'KA011G'),OR,</w:t>
      </w:r>
    </w:p>
    <w:p w14:paraId="27138764" w14:textId="77777777" w:rsidR="00DE42DC"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xml:space="preserve">              (253,6,CH,EQ,C'KA710G'))   </w:t>
      </w:r>
    </w:p>
    <w:p w14:paraId="333DD8C7" w14:textId="77777777" w:rsidR="00D62959" w:rsidRPr="00EC0143" w:rsidRDefault="00D62959" w:rsidP="000B2C65">
      <w:pPr>
        <w:rPr>
          <w:u w:val="single"/>
          <w:lang w:val="en-US"/>
        </w:rPr>
      </w:pPr>
      <w:r w:rsidRPr="00EC0143">
        <w:rPr>
          <w:u w:val="single"/>
          <w:lang w:val="en-US"/>
        </w:rPr>
        <w:t>Sort Test:</w:t>
      </w:r>
    </w:p>
    <w:p w14:paraId="66B20EC7"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INCLUDE COND=((769,5,CH,EQ,C'KA710'),OR,                                </w:t>
      </w:r>
    </w:p>
    <w:p w14:paraId="57EDC2E1"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(722,4,CH,EQ,C'DTGW'),OR,                                 </w:t>
      </w:r>
    </w:p>
    <w:p w14:paraId="575A22BB"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(225,6,CH,EQ,C'KA700G'),OR,                              </w:t>
      </w:r>
    </w:p>
    <w:p w14:paraId="37F3367A" w14:textId="77777777" w:rsidR="00DE42DC" w:rsidRPr="00EC0143" w:rsidRDefault="00DE42DC" w:rsidP="00DE42DC">
      <w:pPr>
        <w:spacing w:before="0" w:after="0"/>
        <w:rPr>
          <w:rFonts w:ascii="Courier New" w:hAnsi="Courier New" w:cs="Courier New"/>
        </w:rPr>
      </w:pPr>
      <w:r w:rsidRPr="00EC0143">
        <w:rPr>
          <w:rFonts w:ascii="Courier New" w:hAnsi="Courier New" w:cs="Courier New"/>
          <w:lang w:val="en-US"/>
        </w:rPr>
        <w:t xml:space="preserve">              </w:t>
      </w:r>
      <w:r w:rsidRPr="00EC0143">
        <w:rPr>
          <w:rFonts w:ascii="Courier New" w:hAnsi="Courier New" w:cs="Courier New"/>
        </w:rPr>
        <w:t xml:space="preserve">(505,6,CH,EQ,C'KA710G'))                                  </w:t>
      </w:r>
    </w:p>
    <w:p w14:paraId="087DB84C" w14:textId="77777777" w:rsidR="009D3268" w:rsidRDefault="00767258" w:rsidP="000B2C65">
      <w:r>
        <w:t>Muster-JCL (siehe im ETAPS</w:t>
      </w:r>
      <w:r w:rsidR="00D62959">
        <w:t xml:space="preserve"> </w:t>
      </w:r>
      <w:r w:rsidR="00D62959" w:rsidRPr="00EC0143">
        <w:rPr>
          <w:i/>
        </w:rPr>
        <w:t>J906800.USER.CNTL(DMC13SOR)</w:t>
      </w:r>
      <w:r w:rsidRPr="00EC0143">
        <w:rPr>
          <w:i/>
        </w:rPr>
        <w:t>:</w:t>
      </w:r>
    </w:p>
    <w:p w14:paraId="5A13E425"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//P010    EXEC PGM=IDCAMS                                               </w:t>
      </w:r>
    </w:p>
    <w:p w14:paraId="4824438C"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//SYSPRINT  DD SYSOUT=*,FLASH=0021                                      </w:t>
      </w:r>
    </w:p>
    <w:p w14:paraId="32401F1D"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//SYSIN     DD *                                                        </w:t>
      </w:r>
    </w:p>
    <w:p w14:paraId="60F6596D"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         DEL   J906800.KVS.DFSERA.LOGOUT                                </w:t>
      </w:r>
    </w:p>
    <w:p w14:paraId="65D185C9"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         DEL   J906800.KVS.DFSERA.SORTOUT                               </w:t>
      </w:r>
    </w:p>
    <w:p w14:paraId="32064C08"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         DEL   J906800.KVS.KA</w:t>
      </w:r>
      <w:r w:rsidR="00DE42DC" w:rsidRPr="00EC0143">
        <w:rPr>
          <w:rFonts w:ascii="Courier New" w:hAnsi="Courier New" w:cs="Courier New"/>
          <w:lang w:val="en-US"/>
        </w:rPr>
        <w:t>GMC</w:t>
      </w:r>
      <w:r w:rsidRPr="00EC0143">
        <w:rPr>
          <w:rFonts w:ascii="Courier New" w:hAnsi="Courier New" w:cs="Courier New"/>
          <w:lang w:val="en-US"/>
        </w:rPr>
        <w:t xml:space="preserve">899.PROTO                               </w:t>
      </w:r>
    </w:p>
    <w:p w14:paraId="369FAAD8" w14:textId="77777777" w:rsidR="00D62959"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xml:space="preserve">         DEL   J906800.KVS.KAGMC</w:t>
      </w:r>
      <w:r w:rsidR="00D62959" w:rsidRPr="00EC0143">
        <w:rPr>
          <w:rFonts w:ascii="Courier New" w:hAnsi="Courier New" w:cs="Courier New"/>
          <w:lang w:val="en-US"/>
        </w:rPr>
        <w:t xml:space="preserve">899.TRANOUT                             </w:t>
      </w:r>
    </w:p>
    <w:p w14:paraId="2669F570"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                                                                      </w:t>
      </w:r>
    </w:p>
    <w:p w14:paraId="49F9A2C7"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w:t>
      </w:r>
    </w:p>
    <w:p w14:paraId="08E68503"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 </w:t>
      </w:r>
    </w:p>
    <w:p w14:paraId="0E8979F7"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ERSTER STEP MERGEN  IM ZEITFENSTER (START/STOP)   *** </w:t>
      </w:r>
    </w:p>
    <w:p w14:paraId="4B18C335"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ALLE IMS LOGSÄTZE                                 *** </w:t>
      </w:r>
    </w:p>
    <w:p w14:paraId="1005B73A"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w:t>
      </w:r>
    </w:p>
    <w:p w14:paraId="4652DFEC"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START 08141,084000     -&gt; STARTZEIT (JJTTT,HHMMSS)  GMT            </w:t>
      </w:r>
    </w:p>
    <w:p w14:paraId="74652EE2"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STOP 08141,084100      -&gt; ENDEZEIT  (JJTTT,HHMMSS)  GMT            </w:t>
      </w:r>
    </w:p>
    <w:p w14:paraId="68C47F3F" w14:textId="77777777" w:rsidR="00D62959" w:rsidRPr="00EC0143" w:rsidRDefault="00D62959" w:rsidP="00EC0143">
      <w:pPr>
        <w:spacing w:before="0" w:after="0"/>
        <w:rPr>
          <w:rFonts w:ascii="Courier New" w:hAnsi="Courier New" w:cs="Courier New"/>
        </w:rPr>
      </w:pPr>
      <w:r w:rsidRPr="00EC0143">
        <w:rPr>
          <w:rFonts w:ascii="Courier New" w:hAnsi="Courier New" w:cs="Courier New"/>
        </w:rPr>
        <w:t xml:space="preserve">//*                                                                     </w:t>
      </w:r>
    </w:p>
    <w:p w14:paraId="55528A7F"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//P020   EXEC PGM=DFSLTMG0,REGION=2000K                                 </w:t>
      </w:r>
    </w:p>
    <w:p w14:paraId="5A981894"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//STEPLIB  DD DISP=SHR,DSN=IMSR.ISR3.RESLIB                             </w:t>
      </w:r>
    </w:p>
    <w:p w14:paraId="17F3DBEE"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//PRINT    DD SYSOUT=*                                                  </w:t>
      </w:r>
    </w:p>
    <w:p w14:paraId="0148FE19"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//LOG01    DD DISP=SHR,DSN=IMSRD.ISR2.SLDSP.D21334.T0600042.VFC         </w:t>
      </w:r>
    </w:p>
    <w:p w14:paraId="6848C73E" w14:textId="77777777" w:rsidR="00D62959" w:rsidRPr="00EC0143" w:rsidRDefault="00D62959" w:rsidP="00EC0143">
      <w:pPr>
        <w:spacing w:before="0" w:after="0"/>
        <w:rPr>
          <w:rFonts w:ascii="Courier New" w:hAnsi="Courier New" w:cs="Courier New"/>
          <w:lang w:val="en-US"/>
        </w:rPr>
      </w:pPr>
      <w:r w:rsidRPr="00EC0143">
        <w:rPr>
          <w:rFonts w:ascii="Courier New" w:hAnsi="Courier New" w:cs="Courier New"/>
          <w:lang w:val="en-US"/>
        </w:rPr>
        <w:t xml:space="preserve">//         DD DISP=SHR,DSN=IMSRD.ISR2.SLDSP.D21334.T0853102.VDF         </w:t>
      </w:r>
    </w:p>
    <w:p w14:paraId="4B107E46"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//LOG02    DD DISP=SHR,DSN=IMSRD.ISR3.SLDSP.D21334.T0015002.V78</w:t>
      </w:r>
    </w:p>
    <w:p w14:paraId="52C9262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DD DISP=SHR,DSN=IMSRD.ISR3.SLDSP.D21334.T0839501.V4A</w:t>
      </w:r>
    </w:p>
    <w:p w14:paraId="09CAC25A" w14:textId="77777777" w:rsidR="00DE42DC"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DD DISP=SHR,DSN=IMSRD.ISR3.SLDSP.D21334.T1710351.V26</w:t>
      </w:r>
    </w:p>
    <w:p w14:paraId="428EB20A"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//LOGOUT   DD DISP=(,CATLG,DELETE),                                      </w:t>
      </w:r>
    </w:p>
    <w:p w14:paraId="7750FE13"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DSN=J906800.KVS.DFSERA.LOGOUT,                             </w:t>
      </w:r>
    </w:p>
    <w:p w14:paraId="793013F0"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DCB=(LRECL=26620,BLKSIZE=26624,RECFM=VB),                  </w:t>
      </w:r>
    </w:p>
    <w:p w14:paraId="4479D3E6"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SPACE=(CYL,(100,100),RLSE)                                 </w:t>
      </w:r>
    </w:p>
    <w:p w14:paraId="10C3062F"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24D0F492"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ZEITRAUM: YYDDD,HHMM (CET, LOKALE ZEITANGABE)                      </w:t>
      </w:r>
    </w:p>
    <w:p w14:paraId="7F43410E"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5223A2E2"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//SYSIN    DD *                                                          </w:t>
      </w:r>
    </w:p>
    <w:p w14:paraId="3C2C880D"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START 21334,170000                                                       </w:t>
      </w:r>
    </w:p>
    <w:p w14:paraId="136C2D4C"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STOP 21334,180000                                                        </w:t>
      </w:r>
    </w:p>
    <w:p w14:paraId="38127688"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375A028B"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13205EBF"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  </w:t>
      </w:r>
    </w:p>
    <w:p w14:paraId="5BDF8D77"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ZWEITER STEP SORTIEREN RELEVANTER SÄTZE           ***  </w:t>
      </w:r>
    </w:p>
    <w:p w14:paraId="2A430465"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lastRenderedPageBreak/>
        <w:t xml:space="preserve">//*               UM DAETI ZU VERKLEINEREN                          ***  </w:t>
      </w:r>
    </w:p>
    <w:p w14:paraId="680C5B53"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WIRD ZUR ZEIT NOCH </w:t>
      </w:r>
      <w:proofErr w:type="spellStart"/>
      <w:r w:rsidRPr="00EC0143">
        <w:rPr>
          <w:rFonts w:ascii="Courier New" w:hAnsi="Courier New" w:cs="Courier New"/>
        </w:rPr>
        <w:t>BENöTIGT</w:t>
      </w:r>
      <w:proofErr w:type="spellEnd"/>
      <w:r w:rsidRPr="00EC0143">
        <w:rPr>
          <w:rFonts w:ascii="Courier New" w:hAnsi="Courier New" w:cs="Courier New"/>
        </w:rPr>
        <w:t xml:space="preserve">, DA IN                ***  </w:t>
      </w:r>
    </w:p>
    <w:p w14:paraId="3D1867AE"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KAGMC899 NOCH NICHT SELEKTIERT WIRD               ***  </w:t>
      </w:r>
    </w:p>
    <w:p w14:paraId="6C4E4098"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w:t>
      </w:r>
    </w:p>
    <w:p w14:paraId="111104E0"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//P030    EXEC PGM=SORT,PARM='VLTESTI=2'                                 </w:t>
      </w:r>
    </w:p>
    <w:p w14:paraId="54F4D061"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//SORTIN   DD  DISP=SHR,DSN=J906800.KVS.DFSERA.LOGOUT                    </w:t>
      </w:r>
    </w:p>
    <w:p w14:paraId="4EEAEC42"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//SORTOUT  DD  DSN=J906800.KVS.DFSERA.SORTOUT,                           </w:t>
      </w:r>
    </w:p>
    <w:p w14:paraId="257683B5"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DISP=(,CATLG,DELETE),                                     </w:t>
      </w:r>
    </w:p>
    <w:p w14:paraId="4EA78787"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DCB=(LRECL=26620,BLKSIZE=26624,RECFM=VB),                 </w:t>
      </w:r>
    </w:p>
    <w:p w14:paraId="0C07188B"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SPACE=(CYL,(100,100),RLSE)                                </w:t>
      </w:r>
    </w:p>
    <w:p w14:paraId="07453F73"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//SYSOUT   DD  SYSOUT=*                                                  </w:t>
      </w:r>
    </w:p>
    <w:p w14:paraId="069FE60A"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SELEKTIEREN DIV. DTA-SÄTZE </w:t>
      </w:r>
      <w:proofErr w:type="spellStart"/>
      <w:r w:rsidRPr="00EC0143">
        <w:rPr>
          <w:rFonts w:ascii="Courier New" w:hAnsi="Courier New" w:cs="Courier New"/>
        </w:rPr>
        <w:t>FüR</w:t>
      </w:r>
      <w:proofErr w:type="spellEnd"/>
      <w:r w:rsidRPr="00EC0143">
        <w:rPr>
          <w:rFonts w:ascii="Courier New" w:hAnsi="Courier New" w:cs="Courier New"/>
        </w:rPr>
        <w:t xml:space="preserve"> TEST:                                 </w:t>
      </w:r>
    </w:p>
    <w:p w14:paraId="3F48B725"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//SYSIN    DD  *                                                         </w:t>
      </w:r>
    </w:p>
    <w:p w14:paraId="63A6D20B"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SORT FIELDS=COPY                                                        </w:t>
      </w:r>
    </w:p>
    <w:p w14:paraId="11D4D467"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INCLUDE COND=((649,5,CH,EQ,C'KA700'),OR, </w:t>
      </w:r>
    </w:p>
    <w:p w14:paraId="2CE5362E"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(628,4,CH,EQ,C'DIGW'),OR,  </w:t>
      </w:r>
    </w:p>
    <w:p w14:paraId="705C567A"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(682,4,CH,EQ,C'DTGW'),OR,  </w:t>
      </w:r>
    </w:p>
    <w:p w14:paraId="216E895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(649,6,CH,EQ,C'KA011G'),OR,</w:t>
      </w:r>
    </w:p>
    <w:p w14:paraId="2898CF84"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(253,6,CH,EQ,C'KA710G'))   </w:t>
      </w:r>
    </w:p>
    <w:p w14:paraId="095DB1CE"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END                                                                     </w:t>
      </w:r>
    </w:p>
    <w:p w14:paraId="6A7ADDD0"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w:t>
      </w:r>
    </w:p>
    <w:p w14:paraId="069C5453"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Test AM ANDEREN OFFSET                                         </w:t>
      </w:r>
    </w:p>
    <w:p w14:paraId="365BACE0"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INCLUDE COND=((769,5,CH,EQ,C'KA710'),OR,                                </w:t>
      </w:r>
    </w:p>
    <w:p w14:paraId="7603D41B"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(722,4,CH,EQ,C'DTGW'),OR,                                 </w:t>
      </w:r>
    </w:p>
    <w:p w14:paraId="0BECFBA2"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(225,6,CH,EQ,C'KA700G'),OR,                              </w:t>
      </w:r>
    </w:p>
    <w:p w14:paraId="1D7E3804" w14:textId="77777777" w:rsidR="00DE42DC" w:rsidRPr="00EC0143" w:rsidRDefault="00DE42DC" w:rsidP="00DE42DC">
      <w:pPr>
        <w:spacing w:before="0" w:after="0"/>
        <w:rPr>
          <w:rFonts w:ascii="Courier New" w:hAnsi="Courier New" w:cs="Courier New"/>
        </w:rPr>
      </w:pPr>
      <w:r w:rsidRPr="00EC0143">
        <w:rPr>
          <w:rFonts w:ascii="Courier New" w:hAnsi="Courier New" w:cs="Courier New"/>
          <w:lang w:val="en-US"/>
        </w:rPr>
        <w:t xml:space="preserve">               </w:t>
      </w:r>
      <w:r w:rsidRPr="00EC0143">
        <w:rPr>
          <w:rFonts w:ascii="Courier New" w:hAnsi="Courier New" w:cs="Courier New"/>
        </w:rPr>
        <w:t xml:space="preserve">(505,6,CH,EQ,C'KA710G'))                                  </w:t>
      </w:r>
    </w:p>
    <w:p w14:paraId="0E37B3D8"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09FB1667"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 </w:t>
      </w:r>
    </w:p>
    <w:p w14:paraId="009711FD"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DRITTERSTEP AUSGABE LOGAUFBEREITUNG LESBAR :-)    *** </w:t>
      </w:r>
    </w:p>
    <w:p w14:paraId="3E99BC99"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 </w:t>
      </w:r>
    </w:p>
    <w:p w14:paraId="2AE5216F"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33407B30"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4BC2AE70"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KAGMC899 - LOGSATZAUFBEREITUNG KVS                                  </w:t>
      </w:r>
    </w:p>
    <w:p w14:paraId="06AADBE7"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63C2DEE5"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//P040     EXEC PGM=KAGMC899,                                           </w:t>
      </w:r>
    </w:p>
    <w:p w14:paraId="45EDD6F3"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DYNAMNBR=20,REGION=6000K                                 </w:t>
      </w:r>
    </w:p>
    <w:p w14:paraId="505C075C"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75934184"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//STEPLIB  DD  DISP=SHR,                                                </w:t>
      </w:r>
    </w:p>
    <w:p w14:paraId="2D4550C7"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DSN=T1A.STAGE5.GL00.LOADMOD                              </w:t>
      </w:r>
    </w:p>
    <w:p w14:paraId="5738A474"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DD  DISP=SHR,                                                </w:t>
      </w:r>
    </w:p>
    <w:p w14:paraId="3309DEE4"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DSN=R1A.STAGE8.GL00.LOADMOD                              </w:t>
      </w:r>
    </w:p>
    <w:p w14:paraId="1CB8A81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DD  DISP=SHR,                                                </w:t>
      </w:r>
    </w:p>
    <w:p w14:paraId="73167830"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DSN=Q1A.STAGE0.GL00.LOADMOD                              </w:t>
      </w:r>
    </w:p>
    <w:p w14:paraId="400DBBDA"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w:t>
      </w:r>
    </w:p>
    <w:p w14:paraId="69EC821E"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//SYMFILE  DD  DISP=SHR,                                                </w:t>
      </w:r>
    </w:p>
    <w:p w14:paraId="3148B6A1"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DSN=T1A.STAGE5.GL00.SYMFILE                              </w:t>
      </w:r>
    </w:p>
    <w:p w14:paraId="4D931062"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DD  DISP=SHR,                                                </w:t>
      </w:r>
    </w:p>
    <w:p w14:paraId="1DE86DE6"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DSN=R1A.STAGE8.GL00.SYMFILE                              </w:t>
      </w:r>
    </w:p>
    <w:p w14:paraId="78CCD26A"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DD  DISP=SHR,                                                </w:t>
      </w:r>
    </w:p>
    <w:p w14:paraId="64B11FB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DSN=Q1A.STAGE0.GL00.SYMFILE                              </w:t>
      </w:r>
    </w:p>
    <w:p w14:paraId="7A1BCA4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w:t>
      </w:r>
    </w:p>
    <w:p w14:paraId="172D366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//ABENDAID DD  DUMMY                                                    </w:t>
      </w:r>
    </w:p>
    <w:p w14:paraId="3C8DEC02"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//ABNLDUMP DD  SYSOUT=E                                                 </w:t>
      </w:r>
    </w:p>
    <w:p w14:paraId="2BA3DE99"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//IMSPROT  DD  SYSOUT=*                                                 </w:t>
      </w:r>
    </w:p>
    <w:p w14:paraId="489F4D34"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lastRenderedPageBreak/>
        <w:t xml:space="preserve">//CEEDUMP  DD  SYSOUT=E,                                                </w:t>
      </w:r>
    </w:p>
    <w:p w14:paraId="22619185"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DEST=LOCAL                                               </w:t>
      </w:r>
    </w:p>
    <w:p w14:paraId="141855B0"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//CEEOUT   DD  SYSOUT=Y,                                                </w:t>
      </w:r>
    </w:p>
    <w:p w14:paraId="049C0786"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DEST=LOCAL,                                              </w:t>
      </w:r>
    </w:p>
    <w:p w14:paraId="70D95733"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BLKSIZE=121,                                             </w:t>
      </w:r>
    </w:p>
    <w:p w14:paraId="5CF33038"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RECFM=FBA                                                </w:t>
      </w:r>
    </w:p>
    <w:p w14:paraId="788DB55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//SQLFEHL  DD  SYSOUT=(Y,,SQLF)                                         </w:t>
      </w:r>
    </w:p>
    <w:p w14:paraId="6F740654"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//SSD      DD  DISP=SHR,                                                </w:t>
      </w:r>
    </w:p>
    <w:p w14:paraId="5123B86E"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DSN=WLET.G003.GL00.SSD                                   </w:t>
      </w:r>
    </w:p>
    <w:p w14:paraId="62672DCC"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DSN=WLER.G000.GL00.SSD                                   </w:t>
      </w:r>
    </w:p>
    <w:p w14:paraId="2B54E325"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//SYSOUT   DD  SYSOUT=*                                                 </w:t>
      </w:r>
    </w:p>
    <w:p w14:paraId="729ADBD4"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//SYSPRINT DD  SYSOUT=*                                                 </w:t>
      </w:r>
    </w:p>
    <w:p w14:paraId="39F0489B"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//SYSTSPRT DD  SYSOUT=*                                                 </w:t>
      </w:r>
    </w:p>
    <w:p w14:paraId="521E2E0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//SYSUDUMP DD  SYSOUT=E                                                 </w:t>
      </w:r>
    </w:p>
    <w:p w14:paraId="6AD9E7CA"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w:t>
      </w:r>
    </w:p>
    <w:p w14:paraId="449E1144"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//SYSTSIN  DD  *                                                        </w:t>
      </w:r>
    </w:p>
    <w:p w14:paraId="7F09324B"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w:t>
      </w:r>
    </w:p>
    <w:p w14:paraId="1EDB6A39"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//TRANEIN  DD DSN=J906800.KVS.DFSERA.SORTOUT,                           </w:t>
      </w:r>
    </w:p>
    <w:p w14:paraId="6286D3AA"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DISP=SHR                                                  </w:t>
      </w:r>
    </w:p>
    <w:p w14:paraId="6972FB1E" w14:textId="77777777" w:rsidR="00DE42DC" w:rsidRPr="00EC0143" w:rsidRDefault="00DE42DC" w:rsidP="00EC0143">
      <w:pPr>
        <w:spacing w:before="0" w:after="0"/>
        <w:rPr>
          <w:rFonts w:ascii="Courier New" w:hAnsi="Courier New" w:cs="Courier New"/>
          <w:lang w:val="en-US"/>
        </w:rPr>
      </w:pPr>
      <w:r w:rsidRPr="00EC0143">
        <w:rPr>
          <w:rFonts w:ascii="Courier New" w:hAnsi="Courier New" w:cs="Courier New"/>
          <w:lang w:val="en-US"/>
        </w:rPr>
        <w:t xml:space="preserve">//*                                                                     </w:t>
      </w:r>
    </w:p>
    <w:p w14:paraId="7B18B058"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//TRANAUS  DD DSN=J906800.KVS.KAGMC899.TRANOUT,         </w:t>
      </w:r>
    </w:p>
    <w:p w14:paraId="7D32293C"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DISP=(,CATLG,DELETE),                     </w:t>
      </w:r>
    </w:p>
    <w:p w14:paraId="0864DA03"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SPACE=(TRK,(1,5)),                        </w:t>
      </w:r>
    </w:p>
    <w:p w14:paraId="200C5845"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LRECL=174,                                </w:t>
      </w:r>
    </w:p>
    <w:p w14:paraId="14A304DE"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RECFM=FB                                  </w:t>
      </w:r>
    </w:p>
    <w:p w14:paraId="4CFE7C29"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//PROTO    DD DSN=J906800.KVS.KAGMC899.PROTO,           </w:t>
      </w:r>
    </w:p>
    <w:p w14:paraId="59EDFD9F"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DISP=(,CATLG,DELETE),                     </w:t>
      </w:r>
    </w:p>
    <w:p w14:paraId="1A27969A" w14:textId="77777777" w:rsidR="00DE42DC" w:rsidRPr="00EC0143" w:rsidRDefault="00DE42DC" w:rsidP="00DE42DC">
      <w:pPr>
        <w:spacing w:before="0" w:after="0"/>
        <w:rPr>
          <w:rFonts w:ascii="Courier New" w:hAnsi="Courier New" w:cs="Courier New"/>
          <w:lang w:val="en-US"/>
        </w:rPr>
      </w:pPr>
      <w:r w:rsidRPr="00EC0143">
        <w:rPr>
          <w:rFonts w:ascii="Courier New" w:hAnsi="Courier New" w:cs="Courier New"/>
          <w:lang w:val="en-US"/>
        </w:rPr>
        <w:t xml:space="preserve">//            SPACE=(TRK,(1,5)),                        </w:t>
      </w:r>
    </w:p>
    <w:p w14:paraId="7BC9639D"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LRECL=174,                                </w:t>
      </w:r>
    </w:p>
    <w:p w14:paraId="77FF7DC9"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RECFM=FB                                  </w:t>
      </w:r>
    </w:p>
    <w:p w14:paraId="1F897CAF"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                                                     </w:t>
      </w:r>
    </w:p>
    <w:p w14:paraId="7881185E" w14:textId="77777777" w:rsidR="00DE42DC" w:rsidRPr="00EC0143" w:rsidRDefault="00DE42DC" w:rsidP="00DE42DC">
      <w:pPr>
        <w:spacing w:before="0" w:after="0"/>
        <w:rPr>
          <w:rFonts w:ascii="Courier New" w:hAnsi="Courier New" w:cs="Courier New"/>
        </w:rPr>
      </w:pPr>
      <w:r w:rsidRPr="00EC0143">
        <w:rPr>
          <w:rFonts w:ascii="Courier New" w:hAnsi="Courier New" w:cs="Courier New"/>
        </w:rPr>
        <w:t xml:space="preserve">//KARTE    DD *                                         </w:t>
      </w:r>
    </w:p>
    <w:p w14:paraId="0B90C357" w14:textId="77777777" w:rsidR="00767258" w:rsidRDefault="00DE42DC" w:rsidP="00EC0143">
      <w:pPr>
        <w:spacing w:before="0" w:after="0"/>
        <w:rPr>
          <w:rFonts w:ascii="Courier New" w:hAnsi="Courier New" w:cs="Courier New"/>
        </w:rPr>
      </w:pPr>
      <w:r w:rsidRPr="00EC0143">
        <w:rPr>
          <w:rFonts w:ascii="Courier New" w:hAnsi="Courier New" w:cs="Courier New"/>
        </w:rPr>
        <w:t xml:space="preserve">KAGMC899 NOR     </w:t>
      </w:r>
    </w:p>
    <w:p w14:paraId="4BA29761" w14:textId="77777777" w:rsidR="00DE42DC" w:rsidRPr="00EC0143" w:rsidRDefault="00767258" w:rsidP="00EC0143">
      <w:pPr>
        <w:spacing w:before="0" w:after="0"/>
        <w:rPr>
          <w:rFonts w:ascii="Courier New" w:hAnsi="Courier New" w:cs="Courier New"/>
        </w:rPr>
      </w:pPr>
      <w:r>
        <w:rPr>
          <w:rFonts w:ascii="Courier New" w:hAnsi="Courier New" w:cs="Courier New"/>
        </w:rPr>
        <w:t>*/</w:t>
      </w:r>
      <w:r w:rsidR="00DE42DC" w:rsidRPr="00EC0143">
        <w:rPr>
          <w:rFonts w:ascii="Courier New" w:hAnsi="Courier New" w:cs="Courier New"/>
        </w:rPr>
        <w:t xml:space="preserve">                                       </w:t>
      </w:r>
    </w:p>
    <w:p w14:paraId="3796359C" w14:textId="77777777" w:rsidR="00CF38B0" w:rsidRDefault="00CF38B0" w:rsidP="00CF38B0">
      <w:pPr>
        <w:pStyle w:val="berschrift4"/>
      </w:pPr>
      <w:r>
        <w:t>Beispiel Ausgabe aus KAGMC899</w:t>
      </w:r>
    </w:p>
    <w:p w14:paraId="1893858E" w14:textId="77777777" w:rsidR="00CF38B0" w:rsidRDefault="00CF38B0" w:rsidP="00EC0143">
      <w:pPr>
        <w:spacing w:before="0" w:after="0"/>
      </w:pPr>
    </w:p>
    <w:p w14:paraId="6E7750EE"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 </w:t>
      </w:r>
      <w:proofErr w:type="spellStart"/>
      <w:r w:rsidRPr="00EC0143">
        <w:rPr>
          <w:rFonts w:ascii="Courier New" w:hAnsi="Courier New" w:cs="Courier New"/>
          <w:lang w:val="en-US"/>
        </w:rPr>
        <w:t>Transaktion</w:t>
      </w:r>
      <w:proofErr w:type="spellEnd"/>
      <w:r w:rsidRPr="00EC0143">
        <w:rPr>
          <w:rFonts w:ascii="Courier New" w:hAnsi="Courier New" w:cs="Courier New"/>
          <w:lang w:val="en-US"/>
        </w:rPr>
        <w:t xml:space="preserve"> ----------------------GA----------------------------------------------------------------</w:t>
      </w:r>
    </w:p>
    <w:p w14:paraId="7268AB13" w14:textId="77777777" w:rsidR="00CF38B0" w:rsidRPr="00EC0143" w:rsidRDefault="00CF38B0" w:rsidP="00EC0143">
      <w:pPr>
        <w:spacing w:before="0" w:after="0"/>
        <w:rPr>
          <w:rFonts w:ascii="Courier New" w:hAnsi="Courier New" w:cs="Courier New"/>
          <w:lang w:val="en-US"/>
        </w:rPr>
      </w:pPr>
      <w:proofErr w:type="spellStart"/>
      <w:r w:rsidRPr="00EC0143">
        <w:rPr>
          <w:rFonts w:ascii="Courier New" w:hAnsi="Courier New" w:cs="Courier New"/>
          <w:lang w:val="en-US"/>
        </w:rPr>
        <w:t>länge</w:t>
      </w:r>
      <w:proofErr w:type="spellEnd"/>
      <w:r w:rsidRPr="00EC0143">
        <w:rPr>
          <w:rFonts w:ascii="Courier New" w:hAnsi="Courier New" w:cs="Courier New"/>
          <w:lang w:val="en-US"/>
        </w:rPr>
        <w:t xml:space="preserve">=0400 </w:t>
      </w:r>
      <w:proofErr w:type="spellStart"/>
      <w:r w:rsidRPr="00EC0143">
        <w:rPr>
          <w:rFonts w:ascii="Courier New" w:hAnsi="Courier New" w:cs="Courier New"/>
          <w:lang w:val="en-US"/>
        </w:rPr>
        <w:t>sys_id</w:t>
      </w:r>
      <w:proofErr w:type="spellEnd"/>
      <w:r w:rsidRPr="00EC0143">
        <w:rPr>
          <w:rFonts w:ascii="Courier New" w:hAnsi="Courier New" w:cs="Courier New"/>
          <w:lang w:val="en-US"/>
        </w:rPr>
        <w:t xml:space="preserve">=WLP-FO     </w:t>
      </w:r>
      <w:proofErr w:type="spellStart"/>
      <w:r w:rsidRPr="00EC0143">
        <w:rPr>
          <w:rFonts w:ascii="Courier New" w:hAnsi="Courier New" w:cs="Courier New"/>
          <w:lang w:val="en-US"/>
        </w:rPr>
        <w:t>record_type</w:t>
      </w:r>
      <w:proofErr w:type="spellEnd"/>
      <w:r w:rsidRPr="00EC0143">
        <w:rPr>
          <w:rFonts w:ascii="Courier New" w:hAnsi="Courier New" w:cs="Courier New"/>
          <w:lang w:val="en-US"/>
        </w:rPr>
        <w:t xml:space="preserve">=M_AUT      </w:t>
      </w:r>
      <w:proofErr w:type="spellStart"/>
      <w:r w:rsidRPr="00EC0143">
        <w:rPr>
          <w:rFonts w:ascii="Courier New" w:hAnsi="Courier New" w:cs="Courier New"/>
          <w:lang w:val="en-US"/>
        </w:rPr>
        <w:t>message_type</w:t>
      </w:r>
      <w:proofErr w:type="spellEnd"/>
      <w:r w:rsidRPr="00EC0143">
        <w:rPr>
          <w:rFonts w:ascii="Courier New" w:hAnsi="Courier New" w:cs="Courier New"/>
          <w:lang w:val="en-US"/>
        </w:rPr>
        <w:t xml:space="preserve">=0100.                                    </w:t>
      </w:r>
    </w:p>
    <w:p w14:paraId="3477F868" w14:textId="77777777" w:rsidR="00CF38B0" w:rsidRPr="00EC0143" w:rsidRDefault="00CF38B0" w:rsidP="00EC0143">
      <w:pPr>
        <w:spacing w:before="0" w:after="0"/>
        <w:rPr>
          <w:rFonts w:ascii="Courier New" w:hAnsi="Courier New" w:cs="Courier New"/>
          <w:lang w:val="en-US"/>
        </w:rPr>
      </w:pPr>
      <w:proofErr w:type="spellStart"/>
      <w:r w:rsidRPr="00EC0143">
        <w:rPr>
          <w:rFonts w:ascii="Courier New" w:hAnsi="Courier New" w:cs="Courier New"/>
          <w:lang w:val="en-US"/>
        </w:rPr>
        <w:t>creation_ts</w:t>
      </w:r>
      <w:proofErr w:type="spellEnd"/>
      <w:r w:rsidRPr="00EC0143">
        <w:rPr>
          <w:rFonts w:ascii="Courier New" w:hAnsi="Courier New" w:cs="Courier New"/>
          <w:lang w:val="en-US"/>
        </w:rPr>
        <w:t xml:space="preserve">=2021.11.30.16.30.01.927000 version=1 </w:t>
      </w:r>
      <w:proofErr w:type="spellStart"/>
      <w:r w:rsidRPr="00EC0143">
        <w:rPr>
          <w:rFonts w:ascii="Courier New" w:hAnsi="Courier New" w:cs="Courier New"/>
          <w:lang w:val="en-US"/>
        </w:rPr>
        <w:t>satz_id</w:t>
      </w:r>
      <w:proofErr w:type="spellEnd"/>
      <w:r w:rsidRPr="00EC0143">
        <w:rPr>
          <w:rFonts w:ascii="Courier New" w:hAnsi="Courier New" w:cs="Courier New"/>
          <w:lang w:val="en-US"/>
        </w:rPr>
        <w:t xml:space="preserve">=00000000000032934304.                            </w:t>
      </w:r>
    </w:p>
    <w:p w14:paraId="79817509"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AUTH-Ref/Ref-Org=MCC011IZ81130   </w:t>
      </w:r>
      <w:proofErr w:type="spellStart"/>
      <w:r w:rsidRPr="00EC0143">
        <w:rPr>
          <w:rFonts w:ascii="Courier New" w:hAnsi="Courier New" w:cs="Courier New"/>
          <w:lang w:val="en-US"/>
        </w:rPr>
        <w:t>PayType</w:t>
      </w:r>
      <w:proofErr w:type="spellEnd"/>
      <w:r w:rsidRPr="00EC0143">
        <w:rPr>
          <w:rFonts w:ascii="Courier New" w:hAnsi="Courier New" w:cs="Courier New"/>
          <w:lang w:val="en-US"/>
        </w:rPr>
        <w:t xml:space="preserve">=01.                                                              </w:t>
      </w:r>
    </w:p>
    <w:p w14:paraId="7673D081"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                                                                                                          </w:t>
      </w:r>
    </w:p>
    <w:p w14:paraId="5412D6FA"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BMP000=0100 BMP001=767B4441A8E1B80A BMP002=535200XXXXXX0000 BMP003=010000 BMP004=000000000100             </w:t>
      </w:r>
    </w:p>
    <w:p w14:paraId="71CE273C"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BMP006=000000000083 BMP007=1130173001 BMP010=78323000 BMP011=000005 BMP012=173001 BMP013=1130             </w:t>
      </w:r>
    </w:p>
    <w:p w14:paraId="0CC410A7"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BMP015=1130 BMP016=1130 BMP018=6011 BMP022=901 BMP026=08 BMP032=009685 BMP033=022033                      </w:t>
      </w:r>
    </w:p>
    <w:p w14:paraId="58BF80DA"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BMP035=535200XXXXXX0000D241222100000000 BMP037=123456789012 BMP041=Term0004                               </w:t>
      </w:r>
    </w:p>
    <w:p w14:paraId="45BF0F26"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BMP042=ID-Code06       BMP043=Offsite ATM01          St. Louis      MO BMP048=E9F8F0F0F2E3E5              </w:t>
      </w:r>
    </w:p>
    <w:p w14:paraId="4DB50A7B"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BMP049=840 BMP051=978 BMP052=A7AE501264181440 BMP053=9701110001000000                                     </w:t>
      </w:r>
    </w:p>
    <w:p w14:paraId="355FFD2E"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lastRenderedPageBreak/>
        <w:t xml:space="preserve">BMP061=101001000020084090210 BMP063=MCC011IZ8                                                             </w:t>
      </w:r>
    </w:p>
    <w:p w14:paraId="3E80A826"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                                                                                                          </w:t>
      </w:r>
    </w:p>
    <w:p w14:paraId="68BF9CDC"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BMP61: Subfield 1 1 [</w:t>
      </w:r>
      <w:proofErr w:type="spellStart"/>
      <w:r w:rsidRPr="00EC0143">
        <w:rPr>
          <w:rFonts w:ascii="Courier New" w:hAnsi="Courier New" w:cs="Courier New"/>
          <w:lang w:val="en-US"/>
        </w:rPr>
        <w:t>Unbedientes</w:t>
      </w:r>
      <w:proofErr w:type="spellEnd"/>
      <w:r w:rsidRPr="00EC0143">
        <w:rPr>
          <w:rFonts w:ascii="Courier New" w:hAnsi="Courier New" w:cs="Courier New"/>
          <w:lang w:val="en-US"/>
        </w:rPr>
        <w:t xml:space="preserve"> Terminal (Heim PC, ..)]                                                  </w:t>
      </w:r>
    </w:p>
    <w:p w14:paraId="19F182B5"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BMP61: Subfield 2 0 [</w:t>
      </w:r>
      <w:proofErr w:type="spellStart"/>
      <w:r w:rsidRPr="00EC0143">
        <w:rPr>
          <w:rFonts w:ascii="Courier New" w:hAnsi="Courier New" w:cs="Courier New"/>
          <w:lang w:val="en-US"/>
        </w:rPr>
        <w:t>Reserviert</w:t>
      </w:r>
      <w:proofErr w:type="spellEnd"/>
      <w:r w:rsidRPr="00EC0143">
        <w:rPr>
          <w:rFonts w:ascii="Courier New" w:hAnsi="Courier New" w:cs="Courier New"/>
          <w:lang w:val="en-US"/>
        </w:rPr>
        <w:t xml:space="preserve"> future use].                                                              </w:t>
      </w:r>
    </w:p>
    <w:p w14:paraId="61302AF9"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3 1 [Außerhalb Betriebsstätte Händler].                                                   </w:t>
      </w:r>
    </w:p>
    <w:p w14:paraId="0FED8EC4"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4 0 [Karteninhaber anwesend].                                                             </w:t>
      </w:r>
    </w:p>
    <w:p w14:paraId="278AB5CB"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5 0 [Karte vorliegend].                                                                   </w:t>
      </w:r>
    </w:p>
    <w:p w14:paraId="0F6CF641"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6 1 [Fähigkeit Karteneinzug].                                                             </w:t>
      </w:r>
    </w:p>
    <w:p w14:paraId="622FD65B"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7 0 [Normale Anfrage].                                                                    </w:t>
      </w:r>
    </w:p>
    <w:p w14:paraId="603F4A7B"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8 0 [Keine </w:t>
      </w:r>
      <w:proofErr w:type="spellStart"/>
      <w:r w:rsidRPr="00EC0143">
        <w:rPr>
          <w:rFonts w:ascii="Courier New" w:hAnsi="Courier New" w:cs="Courier New"/>
        </w:rPr>
        <w:t>sicherheits</w:t>
      </w:r>
      <w:proofErr w:type="spellEnd"/>
      <w:r w:rsidRPr="00EC0143">
        <w:rPr>
          <w:rFonts w:ascii="Courier New" w:hAnsi="Courier New" w:cs="Courier New"/>
        </w:rPr>
        <w:t xml:space="preserve"> Bedenken].                                                         </w:t>
      </w:r>
    </w:p>
    <w:p w14:paraId="77194053"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BMP61: Subfield 9 0 [</w:t>
      </w:r>
      <w:proofErr w:type="spellStart"/>
      <w:r w:rsidRPr="00EC0143">
        <w:rPr>
          <w:rFonts w:ascii="Courier New" w:hAnsi="Courier New" w:cs="Courier New"/>
          <w:lang w:val="en-US"/>
        </w:rPr>
        <w:t>Reserviert</w:t>
      </w:r>
      <w:proofErr w:type="spellEnd"/>
      <w:r w:rsidRPr="00EC0143">
        <w:rPr>
          <w:rFonts w:ascii="Courier New" w:hAnsi="Courier New" w:cs="Courier New"/>
          <w:lang w:val="en-US"/>
        </w:rPr>
        <w:t xml:space="preserve"> future use].                                                              </w:t>
      </w:r>
    </w:p>
    <w:p w14:paraId="1EC5A2B8"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10 0 [Keine CAT Transaktion].                                                             </w:t>
      </w:r>
    </w:p>
    <w:p w14:paraId="1F003C58"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11 2 [Kein Terminal (Server, ARU)].                                                       </w:t>
      </w:r>
    </w:p>
    <w:p w14:paraId="6717CB17"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12 Anz. Tage; </w:t>
      </w:r>
      <w:proofErr w:type="spellStart"/>
      <w:r w:rsidRPr="00EC0143">
        <w:rPr>
          <w:rFonts w:ascii="Courier New" w:hAnsi="Courier New" w:cs="Courier New"/>
        </w:rPr>
        <w:t>Voraut</w:t>
      </w:r>
      <w:proofErr w:type="spellEnd"/>
      <w:r w:rsidRPr="00EC0143">
        <w:rPr>
          <w:rFonts w:ascii="Courier New" w:hAnsi="Courier New" w:cs="Courier New"/>
        </w:rPr>
        <w:t xml:space="preserve">. bleibt stehen  00 .                                                 </w:t>
      </w:r>
    </w:p>
    <w:p w14:paraId="16D72A5E"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13 POS Standort 840 .                                                                     </w:t>
      </w:r>
    </w:p>
    <w:p w14:paraId="57811909"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BMP61: </w:t>
      </w:r>
      <w:proofErr w:type="spellStart"/>
      <w:r w:rsidRPr="00EC0143">
        <w:rPr>
          <w:rFonts w:ascii="Courier New" w:hAnsi="Courier New" w:cs="Courier New"/>
        </w:rPr>
        <w:t>Subfield</w:t>
      </w:r>
      <w:proofErr w:type="spellEnd"/>
      <w:r w:rsidRPr="00EC0143">
        <w:rPr>
          <w:rFonts w:ascii="Courier New" w:hAnsi="Courier New" w:cs="Courier New"/>
        </w:rPr>
        <w:t xml:space="preserve"> 14 Postleitzahl      90210 .                                                              </w:t>
      </w:r>
    </w:p>
    <w:p w14:paraId="0EAA53A7"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BMP48 Transaktionskategorie Z und Gesamtlänge 7.                                                          </w:t>
      </w:r>
    </w:p>
    <w:p w14:paraId="3757D7EE"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BMP48_U80PIN Servicecode     : Länge 02 Inhalt TV.                                                        </w:t>
      </w:r>
    </w:p>
    <w:p w14:paraId="40038A05"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                                                                                                          </w:t>
      </w:r>
    </w:p>
    <w:p w14:paraId="62D2C35F"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Transaktion ----------------------GA----------------------------------------------------------------</w:t>
      </w:r>
    </w:p>
    <w:p w14:paraId="4A9E0062"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                                                                                                          </w:t>
      </w:r>
    </w:p>
    <w:p w14:paraId="2A818685"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BMP000=0100 BMP001=763C460188E09885 BMP002=680590XXXXXX2785492 BMP003=010110 BMP004=000000000083          </w:t>
      </w:r>
    </w:p>
    <w:p w14:paraId="46126AC4"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BMP006=000000000100 BMP007=1130173001 BMP011=000005 BMP012=173001 BMP013=1130 BMP014=2412                 </w:t>
      </w:r>
    </w:p>
    <w:p w14:paraId="4B96C1DC"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BMP018=6011 BMP022=9001 BMP023=000 BMP032=009685 BMP033=252601 BMP037=123456789012                        </w:t>
      </w:r>
    </w:p>
    <w:p w14:paraId="7197FAE6"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BMP041=Term0004 BMP042=ID-Code06       BMP043=Offsite ATM01          St. Louis      US                    </w:t>
      </w:r>
    </w:p>
    <w:p w14:paraId="6E812B8F"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BMP049=840 BMP052=288B89DB22049BA4 BMP053=0102110002030000                                                </w:t>
      </w:r>
    </w:p>
    <w:p w14:paraId="6C70FD44"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BMP057=AB0980AABFC978EA672D7E6D52DF6368D9388719AF09AA71B2F8557498B27E18CBEA                               </w:t>
      </w:r>
    </w:p>
    <w:p w14:paraId="45B0FE55"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BMP062=M130L2119J6DHMCC011IZ81130  Z00P109000 BMP064=F0F0F0F0F0F0F0F0                                     </w:t>
      </w:r>
    </w:p>
    <w:p w14:paraId="3219DA9F"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                                                                                                          </w:t>
      </w:r>
    </w:p>
    <w:p w14:paraId="24E4D424"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BMP62_1 Gateway  :M [Mastercard]                                                                          </w:t>
      </w:r>
    </w:p>
    <w:p w14:paraId="79AB1C67"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BMP62_2 </w:t>
      </w:r>
      <w:proofErr w:type="spellStart"/>
      <w:r w:rsidRPr="00EC0143">
        <w:rPr>
          <w:rFonts w:ascii="Courier New" w:hAnsi="Courier New" w:cs="Courier New"/>
          <w:lang w:val="en-US"/>
        </w:rPr>
        <w:t>Eind</w:t>
      </w:r>
      <w:proofErr w:type="spellEnd"/>
      <w:r w:rsidRPr="00EC0143">
        <w:rPr>
          <w:rFonts w:ascii="Courier New" w:hAnsi="Courier New" w:cs="Courier New"/>
          <w:lang w:val="en-US"/>
        </w:rPr>
        <w:t xml:space="preserve">. Key:130L2119J6DH.                                                                           </w:t>
      </w:r>
    </w:p>
    <w:p w14:paraId="346D8584" w14:textId="77777777" w:rsidR="00CF38B0" w:rsidRPr="00EC0143" w:rsidRDefault="00CF38B0" w:rsidP="00EC0143">
      <w:pPr>
        <w:spacing w:before="0" w:after="0"/>
        <w:rPr>
          <w:rFonts w:ascii="Courier New" w:hAnsi="Courier New" w:cs="Courier New"/>
          <w:lang w:val="en-US"/>
        </w:rPr>
      </w:pPr>
      <w:r w:rsidRPr="00EC0143">
        <w:rPr>
          <w:rFonts w:ascii="Courier New" w:hAnsi="Courier New" w:cs="Courier New"/>
          <w:lang w:val="en-US"/>
        </w:rPr>
        <w:t xml:space="preserve">BMP62_3 KEY MC   :MCC011IZ81130  .                                                                        </w:t>
      </w:r>
    </w:p>
    <w:p w14:paraId="68A7FA95"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BMP62_4 </w:t>
      </w:r>
      <w:proofErr w:type="spellStart"/>
      <w:r w:rsidRPr="00EC0143">
        <w:rPr>
          <w:rFonts w:ascii="Courier New" w:hAnsi="Courier New" w:cs="Courier New"/>
        </w:rPr>
        <w:t>Kategorie:Z</w:t>
      </w:r>
      <w:proofErr w:type="spellEnd"/>
      <w:r w:rsidRPr="00EC0143">
        <w:rPr>
          <w:rFonts w:ascii="Courier New" w:hAnsi="Courier New" w:cs="Courier New"/>
        </w:rPr>
        <w:t xml:space="preserve"> [Geldautomat]                                                                         </w:t>
      </w:r>
    </w:p>
    <w:p w14:paraId="0F4519F9"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BMP62_5 K.Inhaber:0 [Karteninhaber anwesend]                                                              </w:t>
      </w:r>
    </w:p>
    <w:p w14:paraId="690211E3"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BMP62_6 Karte    :0 [Karte eingelesen]                                                                    </w:t>
      </w:r>
    </w:p>
    <w:p w14:paraId="0F7526A8"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BMP62_7 </w:t>
      </w:r>
      <w:proofErr w:type="spellStart"/>
      <w:r w:rsidRPr="00EC0143">
        <w:rPr>
          <w:rFonts w:ascii="Courier New" w:hAnsi="Courier New" w:cs="Courier New"/>
        </w:rPr>
        <w:t>Kartenart:P</w:t>
      </w:r>
      <w:proofErr w:type="spellEnd"/>
      <w:r w:rsidRPr="00EC0143">
        <w:rPr>
          <w:rFonts w:ascii="Courier New" w:hAnsi="Courier New" w:cs="Courier New"/>
        </w:rPr>
        <w:t xml:space="preserve"> [physisch]                                                                            </w:t>
      </w:r>
    </w:p>
    <w:p w14:paraId="1C58B1CE"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BMP62_8 FZG      :1                                                                                       </w:t>
      </w:r>
    </w:p>
    <w:p w14:paraId="11A9FD36"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BMP62_9 KennungTA:0 [nicht definiert]                                                                     </w:t>
      </w:r>
    </w:p>
    <w:p w14:paraId="4163BE22"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BMP62_10 3dSec    :9 [kein]                                                                               </w:t>
      </w:r>
    </w:p>
    <w:p w14:paraId="2A81FD10" w14:textId="77777777" w:rsidR="00CF38B0" w:rsidRPr="00EC0143" w:rsidRDefault="00CF38B0" w:rsidP="00EC0143">
      <w:pPr>
        <w:spacing w:before="0" w:after="0"/>
        <w:rPr>
          <w:rFonts w:ascii="Courier New" w:hAnsi="Courier New" w:cs="Courier New"/>
        </w:rPr>
      </w:pPr>
      <w:r w:rsidRPr="00EC0143">
        <w:rPr>
          <w:rFonts w:ascii="Courier New" w:hAnsi="Courier New" w:cs="Courier New"/>
        </w:rPr>
        <w:t xml:space="preserve">BMP62_11 Teilautor:0 [keine]                                                                              </w:t>
      </w:r>
    </w:p>
    <w:p w14:paraId="57D61911" w14:textId="77777777" w:rsidR="00CF38B0" w:rsidRDefault="00CF38B0" w:rsidP="00EC0143">
      <w:pPr>
        <w:spacing w:before="0" w:after="0"/>
      </w:pPr>
      <w:r w:rsidRPr="00EC0143">
        <w:rPr>
          <w:rFonts w:ascii="Courier New" w:hAnsi="Courier New" w:cs="Courier New"/>
        </w:rPr>
        <w:t xml:space="preserve">BMP62_12 Tage Vorm:00.                                                                       </w:t>
      </w:r>
      <w:r>
        <w:t xml:space="preserve">             </w:t>
      </w:r>
    </w:p>
    <w:p w14:paraId="4B8C7B3D" w14:textId="77777777" w:rsidR="00D62959" w:rsidRDefault="00CF38B0" w:rsidP="00CF38B0">
      <w:r>
        <w:t xml:space="preserve">                                                                                                          </w:t>
      </w:r>
    </w:p>
    <w:p w14:paraId="6760B9BC" w14:textId="77777777" w:rsidR="00BD0132" w:rsidRDefault="00BD0132" w:rsidP="00BD0132">
      <w:pPr>
        <w:pStyle w:val="berschrift3"/>
      </w:pPr>
      <w:r>
        <w:t xml:space="preserve">Rechereche </w:t>
      </w:r>
      <w:r w:rsidRPr="00BD0132">
        <w:t>Zulieferung Reporting</w:t>
      </w:r>
      <w:r w:rsidR="00824CF9">
        <w:t xml:space="preserve"> an eWl</w:t>
      </w:r>
    </w:p>
    <w:p w14:paraId="04C254B1" w14:textId="77777777" w:rsidR="00CF38B0" w:rsidRDefault="00BD0132" w:rsidP="000B2C65">
      <w:r>
        <w:t xml:space="preserve">Für das </w:t>
      </w:r>
      <w:proofErr w:type="spellStart"/>
      <w:r w:rsidR="00824CF9">
        <w:t>eWL</w:t>
      </w:r>
      <w:proofErr w:type="spellEnd"/>
      <w:r w:rsidR="00824CF9">
        <w:t>-</w:t>
      </w:r>
      <w:r>
        <w:t>Reporting (FRAUD) liefern</w:t>
      </w:r>
      <w:r w:rsidR="006D312E">
        <w:t xml:space="preserve"> wir die Daten zu über eine </w:t>
      </w:r>
      <w:proofErr w:type="spellStart"/>
      <w:r w:rsidR="00824CF9" w:rsidRPr="00EC0143">
        <w:rPr>
          <w:b/>
        </w:rPr>
        <w:t>jEdit</w:t>
      </w:r>
      <w:proofErr w:type="spellEnd"/>
      <w:r w:rsidR="00824CF9">
        <w:t xml:space="preserve"> –</w:t>
      </w:r>
      <w:r>
        <w:t xml:space="preserve"> </w:t>
      </w:r>
      <w:r w:rsidR="006D312E">
        <w:t>Abfrage</w:t>
      </w:r>
      <w:r w:rsidR="00824CF9">
        <w:t xml:space="preserve">, </w:t>
      </w:r>
      <w:proofErr w:type="spellStart"/>
      <w:r w:rsidR="00824CF9">
        <w:t>Beipiel</w:t>
      </w:r>
      <w:proofErr w:type="spellEnd"/>
    </w:p>
    <w:p w14:paraId="2E37B34A" w14:textId="77777777" w:rsidR="006D312E" w:rsidRPr="00EC0143" w:rsidRDefault="006D312E" w:rsidP="00EC0143">
      <w:pPr>
        <w:spacing w:before="0" w:after="0"/>
        <w:rPr>
          <w:rFonts w:ascii="Courier New" w:hAnsi="Courier New" w:cs="Courier New"/>
          <w:lang w:val="en-US"/>
        </w:rPr>
      </w:pPr>
      <w:r>
        <w:t xml:space="preserve">  </w:t>
      </w:r>
      <w:r w:rsidRPr="00EC0143">
        <w:rPr>
          <w:rFonts w:ascii="Courier New" w:hAnsi="Courier New" w:cs="Courier New"/>
          <w:lang w:val="en-US"/>
        </w:rPr>
        <w:t xml:space="preserve">SELECT </w:t>
      </w:r>
    </w:p>
    <w:p w14:paraId="29E5DF12" w14:textId="77777777" w:rsidR="006D312E" w:rsidRPr="00EC0143" w:rsidRDefault="006D312E" w:rsidP="00EC0143">
      <w:pPr>
        <w:spacing w:before="0" w:after="0"/>
        <w:rPr>
          <w:rFonts w:ascii="Courier New" w:hAnsi="Courier New" w:cs="Courier New"/>
          <w:lang w:val="en-US"/>
        </w:rPr>
      </w:pPr>
      <w:r w:rsidRPr="00EC0143">
        <w:rPr>
          <w:rFonts w:ascii="Courier New" w:hAnsi="Courier New" w:cs="Courier New"/>
          <w:lang w:val="en-US"/>
        </w:rPr>
        <w:lastRenderedPageBreak/>
        <w:t xml:space="preserve">   SUBSTR(DMC.CKRT_PAN,01,7)!!'XXXXXX'!!SUBSTR(DMC.CKRT_PAN,13,4) </w:t>
      </w:r>
    </w:p>
    <w:p w14:paraId="72AB906D" w14:textId="77777777" w:rsidR="006D312E" w:rsidRPr="00EC0143" w:rsidRDefault="006D312E" w:rsidP="00EC0143">
      <w:pPr>
        <w:spacing w:before="0" w:after="0"/>
        <w:rPr>
          <w:rFonts w:ascii="Courier New" w:hAnsi="Courier New" w:cs="Courier New"/>
          <w:lang w:val="en-US"/>
        </w:rPr>
      </w:pPr>
      <w:r w:rsidRPr="00EC0143">
        <w:rPr>
          <w:rFonts w:ascii="Courier New" w:hAnsi="Courier New" w:cs="Courier New"/>
          <w:lang w:val="en-US"/>
        </w:rPr>
        <w:t xml:space="preserve">   AS CREDIT_PAN</w:t>
      </w:r>
    </w:p>
    <w:p w14:paraId="3AD08C1A" w14:textId="77777777" w:rsidR="006D312E" w:rsidRPr="00EC0143" w:rsidRDefault="006D312E" w:rsidP="00EC0143">
      <w:pPr>
        <w:spacing w:before="0" w:after="0"/>
        <w:rPr>
          <w:rFonts w:ascii="Courier New" w:hAnsi="Courier New" w:cs="Courier New"/>
          <w:lang w:val="en-US"/>
        </w:rPr>
      </w:pPr>
      <w:r w:rsidRPr="00EC0143">
        <w:rPr>
          <w:rFonts w:ascii="Courier New" w:hAnsi="Courier New" w:cs="Courier New"/>
          <w:lang w:val="en-US"/>
        </w:rPr>
        <w:t xml:space="preserve">   ,DMC.DKRT_BLZ</w:t>
      </w:r>
    </w:p>
    <w:p w14:paraId="6D9B8780" w14:textId="77777777" w:rsidR="006D312E" w:rsidRPr="00EC0143" w:rsidRDefault="006D312E" w:rsidP="00EC0143">
      <w:pPr>
        <w:spacing w:before="0" w:after="0"/>
        <w:rPr>
          <w:rFonts w:ascii="Courier New" w:hAnsi="Courier New" w:cs="Courier New"/>
          <w:lang w:val="en-US"/>
        </w:rPr>
      </w:pPr>
      <w:r w:rsidRPr="00EC0143">
        <w:rPr>
          <w:rFonts w:ascii="Courier New" w:hAnsi="Courier New" w:cs="Courier New"/>
          <w:lang w:val="en-US"/>
        </w:rPr>
        <w:t xml:space="preserve">   ,DMC.DKRT_KTNR</w:t>
      </w:r>
    </w:p>
    <w:p w14:paraId="02AA3356" w14:textId="77777777" w:rsidR="006D312E" w:rsidRPr="00EC0143" w:rsidRDefault="006D312E" w:rsidP="00EC0143">
      <w:pPr>
        <w:spacing w:before="0" w:after="0"/>
        <w:rPr>
          <w:rFonts w:ascii="Courier New" w:hAnsi="Courier New" w:cs="Courier New"/>
          <w:lang w:val="en-US"/>
        </w:rPr>
      </w:pPr>
      <w:r w:rsidRPr="00EC0143">
        <w:rPr>
          <w:rFonts w:ascii="Courier New" w:hAnsi="Courier New" w:cs="Courier New"/>
          <w:lang w:val="en-US"/>
        </w:rPr>
        <w:t xml:space="preserve">   ,'ID:'!!DMC.CKRT_IBO_SCHL</w:t>
      </w:r>
    </w:p>
    <w:p w14:paraId="56802B34" w14:textId="77777777" w:rsidR="006D312E" w:rsidRPr="00EC0143" w:rsidRDefault="006D312E" w:rsidP="00EC0143">
      <w:pPr>
        <w:spacing w:before="0" w:after="0"/>
        <w:rPr>
          <w:rFonts w:ascii="Courier New" w:hAnsi="Courier New" w:cs="Courier New"/>
          <w:lang w:val="en-US"/>
        </w:rPr>
      </w:pPr>
      <w:r w:rsidRPr="00EC0143">
        <w:rPr>
          <w:rFonts w:ascii="Courier New" w:hAnsi="Courier New" w:cs="Courier New"/>
          <w:lang w:val="en-US"/>
        </w:rPr>
        <w:t xml:space="preserve">        </w:t>
      </w:r>
    </w:p>
    <w:p w14:paraId="0E06563E" w14:textId="77777777" w:rsidR="006D312E" w:rsidRPr="00EC0143" w:rsidRDefault="006D312E" w:rsidP="00EC0143">
      <w:pPr>
        <w:spacing w:before="0" w:after="0"/>
        <w:rPr>
          <w:rFonts w:ascii="Courier New" w:hAnsi="Courier New" w:cs="Courier New"/>
        </w:rPr>
      </w:pPr>
      <w:r w:rsidRPr="00EC0143">
        <w:rPr>
          <w:rFonts w:ascii="Courier New" w:hAnsi="Courier New" w:cs="Courier New"/>
          <w:lang w:val="en-US"/>
        </w:rPr>
        <w:t xml:space="preserve">   </w:t>
      </w:r>
      <w:r w:rsidRPr="00EC0143">
        <w:rPr>
          <w:rFonts w:ascii="Courier New" w:hAnsi="Courier New" w:cs="Courier New"/>
        </w:rPr>
        <w:t xml:space="preserve">FROM   G001.KA_DMC_KARTE   DMC       </w:t>
      </w:r>
    </w:p>
    <w:p w14:paraId="242745AB" w14:textId="77777777" w:rsidR="006D312E" w:rsidRPr="00EC0143" w:rsidRDefault="006D312E" w:rsidP="00EC0143">
      <w:pPr>
        <w:spacing w:before="0" w:after="0"/>
        <w:rPr>
          <w:rFonts w:ascii="Courier New" w:hAnsi="Courier New" w:cs="Courier New"/>
        </w:rPr>
      </w:pPr>
      <w:r w:rsidRPr="00EC0143">
        <w:rPr>
          <w:rFonts w:ascii="Courier New" w:hAnsi="Courier New" w:cs="Courier New"/>
        </w:rPr>
        <w:t xml:space="preserve">   WHERE </w:t>
      </w:r>
    </w:p>
    <w:p w14:paraId="11A86CFE" w14:textId="77777777" w:rsidR="006D312E" w:rsidRPr="00EC0143" w:rsidRDefault="006D312E" w:rsidP="00EC0143">
      <w:pPr>
        <w:spacing w:before="0" w:after="0"/>
        <w:rPr>
          <w:rFonts w:ascii="Courier New" w:hAnsi="Courier New" w:cs="Courier New"/>
        </w:rPr>
      </w:pPr>
      <w:r w:rsidRPr="00EC0143">
        <w:rPr>
          <w:rFonts w:ascii="Courier New" w:hAnsi="Courier New" w:cs="Courier New"/>
        </w:rPr>
        <w:t xml:space="preserve">     DMC.CKRT_IBO_SCHL ='2000000000084732'</w:t>
      </w:r>
    </w:p>
    <w:p w14:paraId="056A04C6" w14:textId="77777777" w:rsidR="006D312E" w:rsidRPr="00EC0143" w:rsidRDefault="006D312E" w:rsidP="00EC0143">
      <w:pPr>
        <w:spacing w:before="0" w:after="0"/>
        <w:rPr>
          <w:rFonts w:ascii="Courier New" w:hAnsi="Courier New" w:cs="Courier New"/>
        </w:rPr>
      </w:pPr>
      <w:r w:rsidRPr="00EC0143">
        <w:rPr>
          <w:rFonts w:ascii="Courier New" w:hAnsi="Courier New" w:cs="Courier New"/>
        </w:rPr>
        <w:t xml:space="preserve">   OR   DMC.CKRT_IBO_SCHL ='2000000000070833'</w:t>
      </w:r>
    </w:p>
    <w:p w14:paraId="4F45D1C2" w14:textId="77777777" w:rsidR="006D312E" w:rsidRPr="00EC0143" w:rsidRDefault="006D312E" w:rsidP="00EC0143">
      <w:pPr>
        <w:spacing w:before="0" w:after="0"/>
        <w:rPr>
          <w:rFonts w:ascii="Courier New" w:hAnsi="Courier New" w:cs="Courier New"/>
        </w:rPr>
      </w:pPr>
      <w:r w:rsidRPr="00EC0143">
        <w:rPr>
          <w:rFonts w:ascii="Courier New" w:hAnsi="Courier New" w:cs="Courier New"/>
        </w:rPr>
        <w:t>;</w:t>
      </w:r>
    </w:p>
    <w:p w14:paraId="448CD14C" w14:textId="77777777" w:rsidR="00242C19" w:rsidRDefault="00242C19" w:rsidP="00242C19">
      <w:pPr>
        <w:pStyle w:val="berschrift3"/>
      </w:pPr>
      <w:r>
        <w:t>Rechereche bei ausgelagerten Daten</w:t>
      </w:r>
    </w:p>
    <w:p w14:paraId="694637EF" w14:textId="77777777" w:rsidR="000B2C65" w:rsidRDefault="000B2C65" w:rsidP="000B2C65">
      <w:r>
        <w:t xml:space="preserve">Mittels </w:t>
      </w:r>
      <w:proofErr w:type="spellStart"/>
      <w:r>
        <w:t>Pgm</w:t>
      </w:r>
      <w:proofErr w:type="spellEnd"/>
      <w:r>
        <w:t xml:space="preserve">. </w:t>
      </w:r>
      <w:r w:rsidRPr="00854A0B">
        <w:rPr>
          <w:b/>
        </w:rPr>
        <w:t>KAGMC890</w:t>
      </w:r>
      <w:r>
        <w:t xml:space="preserve"> können Nachrichten direkt aus der </w:t>
      </w:r>
      <w:r w:rsidR="003D3D73">
        <w:t>Tabelle KA_GMC_NHRT_ARCH gelesen und aufbereitet werden. D</w:t>
      </w:r>
      <w:r>
        <w:t>ie Nachrichten</w:t>
      </w:r>
      <w:r w:rsidR="003D3D73">
        <w:t xml:space="preserve"> werden </w:t>
      </w:r>
      <w:r>
        <w:t>mittels der spezifischen Nachrichten-Schnittstelle aufbereite</w:t>
      </w:r>
      <w:r w:rsidR="003D3D73">
        <w:t>t und zusätzlich im ‚DUMP-</w:t>
      </w:r>
      <w:r>
        <w:t>Format</w:t>
      </w:r>
      <w:r w:rsidR="003D3D73">
        <w:t xml:space="preserve">‘ </w:t>
      </w:r>
      <w:r>
        <w:t xml:space="preserve"> dargestellt.  </w:t>
      </w:r>
    </w:p>
    <w:p w14:paraId="45DCB82C" w14:textId="77777777" w:rsidR="000B2C65" w:rsidRPr="00AA7019" w:rsidRDefault="000B2C65" w:rsidP="000B2C65">
      <w:pPr>
        <w:rPr>
          <w:lang w:val="en-US"/>
        </w:rPr>
      </w:pPr>
      <w:proofErr w:type="spellStart"/>
      <w:r w:rsidRPr="00AA7019">
        <w:rPr>
          <w:lang w:val="en-US"/>
        </w:rPr>
        <w:t>Beispiel</w:t>
      </w:r>
      <w:proofErr w:type="spellEnd"/>
      <w:r w:rsidR="003D3D73" w:rsidRPr="00AA7019">
        <w:rPr>
          <w:lang w:val="en-US"/>
        </w:rPr>
        <w:t>:</w:t>
      </w:r>
    </w:p>
    <w:p w14:paraId="3F923C7D"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//SYSOUT   DD  SYSOUT=*                                    </w:t>
      </w:r>
    </w:p>
    <w:p w14:paraId="68274C58"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//SYSPRINT DD  SYSOUT=*                                    </w:t>
      </w:r>
    </w:p>
    <w:p w14:paraId="46A8AA01"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//SYSTSPRT DD  SYSOUT=*                                    </w:t>
      </w:r>
    </w:p>
    <w:p w14:paraId="4F8EC0A1"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//SYSUDUMP DD  SYSOUT=E                                    </w:t>
      </w:r>
    </w:p>
    <w:p w14:paraId="3280B948"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                                                        </w:t>
      </w:r>
    </w:p>
    <w:p w14:paraId="0F50BC00"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 EINGABE (ODER DUMMY WENN LESEN VON DB-TABELLE):  </w:t>
      </w:r>
    </w:p>
    <w:p w14:paraId="2749125C"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//LOGDATEI DD DSN=NULLFILE,DCB=(LRECL=18000,RECFM=VB)       </w:t>
      </w:r>
    </w:p>
    <w:p w14:paraId="39521C67"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 AUSGABE:                                        </w:t>
      </w:r>
    </w:p>
    <w:p w14:paraId="1E18721D"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//LOGOUT   DD DSN=J979850.TEST.KAGMC890.LOGOUT,            </w:t>
      </w:r>
    </w:p>
    <w:p w14:paraId="2ADE7C15"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DISP=(,CATLG,KEEP),                          </w:t>
      </w:r>
    </w:p>
    <w:p w14:paraId="344AF84A"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SPACE=(CYL,(10,1),RLSE),                     </w:t>
      </w:r>
    </w:p>
    <w:p w14:paraId="3B23ED60"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DCB=(LRECL=18000,RECFM=VB)                   </w:t>
      </w:r>
    </w:p>
    <w:p w14:paraId="6C564215"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w:t>
      </w:r>
    </w:p>
    <w:p w14:paraId="44320109"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//ECONTROL DD *                                            </w:t>
      </w:r>
    </w:p>
    <w:p w14:paraId="4D5E9534"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GMC_NHRT_GV_ID &gt; '2019-02-20-00.53.57.469542'              </w:t>
      </w:r>
    </w:p>
    <w:p w14:paraId="408ECB0D"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GMC_NHRT_GV_ID &lt; '2019-02-24-23.53.57.469542'              </w:t>
      </w:r>
    </w:p>
    <w:p w14:paraId="41107F6C"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                                                         </w:t>
      </w:r>
    </w:p>
    <w:p w14:paraId="30F539F0"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//SYSTSIN  DD  *                                           </w:t>
      </w:r>
    </w:p>
    <w:p w14:paraId="4ABC6EA6" w14:textId="77777777" w:rsidR="000B2C65" w:rsidRPr="00FF3860"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 xml:space="preserve"> DSN SYSTEM (DB2T)                                         </w:t>
      </w:r>
    </w:p>
    <w:p w14:paraId="39EDB491" w14:textId="77777777" w:rsidR="000B2C65" w:rsidRPr="00AA7019" w:rsidRDefault="000B2C65" w:rsidP="000B2C65">
      <w:pPr>
        <w:spacing w:before="0" w:after="0"/>
        <w:rPr>
          <w:rFonts w:ascii="Courier New" w:hAnsi="Courier New" w:cs="Courier New"/>
          <w:sz w:val="16"/>
          <w:szCs w:val="16"/>
          <w:lang w:val="en-US"/>
        </w:rPr>
      </w:pPr>
      <w:r w:rsidRPr="00FF3860">
        <w:rPr>
          <w:rFonts w:ascii="Courier New" w:hAnsi="Courier New" w:cs="Courier New"/>
          <w:sz w:val="16"/>
          <w:szCs w:val="16"/>
        </w:rPr>
        <w:t xml:space="preserve">  </w:t>
      </w:r>
      <w:r w:rsidRPr="00AA7019">
        <w:rPr>
          <w:rFonts w:ascii="Courier New" w:hAnsi="Courier New" w:cs="Courier New"/>
          <w:sz w:val="16"/>
          <w:szCs w:val="16"/>
          <w:lang w:val="en-US"/>
        </w:rPr>
        <w:t xml:space="preserve">RUN PROGRAM (KAGMC890) PLAN(KA410G12)                    </w:t>
      </w:r>
    </w:p>
    <w:p w14:paraId="6F34E57B" w14:textId="77777777" w:rsidR="000B2C65" w:rsidRPr="00AA7019" w:rsidRDefault="000B2C65" w:rsidP="000B2C65">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END                                                       </w:t>
      </w:r>
    </w:p>
    <w:p w14:paraId="5B549279" w14:textId="77777777" w:rsidR="000B2C65" w:rsidRPr="000B2C65" w:rsidRDefault="000B2C65" w:rsidP="000B2C65">
      <w:pPr>
        <w:spacing w:before="0" w:after="0"/>
        <w:rPr>
          <w:rFonts w:ascii="Courier New" w:hAnsi="Courier New" w:cs="Courier New"/>
          <w:sz w:val="16"/>
          <w:szCs w:val="16"/>
        </w:rPr>
      </w:pPr>
      <w:r w:rsidRPr="00FF3860">
        <w:rPr>
          <w:rFonts w:ascii="Courier New" w:hAnsi="Courier New" w:cs="Courier New"/>
          <w:sz w:val="16"/>
          <w:szCs w:val="16"/>
        </w:rPr>
        <w:t>/*</w:t>
      </w:r>
      <w:r w:rsidRPr="000B2C65">
        <w:rPr>
          <w:rFonts w:ascii="Courier New" w:hAnsi="Courier New" w:cs="Courier New"/>
          <w:sz w:val="16"/>
          <w:szCs w:val="16"/>
        </w:rPr>
        <w:t xml:space="preserve">                                                         </w:t>
      </w:r>
    </w:p>
    <w:p w14:paraId="56841049" w14:textId="77777777" w:rsidR="000B2C65" w:rsidRPr="000B2C65" w:rsidRDefault="000B2C65" w:rsidP="000B2C65">
      <w:pPr>
        <w:spacing w:before="0" w:after="0"/>
        <w:rPr>
          <w:rFonts w:ascii="Courier New" w:hAnsi="Courier New" w:cs="Courier New"/>
          <w:sz w:val="16"/>
          <w:szCs w:val="16"/>
        </w:rPr>
      </w:pPr>
      <w:r w:rsidRPr="000B2C65">
        <w:rPr>
          <w:rFonts w:ascii="Courier New" w:hAnsi="Courier New" w:cs="Courier New"/>
          <w:sz w:val="16"/>
          <w:szCs w:val="16"/>
        </w:rPr>
        <w:t xml:space="preserve"> </w:t>
      </w:r>
    </w:p>
    <w:p w14:paraId="2371A2AD" w14:textId="77777777" w:rsidR="000B2C65" w:rsidRDefault="000B2C65" w:rsidP="000B2C65"/>
    <w:p w14:paraId="597A9EBD" w14:textId="77777777" w:rsidR="000B2C65" w:rsidRDefault="000B2C65" w:rsidP="000B2C65"/>
    <w:p w14:paraId="502894F9" w14:textId="77777777" w:rsidR="000C3ADB" w:rsidRDefault="000C3ADB" w:rsidP="000C3ADB"/>
    <w:p w14:paraId="3FE7E5E8" w14:textId="77777777" w:rsidR="000C3ADB" w:rsidRDefault="000C3ADB" w:rsidP="000C3ADB"/>
    <w:p w14:paraId="3E6BB9C4" w14:textId="77777777" w:rsidR="00C56C1B" w:rsidRDefault="00C56C1B" w:rsidP="00C56C1B"/>
    <w:p w14:paraId="45C26ECB" w14:textId="77777777" w:rsidR="00C56C1B" w:rsidRDefault="00C56C1B" w:rsidP="00C56C1B"/>
    <w:p w14:paraId="4F212C60" w14:textId="77777777" w:rsidR="00051C17" w:rsidRDefault="00051C17" w:rsidP="00C56C1B"/>
    <w:p w14:paraId="46B0356B" w14:textId="77777777" w:rsidR="00051C17" w:rsidRDefault="00051C17" w:rsidP="00C56C1B"/>
    <w:p w14:paraId="70FE1BD7" w14:textId="77777777" w:rsidR="00051C17" w:rsidRDefault="00051C17" w:rsidP="00C56C1B"/>
    <w:p w14:paraId="5F7EFC5E" w14:textId="77777777" w:rsidR="00051C17" w:rsidRDefault="00051C17" w:rsidP="00C56C1B"/>
    <w:p w14:paraId="25A48654" w14:textId="77777777" w:rsidR="00051C17" w:rsidRDefault="00051C17" w:rsidP="00C56C1B"/>
    <w:p w14:paraId="33C218BC" w14:textId="77777777" w:rsidR="00051C17" w:rsidRDefault="00051C17" w:rsidP="00C56C1B"/>
    <w:p w14:paraId="383BC46E" w14:textId="77777777" w:rsidR="00051C17" w:rsidRDefault="00051C17" w:rsidP="00C56C1B"/>
    <w:p w14:paraId="67EB8B85" w14:textId="77777777" w:rsidR="00051C17" w:rsidRDefault="00051C17" w:rsidP="00C56C1B"/>
    <w:p w14:paraId="52546C2B" w14:textId="77777777" w:rsidR="00051C17" w:rsidRDefault="00051C17" w:rsidP="00C56C1B"/>
    <w:p w14:paraId="0BC69B52" w14:textId="77777777" w:rsidR="00051C17" w:rsidRDefault="00051C17" w:rsidP="00C56C1B"/>
    <w:p w14:paraId="5D414944" w14:textId="77777777" w:rsidR="00051C17" w:rsidRDefault="00051C17" w:rsidP="00C56C1B"/>
    <w:p w14:paraId="2CA4A38D" w14:textId="77777777" w:rsidR="00051C17" w:rsidRDefault="00051C17" w:rsidP="00C56C1B"/>
    <w:p w14:paraId="432316A3" w14:textId="77777777" w:rsidR="00C56C1B" w:rsidRDefault="00C56C1B" w:rsidP="00C56C1B"/>
    <w:p w14:paraId="342850D2" w14:textId="77777777" w:rsidR="00C56C1B" w:rsidRDefault="00C56C1B" w:rsidP="00C56C1B"/>
    <w:p w14:paraId="09B14775" w14:textId="77777777" w:rsidR="00CE0EFB" w:rsidRDefault="00CE0EFB" w:rsidP="00CE0EFB">
      <w:pPr>
        <w:pStyle w:val="berschrift2"/>
      </w:pPr>
      <w:bookmarkStart w:id="93" w:name="_Toc83102685"/>
      <w:r>
        <w:t xml:space="preserve">Autorisierung im </w:t>
      </w:r>
      <w:r w:rsidR="0088385A">
        <w:t>KSB-MPP</w:t>
      </w:r>
      <w:bookmarkEnd w:id="93"/>
      <w:r w:rsidR="003A3B7A">
        <w:t xml:space="preserve"> </w:t>
      </w:r>
    </w:p>
    <w:p w14:paraId="710F0BB3" w14:textId="77777777" w:rsidR="00CE0EFB" w:rsidRDefault="00CE0EFB" w:rsidP="00CE0EFB"/>
    <w:p w14:paraId="6940B4B5" w14:textId="77777777" w:rsidR="00CE0EFB" w:rsidRDefault="00CE0EFB" w:rsidP="00CE0EFB">
      <w:pPr>
        <w:pStyle w:val="berschrift3"/>
      </w:pPr>
      <w:bookmarkStart w:id="94" w:name="_Toc83102686"/>
      <w:r>
        <w:t>Übersicht</w:t>
      </w:r>
      <w:bookmarkEnd w:id="94"/>
    </w:p>
    <w:p w14:paraId="72616622" w14:textId="77777777" w:rsidR="00440BEF" w:rsidRDefault="00CE0EFB" w:rsidP="00CE0EFB">
      <w:r>
        <w:t xml:space="preserve">Das </w:t>
      </w:r>
      <w:r w:rsidR="0088385A">
        <w:t>KSB-MPP</w:t>
      </w:r>
      <w:r w:rsidR="003A3B7A">
        <w:t xml:space="preserve"> </w:t>
      </w:r>
      <w:r>
        <w:t xml:space="preserve">ist das Verarbeitungs-System im </w:t>
      </w:r>
      <w:proofErr w:type="spellStart"/>
      <w:r>
        <w:t>OSPlus</w:t>
      </w:r>
      <w:proofErr w:type="spellEnd"/>
      <w:r>
        <w:t xml:space="preserve">, das die Nachrichten aus dem </w:t>
      </w:r>
      <w:r w:rsidR="00F85681" w:rsidRPr="00F85681">
        <w:rPr>
          <w:b/>
        </w:rPr>
        <w:t>GATEWAY</w:t>
      </w:r>
      <w:r w:rsidR="003A3B7A">
        <w:t xml:space="preserve"> </w:t>
      </w:r>
      <w:r>
        <w:t>entgegennimmt</w:t>
      </w:r>
      <w:r w:rsidR="00440BEF">
        <w:t xml:space="preserve">. </w:t>
      </w:r>
    </w:p>
    <w:p w14:paraId="1D981326" w14:textId="77777777" w:rsidR="00440BEF" w:rsidRDefault="00440BEF" w:rsidP="00CE0EFB">
      <w:r>
        <w:t xml:space="preserve">Im </w:t>
      </w:r>
      <w:r w:rsidR="0088385A">
        <w:t>KSB-MPP</w:t>
      </w:r>
      <w:r w:rsidR="003A3B7A">
        <w:t xml:space="preserve"> </w:t>
      </w:r>
      <w:r>
        <w:t xml:space="preserve">werden </w:t>
      </w:r>
      <w:r w:rsidR="00CE0EFB">
        <w:t xml:space="preserve">kartenspezifische Prüfungen </w:t>
      </w:r>
      <w:r>
        <w:t>durchgeführt</w:t>
      </w:r>
      <w:r w:rsidR="007463B0">
        <w:t xml:space="preserve">, insbesondere die Pin-Prüfung, und </w:t>
      </w:r>
      <w:r w:rsidR="00310EDE">
        <w:t xml:space="preserve">es werden die </w:t>
      </w:r>
      <w:r>
        <w:t xml:space="preserve">Vormerkungen am Kunden-Konto vorgenommen. </w:t>
      </w:r>
      <w:r w:rsidR="00CE0EFB">
        <w:t xml:space="preserve"> </w:t>
      </w:r>
    </w:p>
    <w:p w14:paraId="6E2368C0" w14:textId="77777777" w:rsidR="00440BEF" w:rsidRDefault="00440BEF" w:rsidP="00CE0EFB">
      <w:r>
        <w:t xml:space="preserve">Das </w:t>
      </w:r>
      <w:r w:rsidR="0088385A">
        <w:t>KSB-MPP</w:t>
      </w:r>
      <w:r w:rsidR="003A3B7A">
        <w:t xml:space="preserve"> </w:t>
      </w:r>
      <w:r>
        <w:t>ist als fachliche Funktion inn</w:t>
      </w:r>
      <w:r w:rsidR="00413B52">
        <w:t>erhalb des KSB-MPPs</w:t>
      </w:r>
      <w:r w:rsidR="00DA67D6">
        <w:t xml:space="preserve"> (OAN*)</w:t>
      </w:r>
      <w:r w:rsidR="00310EDE">
        <w:t xml:space="preserve"> </w:t>
      </w:r>
      <w:r w:rsidR="00413B52">
        <w:t>realisiert.</w:t>
      </w:r>
    </w:p>
    <w:p w14:paraId="5F7686AF" w14:textId="77777777" w:rsidR="00440BEF" w:rsidRDefault="00440BEF" w:rsidP="00CE0EFB"/>
    <w:p w14:paraId="6119C801" w14:textId="77777777" w:rsidR="00CE0EFB" w:rsidRDefault="00CE0EFB" w:rsidP="00CE0EFB">
      <w:pPr>
        <w:pStyle w:val="berschrift3"/>
      </w:pPr>
      <w:bookmarkStart w:id="95" w:name="_Toc83102687"/>
      <w:r>
        <w:t>Sperrenverarbeitung</w:t>
      </w:r>
      <w:bookmarkEnd w:id="95"/>
    </w:p>
    <w:p w14:paraId="351AC5CD" w14:textId="77777777" w:rsidR="00CE0EFB" w:rsidRDefault="00CE0EFB" w:rsidP="00CE0EFB">
      <w:r>
        <w:t xml:space="preserve">Die Autorisierungs-Nachrichten, die aus dem Kredit-Karten-Einsatz resultieren können spezifisch gesperrt werden (s. </w:t>
      </w:r>
      <w:hyperlink w:anchor="_DMC-Karten-Sperre" w:history="1">
        <w:r w:rsidR="003D0F63">
          <w:rPr>
            <w:rStyle w:val="Hyperlink"/>
          </w:rPr>
          <w:t>DMC</w:t>
        </w:r>
        <w:r w:rsidRPr="00E7058D">
          <w:rPr>
            <w:rStyle w:val="Hyperlink"/>
          </w:rPr>
          <w:t>-Karten-Sperre</w:t>
        </w:r>
      </w:hyperlink>
      <w:r>
        <w:t>).</w:t>
      </w:r>
    </w:p>
    <w:p w14:paraId="5F23117A" w14:textId="77777777" w:rsidR="00CE0EFB" w:rsidRDefault="00CE0EFB" w:rsidP="00CE0EFB">
      <w:r>
        <w:t xml:space="preserve">Die Sperren die die </w:t>
      </w:r>
      <w:r w:rsidR="00F85681">
        <w:t>DEBIT</w:t>
      </w:r>
      <w:r>
        <w:t xml:space="preserve">-Karte betreffen sind identisch auch für die </w:t>
      </w:r>
      <w:r w:rsidR="00AD4A64">
        <w:t>CREDIT</w:t>
      </w:r>
      <w:r>
        <w:t xml:space="preserve">-Karte wirksam. </w:t>
      </w:r>
    </w:p>
    <w:p w14:paraId="5F626483" w14:textId="77777777" w:rsidR="00CE0EFB" w:rsidRDefault="003D0F63" w:rsidP="00A44BE2">
      <w:pPr>
        <w:pStyle w:val="berschrift4"/>
      </w:pPr>
      <w:bookmarkStart w:id="96" w:name="_DMC-Karten-Sperre"/>
      <w:bookmarkEnd w:id="96"/>
      <w:r>
        <w:t>DMC</w:t>
      </w:r>
      <w:r w:rsidR="00CE0EFB">
        <w:t xml:space="preserve">-Karten-Sperre </w:t>
      </w:r>
    </w:p>
    <w:p w14:paraId="5CB6E4B5" w14:textId="77777777" w:rsidR="00CE0EFB" w:rsidRDefault="008A18DE" w:rsidP="00CE0EFB">
      <w:r>
        <w:t xml:space="preserve">Im </w:t>
      </w:r>
      <w:proofErr w:type="spellStart"/>
      <w:r>
        <w:t>OSPlus</w:t>
      </w:r>
      <w:proofErr w:type="spellEnd"/>
      <w:r>
        <w:t xml:space="preserve"> kann die K</w:t>
      </w:r>
      <w:r w:rsidR="003A3B7A">
        <w:t>r</w:t>
      </w:r>
      <w:r>
        <w:t>edit-Karten-Funktion der eingesetzten Karte mit der Sperre xx spezifisch geblockt werden.</w:t>
      </w:r>
    </w:p>
    <w:p w14:paraId="6F70DBE7" w14:textId="77777777" w:rsidR="008A18DE" w:rsidRDefault="005B110F" w:rsidP="00A44BE2">
      <w:pPr>
        <w:pStyle w:val="berschrift4"/>
      </w:pPr>
      <w:r>
        <w:t>FRAUD</w:t>
      </w:r>
      <w:r w:rsidR="008B64BF">
        <w:t xml:space="preserve">-Sperre im </w:t>
      </w:r>
      <w:r w:rsidR="00F85681">
        <w:t>eWL</w:t>
      </w:r>
      <w:r w:rsidR="008A18DE">
        <w:t>-System</w:t>
      </w:r>
    </w:p>
    <w:p w14:paraId="57B11930" w14:textId="77777777" w:rsidR="003411A0" w:rsidRDefault="003411A0" w:rsidP="008A18DE">
      <w:r>
        <w:lastRenderedPageBreak/>
        <w:t xml:space="preserve">Liegt im </w:t>
      </w:r>
      <w:proofErr w:type="spellStart"/>
      <w:r w:rsidR="00F85681">
        <w:t>eWL</w:t>
      </w:r>
      <w:proofErr w:type="spellEnd"/>
      <w:r>
        <w:t xml:space="preserve">-System eine </w:t>
      </w:r>
      <w:r w:rsidR="005B110F">
        <w:t>FRAUD</w:t>
      </w:r>
      <w:r>
        <w:t xml:space="preserve">-Sperre zu </w:t>
      </w:r>
      <w:r w:rsidR="00F85681">
        <w:t>einer CREDIT-Karte</w:t>
      </w:r>
      <w:r>
        <w:t xml:space="preserve"> vor, dann werden bereits dort die Autorisierungs-Nachrichten für die entsprechende Karte geblockt und nicht an das </w:t>
      </w:r>
      <w:r w:rsidR="00F85681" w:rsidRPr="00F85681">
        <w:rPr>
          <w:b/>
        </w:rPr>
        <w:t>GATEWAY</w:t>
      </w:r>
      <w:r>
        <w:t xml:space="preserve"> </w:t>
      </w:r>
      <w:r w:rsidR="00F85681">
        <w:t>weitergeleitet</w:t>
      </w:r>
      <w:r>
        <w:t>.</w:t>
      </w:r>
    </w:p>
    <w:p w14:paraId="40203269" w14:textId="77777777" w:rsidR="008A18DE" w:rsidRDefault="008A18DE" w:rsidP="008A18DE">
      <w:r>
        <w:t xml:space="preserve">Wird im </w:t>
      </w:r>
      <w:proofErr w:type="spellStart"/>
      <w:r w:rsidR="00F85681">
        <w:t>eWL</w:t>
      </w:r>
      <w:proofErr w:type="spellEnd"/>
      <w:r>
        <w:t xml:space="preserve">-System eine </w:t>
      </w:r>
      <w:r w:rsidR="005B110F">
        <w:t>FRAUD</w:t>
      </w:r>
      <w:r>
        <w:t>-Sperre e</w:t>
      </w:r>
      <w:r w:rsidR="00981BE8">
        <w:t xml:space="preserve">rfasst, </w:t>
      </w:r>
      <w:r>
        <w:t xml:space="preserve">dann erhält das KMS </w:t>
      </w:r>
      <w:r w:rsidR="005B110F">
        <w:t xml:space="preserve">im </w:t>
      </w:r>
      <w:proofErr w:type="spellStart"/>
      <w:r w:rsidR="005B110F">
        <w:t>OSPlus</w:t>
      </w:r>
      <w:proofErr w:type="spellEnd"/>
      <w:r>
        <w:t xml:space="preserve"> darüber Kenntnis und es wird eine Sperre xx eingestellt, die ggf. einen Sachbearbeiter darüber informiert, dass </w:t>
      </w:r>
      <w:r w:rsidR="00981BE8">
        <w:t>e</w:t>
      </w:r>
      <w:r>
        <w:t xml:space="preserve">ine </w:t>
      </w:r>
      <w:r w:rsidR="005B110F">
        <w:t>FRAUD</w:t>
      </w:r>
      <w:r w:rsidR="00981BE8">
        <w:t>-</w:t>
      </w:r>
      <w:r>
        <w:t>Sperre vorliegt.</w:t>
      </w:r>
    </w:p>
    <w:p w14:paraId="2E3AB62B" w14:textId="77777777" w:rsidR="00981BE8" w:rsidRDefault="008B64BF" w:rsidP="00A44BE2">
      <w:pPr>
        <w:pStyle w:val="berschrift4"/>
      </w:pPr>
      <w:r>
        <w:t xml:space="preserve">Sperren-Nachricht vom </w:t>
      </w:r>
      <w:r w:rsidR="00F85681">
        <w:t>eWL</w:t>
      </w:r>
      <w:r w:rsidR="00981BE8">
        <w:t>-</w:t>
      </w:r>
      <w:r>
        <w:t>System</w:t>
      </w:r>
      <w:r w:rsidR="00981BE8">
        <w:t xml:space="preserve"> an das </w:t>
      </w:r>
      <w:r w:rsidR="00F85681">
        <w:t>GATEWAY</w:t>
      </w:r>
    </w:p>
    <w:p w14:paraId="1D6B692A" w14:textId="77777777" w:rsidR="00E06B59" w:rsidRDefault="00981BE8" w:rsidP="00981BE8">
      <w:r>
        <w:t xml:space="preserve">Vom </w:t>
      </w:r>
      <w:proofErr w:type="spellStart"/>
      <w:r w:rsidR="00F85681">
        <w:t>eWL</w:t>
      </w:r>
      <w:proofErr w:type="spellEnd"/>
      <w:r>
        <w:t xml:space="preserve">-System wird eine Sperren-Nachricht an das </w:t>
      </w:r>
      <w:r w:rsidRPr="005B110F">
        <w:rPr>
          <w:b/>
        </w:rPr>
        <w:t>G</w:t>
      </w:r>
      <w:r w:rsidR="005B110F" w:rsidRPr="005B110F">
        <w:rPr>
          <w:b/>
        </w:rPr>
        <w:t>ATEWAY</w:t>
      </w:r>
      <w:r>
        <w:t xml:space="preserve"> gesendet. Das </w:t>
      </w:r>
      <w:r w:rsidR="00F85681" w:rsidRPr="00F85681">
        <w:rPr>
          <w:b/>
        </w:rPr>
        <w:t>GATEWAY</w:t>
      </w:r>
      <w:r>
        <w:t xml:space="preserve"> steuert mittels der Karten-Tabelle die betreffenden </w:t>
      </w:r>
      <w:r w:rsidR="00F85681">
        <w:t>DEBIT</w:t>
      </w:r>
      <w:r>
        <w:t xml:space="preserve">-Kartendaten </w:t>
      </w:r>
      <w:r w:rsidR="003411A0">
        <w:t>da</w:t>
      </w:r>
      <w:r>
        <w:t xml:space="preserve">zu und erstellt eine XML-Nachricht zur Weiterleitung </w:t>
      </w:r>
      <w:r w:rsidR="003411A0">
        <w:t xml:space="preserve">per CICS </w:t>
      </w:r>
      <w:r>
        <w:t>an die dynamische Schnittstelle</w:t>
      </w:r>
      <w:r w:rsidR="00E06B59">
        <w:t xml:space="preserve"> im </w:t>
      </w:r>
      <w:proofErr w:type="spellStart"/>
      <w:r w:rsidR="00E06B59">
        <w:t>OSPlus</w:t>
      </w:r>
      <w:proofErr w:type="spellEnd"/>
      <w:r w:rsidR="00E06B59">
        <w:t xml:space="preserve"> ‚Sperre erstellen‘. </w:t>
      </w:r>
    </w:p>
    <w:p w14:paraId="3CAE260F" w14:textId="77777777" w:rsidR="00981BE8" w:rsidRDefault="00E06B59" w:rsidP="00981BE8">
      <w:pPr>
        <w:rPr>
          <w:u w:val="single"/>
        </w:rPr>
      </w:pPr>
      <w:r w:rsidRPr="00E06B59">
        <w:rPr>
          <w:u w:val="single"/>
        </w:rPr>
        <w:t xml:space="preserve">Aufbau der </w:t>
      </w:r>
      <w:proofErr w:type="spellStart"/>
      <w:r w:rsidR="00F85681">
        <w:rPr>
          <w:u w:val="single"/>
        </w:rPr>
        <w:t>eWL</w:t>
      </w:r>
      <w:proofErr w:type="spellEnd"/>
      <w:r w:rsidRPr="00E06B59">
        <w:rPr>
          <w:u w:val="single"/>
        </w:rPr>
        <w:t>-Sperren-Nachricht</w:t>
      </w:r>
      <w:r>
        <w:rPr>
          <w:u w:val="single"/>
        </w:rPr>
        <w:t xml:space="preserve"> (Beispiel)</w:t>
      </w:r>
      <w:r w:rsidRPr="00E06B59">
        <w:rPr>
          <w:u w:val="single"/>
        </w:rPr>
        <w:t>:</w:t>
      </w:r>
      <w:r w:rsidR="00981BE8" w:rsidRPr="00E06B59">
        <w:rPr>
          <w:u w:val="single"/>
        </w:rPr>
        <w:t xml:space="preserve"> </w:t>
      </w:r>
    </w:p>
    <w:p w14:paraId="7FF6D0F5" w14:textId="77777777" w:rsidR="003411A0" w:rsidRDefault="00F85681" w:rsidP="00981BE8">
      <w:proofErr w:type="spellStart"/>
      <w:r>
        <w:t>eWL</w:t>
      </w:r>
      <w:proofErr w:type="spellEnd"/>
      <w:r w:rsidR="003411A0">
        <w:t>-Header + PAN + Verfalljahr</w:t>
      </w:r>
    </w:p>
    <w:p w14:paraId="3ABB3A18" w14:textId="77777777" w:rsidR="003411A0" w:rsidRPr="003411A0" w:rsidRDefault="003411A0" w:rsidP="00981BE8">
      <w:r>
        <w:t>…</w:t>
      </w:r>
    </w:p>
    <w:p w14:paraId="3BB0848F" w14:textId="77777777" w:rsidR="00E06B59" w:rsidRDefault="00E06B59" w:rsidP="00981BE8">
      <w:pPr>
        <w:rPr>
          <w:u w:val="single"/>
        </w:rPr>
      </w:pPr>
      <w:r>
        <w:rPr>
          <w:u w:val="single"/>
        </w:rPr>
        <w:t xml:space="preserve">Aufbau der XML-Sperren-Nachricht im Ausgang des </w:t>
      </w:r>
      <w:r w:rsidR="00F85681">
        <w:rPr>
          <w:u w:val="single"/>
        </w:rPr>
        <w:t>GATEWAY</w:t>
      </w:r>
      <w:r>
        <w:rPr>
          <w:u w:val="single"/>
        </w:rPr>
        <w:t xml:space="preserve"> an KMS (Beispiel):</w:t>
      </w:r>
    </w:p>
    <w:p w14:paraId="7DDA339E" w14:textId="77777777" w:rsidR="00E06B59" w:rsidRPr="00AA7019" w:rsidRDefault="00E06B59" w:rsidP="00E06B59">
      <w:pPr>
        <w:spacing w:before="0" w:after="0"/>
        <w:rPr>
          <w:rFonts w:ascii="Courier New" w:hAnsi="Courier New" w:cs="Courier New"/>
          <w:spacing w:val="-20"/>
          <w:lang w:val="en-US"/>
        </w:rPr>
      </w:pPr>
      <w:r w:rsidRPr="00AA7019">
        <w:rPr>
          <w:rFonts w:ascii="Courier New" w:hAnsi="Courier New" w:cs="Courier New"/>
          <w:spacing w:val="-20"/>
          <w:lang w:val="en-US"/>
        </w:rPr>
        <w:t>&lt;?xml version="1.0" standalone="no"?&gt;</w:t>
      </w:r>
    </w:p>
    <w:p w14:paraId="36FB3427" w14:textId="77777777" w:rsidR="00E06B59" w:rsidRPr="00AA7019" w:rsidRDefault="00E06B59" w:rsidP="00E06B59">
      <w:pPr>
        <w:spacing w:before="0" w:after="0"/>
        <w:rPr>
          <w:rFonts w:ascii="Courier New" w:hAnsi="Courier New" w:cs="Courier New"/>
          <w:spacing w:val="-20"/>
          <w:lang w:val="en-US"/>
        </w:rPr>
      </w:pPr>
      <w:r w:rsidRPr="00AA7019">
        <w:rPr>
          <w:rFonts w:ascii="Courier New" w:hAnsi="Courier New" w:cs="Courier New"/>
          <w:spacing w:val="-20"/>
          <w:lang w:val="en-US"/>
        </w:rPr>
        <w:t>&lt;REQUEST TYPE="</w:t>
      </w:r>
      <w:proofErr w:type="spellStart"/>
      <w:r w:rsidRPr="00AA7019">
        <w:rPr>
          <w:rFonts w:ascii="Courier New" w:hAnsi="Courier New" w:cs="Courier New"/>
          <w:spacing w:val="-20"/>
          <w:lang w:val="en-US"/>
        </w:rPr>
        <w:t>sperre</w:t>
      </w:r>
      <w:proofErr w:type="spellEnd"/>
      <w:r w:rsidRPr="00AA7019">
        <w:rPr>
          <w:rFonts w:ascii="Courier New" w:hAnsi="Courier New" w:cs="Courier New"/>
          <w:spacing w:val="-20"/>
          <w:lang w:val="en-US"/>
        </w:rPr>
        <w:t>" FORM="</w:t>
      </w:r>
      <w:proofErr w:type="spellStart"/>
      <w:r w:rsidRPr="00AA7019">
        <w:rPr>
          <w:rFonts w:ascii="Courier New" w:hAnsi="Courier New" w:cs="Courier New"/>
          <w:spacing w:val="-20"/>
          <w:lang w:val="en-US"/>
        </w:rPr>
        <w:t>KMSSperre</w:t>
      </w:r>
      <w:proofErr w:type="spellEnd"/>
      <w:r w:rsidRPr="00AA7019">
        <w:rPr>
          <w:rFonts w:ascii="Courier New" w:hAnsi="Courier New" w:cs="Courier New"/>
          <w:spacing w:val="-20"/>
          <w:lang w:val="en-US"/>
        </w:rPr>
        <w:t>" CONTENT="Online"&gt;</w:t>
      </w:r>
    </w:p>
    <w:p w14:paraId="5E0C8A77"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&lt;Header&gt;</w:t>
      </w:r>
    </w:p>
    <w:p w14:paraId="2228F051"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xml:space="preserve"> &lt;Version&gt;01&lt;/Version&gt; </w:t>
      </w:r>
    </w:p>
    <w:p w14:paraId="17981B49"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&lt;Sender&gt;GMC</w:t>
      </w:r>
      <w:r w:rsidR="003D0F63">
        <w:rPr>
          <w:rFonts w:ascii="Courier New" w:hAnsi="Courier New" w:cs="Courier New"/>
          <w:spacing w:val="-20"/>
        </w:rPr>
        <w:t>DMC</w:t>
      </w:r>
      <w:r w:rsidRPr="00E06B59">
        <w:rPr>
          <w:rFonts w:ascii="Courier New" w:hAnsi="Courier New" w:cs="Courier New"/>
          <w:spacing w:val="-20"/>
        </w:rPr>
        <w:t>&lt;/Sender&gt;</w:t>
      </w:r>
    </w:p>
    <w:p w14:paraId="415B7A6A"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&lt;/Header&gt;</w:t>
      </w:r>
    </w:p>
    <w:p w14:paraId="6D740581"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w:t>
      </w:r>
      <w:proofErr w:type="spellStart"/>
      <w:r w:rsidRPr="00E06B59">
        <w:rPr>
          <w:rFonts w:ascii="Courier New" w:hAnsi="Courier New" w:cs="Courier New"/>
          <w:spacing w:val="-20"/>
        </w:rPr>
        <w:t>Issuer</w:t>
      </w:r>
      <w:proofErr w:type="spellEnd"/>
      <w:r w:rsidRPr="00E06B59">
        <w:rPr>
          <w:rFonts w:ascii="Courier New" w:hAnsi="Courier New" w:cs="Courier New"/>
          <w:spacing w:val="-20"/>
        </w:rPr>
        <w:t>&gt;</w:t>
      </w:r>
    </w:p>
    <w:p w14:paraId="17040D44"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&lt;BLZ&gt;94059310&lt;/BLZ&gt;</w:t>
      </w:r>
    </w:p>
    <w:p w14:paraId="117DB6A8"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&lt;Anwendung&gt;KMS&lt;/Anwendung&gt;</w:t>
      </w:r>
    </w:p>
    <w:p w14:paraId="1ED5136A"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w:t>
      </w:r>
      <w:proofErr w:type="spellStart"/>
      <w:r w:rsidRPr="00E06B59">
        <w:rPr>
          <w:rFonts w:ascii="Courier New" w:hAnsi="Courier New" w:cs="Courier New"/>
          <w:spacing w:val="-20"/>
        </w:rPr>
        <w:t>Issuer</w:t>
      </w:r>
      <w:proofErr w:type="spellEnd"/>
      <w:r w:rsidRPr="00E06B59">
        <w:rPr>
          <w:rFonts w:ascii="Courier New" w:hAnsi="Courier New" w:cs="Courier New"/>
          <w:spacing w:val="-20"/>
        </w:rPr>
        <w:t>&gt;</w:t>
      </w:r>
    </w:p>
    <w:p w14:paraId="6F568ED0"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w:t>
      </w:r>
      <w:proofErr w:type="spellStart"/>
      <w:r w:rsidRPr="00E06B59">
        <w:rPr>
          <w:rFonts w:ascii="Courier New" w:hAnsi="Courier New" w:cs="Courier New"/>
          <w:spacing w:val="-20"/>
        </w:rPr>
        <w:t>kartendaten</w:t>
      </w:r>
      <w:proofErr w:type="spellEnd"/>
      <w:r w:rsidRPr="00E06B59">
        <w:rPr>
          <w:rFonts w:ascii="Courier New" w:hAnsi="Courier New" w:cs="Courier New"/>
          <w:spacing w:val="-20"/>
        </w:rPr>
        <w:t>&gt;</w:t>
      </w:r>
    </w:p>
    <w:p w14:paraId="66B1C270"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w:t>
      </w:r>
      <w:proofErr w:type="spellStart"/>
      <w:r w:rsidRPr="00E06B59">
        <w:rPr>
          <w:rFonts w:ascii="Courier New" w:hAnsi="Courier New" w:cs="Courier New"/>
          <w:spacing w:val="-20"/>
        </w:rPr>
        <w:t>bankleitzahl</w:t>
      </w:r>
      <w:proofErr w:type="spellEnd"/>
      <w:r w:rsidRPr="00E06B59">
        <w:rPr>
          <w:rFonts w:ascii="Courier New" w:hAnsi="Courier New" w:cs="Courier New"/>
          <w:spacing w:val="-20"/>
        </w:rPr>
        <w:t>&gt;94059310&lt;/</w:t>
      </w:r>
      <w:proofErr w:type="spellStart"/>
      <w:r w:rsidRPr="00E06B59">
        <w:rPr>
          <w:rFonts w:ascii="Courier New" w:hAnsi="Courier New" w:cs="Courier New"/>
          <w:spacing w:val="-20"/>
        </w:rPr>
        <w:t>bankleitzahl</w:t>
      </w:r>
      <w:proofErr w:type="spellEnd"/>
      <w:r w:rsidRPr="00E06B59">
        <w:rPr>
          <w:rFonts w:ascii="Courier New" w:hAnsi="Courier New" w:cs="Courier New"/>
          <w:spacing w:val="-20"/>
        </w:rPr>
        <w:t>&gt;</w:t>
      </w:r>
    </w:p>
    <w:p w14:paraId="4C7D2CB6"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w:t>
      </w:r>
      <w:proofErr w:type="spellStart"/>
      <w:r w:rsidRPr="00E06B59">
        <w:rPr>
          <w:rFonts w:ascii="Courier New" w:hAnsi="Courier New" w:cs="Courier New"/>
          <w:spacing w:val="-20"/>
        </w:rPr>
        <w:t>kontonummer</w:t>
      </w:r>
      <w:proofErr w:type="spellEnd"/>
      <w:r w:rsidRPr="00E06B59">
        <w:rPr>
          <w:rFonts w:ascii="Courier New" w:hAnsi="Courier New" w:cs="Courier New"/>
          <w:spacing w:val="-20"/>
        </w:rPr>
        <w:t>&gt;0030510051&lt;/</w:t>
      </w:r>
      <w:proofErr w:type="spellStart"/>
      <w:r w:rsidRPr="00E06B59">
        <w:rPr>
          <w:rFonts w:ascii="Courier New" w:hAnsi="Courier New" w:cs="Courier New"/>
          <w:spacing w:val="-20"/>
        </w:rPr>
        <w:t>kontonummer</w:t>
      </w:r>
      <w:proofErr w:type="spellEnd"/>
      <w:r w:rsidRPr="00E06B59">
        <w:rPr>
          <w:rFonts w:ascii="Courier New" w:hAnsi="Courier New" w:cs="Courier New"/>
          <w:spacing w:val="-20"/>
        </w:rPr>
        <w:t>&gt;</w:t>
      </w:r>
    </w:p>
    <w:p w14:paraId="79291CC7"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w:t>
      </w:r>
      <w:proofErr w:type="spellStart"/>
      <w:r w:rsidRPr="00E06B59">
        <w:rPr>
          <w:rFonts w:ascii="Courier New" w:hAnsi="Courier New" w:cs="Courier New"/>
          <w:spacing w:val="-20"/>
        </w:rPr>
        <w:t>kartenfolgenr</w:t>
      </w:r>
      <w:proofErr w:type="spellEnd"/>
      <w:r w:rsidRPr="00E06B59">
        <w:rPr>
          <w:rFonts w:ascii="Courier New" w:hAnsi="Courier New" w:cs="Courier New"/>
          <w:spacing w:val="-20"/>
        </w:rPr>
        <w:t>&gt;0&lt;/</w:t>
      </w:r>
      <w:proofErr w:type="spellStart"/>
      <w:r w:rsidRPr="00E06B59">
        <w:rPr>
          <w:rFonts w:ascii="Courier New" w:hAnsi="Courier New" w:cs="Courier New"/>
          <w:spacing w:val="-20"/>
        </w:rPr>
        <w:t>kartenfolgenr</w:t>
      </w:r>
      <w:proofErr w:type="spellEnd"/>
      <w:r w:rsidRPr="00E06B59">
        <w:rPr>
          <w:rFonts w:ascii="Courier New" w:hAnsi="Courier New" w:cs="Courier New"/>
          <w:spacing w:val="-20"/>
        </w:rPr>
        <w:t>&gt;</w:t>
      </w:r>
    </w:p>
    <w:p w14:paraId="3941F641"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w:t>
      </w:r>
      <w:proofErr w:type="spellStart"/>
      <w:r w:rsidRPr="00E06B59">
        <w:rPr>
          <w:rFonts w:ascii="Courier New" w:hAnsi="Courier New" w:cs="Courier New"/>
          <w:spacing w:val="-20"/>
        </w:rPr>
        <w:t>verfalldatum</w:t>
      </w:r>
      <w:proofErr w:type="spellEnd"/>
      <w:r w:rsidRPr="00E06B59">
        <w:rPr>
          <w:rFonts w:ascii="Courier New" w:hAnsi="Courier New" w:cs="Courier New"/>
          <w:spacing w:val="-20"/>
        </w:rPr>
        <w:t>&gt;191231&lt;/</w:t>
      </w:r>
      <w:proofErr w:type="spellStart"/>
      <w:r w:rsidRPr="00E06B59">
        <w:rPr>
          <w:rFonts w:ascii="Courier New" w:hAnsi="Courier New" w:cs="Courier New"/>
          <w:spacing w:val="-20"/>
        </w:rPr>
        <w:t>verfalldatum</w:t>
      </w:r>
      <w:proofErr w:type="spellEnd"/>
      <w:r w:rsidRPr="00E06B59">
        <w:rPr>
          <w:rFonts w:ascii="Courier New" w:hAnsi="Courier New" w:cs="Courier New"/>
          <w:spacing w:val="-20"/>
        </w:rPr>
        <w:t>&gt;</w:t>
      </w:r>
    </w:p>
    <w:p w14:paraId="3290EE1C"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w:t>
      </w:r>
      <w:proofErr w:type="spellStart"/>
      <w:r w:rsidRPr="00E06B59">
        <w:rPr>
          <w:rFonts w:ascii="Courier New" w:hAnsi="Courier New" w:cs="Courier New"/>
          <w:spacing w:val="-20"/>
        </w:rPr>
        <w:t>freischluessel</w:t>
      </w:r>
      <w:proofErr w:type="spellEnd"/>
      <w:r w:rsidRPr="00E06B59">
        <w:rPr>
          <w:rFonts w:ascii="Courier New" w:hAnsi="Courier New" w:cs="Courier New"/>
          <w:spacing w:val="-20"/>
        </w:rPr>
        <w:t>&gt;0&lt;/</w:t>
      </w:r>
      <w:proofErr w:type="spellStart"/>
      <w:r w:rsidRPr="00E06B59">
        <w:rPr>
          <w:rFonts w:ascii="Courier New" w:hAnsi="Courier New" w:cs="Courier New"/>
          <w:spacing w:val="-20"/>
        </w:rPr>
        <w:t>freischluessel</w:t>
      </w:r>
      <w:proofErr w:type="spellEnd"/>
      <w:r w:rsidRPr="00E06B59">
        <w:rPr>
          <w:rFonts w:ascii="Courier New" w:hAnsi="Courier New" w:cs="Courier New"/>
          <w:spacing w:val="-20"/>
        </w:rPr>
        <w:t>&gt;</w:t>
      </w:r>
    </w:p>
    <w:p w14:paraId="7D0B817C"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w:t>
      </w:r>
      <w:proofErr w:type="spellStart"/>
      <w:r w:rsidRPr="00E06B59">
        <w:rPr>
          <w:rFonts w:ascii="Courier New" w:hAnsi="Courier New" w:cs="Courier New"/>
          <w:spacing w:val="-20"/>
        </w:rPr>
        <w:t>kennungKarte</w:t>
      </w:r>
      <w:proofErr w:type="spellEnd"/>
      <w:r w:rsidRPr="00E06B59">
        <w:rPr>
          <w:rFonts w:ascii="Courier New" w:hAnsi="Courier New" w:cs="Courier New"/>
          <w:spacing w:val="-20"/>
        </w:rPr>
        <w:t>&gt;P&lt;/</w:t>
      </w:r>
      <w:proofErr w:type="spellStart"/>
      <w:r w:rsidRPr="00E06B59">
        <w:rPr>
          <w:rFonts w:ascii="Courier New" w:hAnsi="Courier New" w:cs="Courier New"/>
          <w:spacing w:val="-20"/>
        </w:rPr>
        <w:t>kennungKarte</w:t>
      </w:r>
      <w:proofErr w:type="spellEnd"/>
      <w:r w:rsidRPr="00E06B59">
        <w:rPr>
          <w:rFonts w:ascii="Courier New" w:hAnsi="Courier New" w:cs="Courier New"/>
          <w:spacing w:val="-20"/>
        </w:rPr>
        <w:t>&gt;</w:t>
      </w:r>
    </w:p>
    <w:p w14:paraId="3D735FAB"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w:t>
      </w:r>
      <w:proofErr w:type="spellStart"/>
      <w:r w:rsidRPr="00E06B59">
        <w:rPr>
          <w:rFonts w:ascii="Courier New" w:hAnsi="Courier New" w:cs="Courier New"/>
          <w:spacing w:val="-20"/>
        </w:rPr>
        <w:t>kartendaten</w:t>
      </w:r>
      <w:proofErr w:type="spellEnd"/>
      <w:r w:rsidRPr="00E06B59">
        <w:rPr>
          <w:rFonts w:ascii="Courier New" w:hAnsi="Courier New" w:cs="Courier New"/>
          <w:spacing w:val="-20"/>
        </w:rPr>
        <w:t>&gt;</w:t>
      </w:r>
    </w:p>
    <w:p w14:paraId="0E29F313"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&lt;sperre&gt;</w:t>
      </w:r>
    </w:p>
    <w:p w14:paraId="7A5ECC1B"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&lt;</w:t>
      </w:r>
      <w:proofErr w:type="spellStart"/>
      <w:r w:rsidRPr="00E06B59">
        <w:rPr>
          <w:rFonts w:ascii="Courier New" w:hAnsi="Courier New" w:cs="Courier New"/>
          <w:spacing w:val="-20"/>
        </w:rPr>
        <w:t>sperreArt</w:t>
      </w:r>
      <w:proofErr w:type="spellEnd"/>
      <w:r w:rsidRPr="00E06B59">
        <w:rPr>
          <w:rFonts w:ascii="Courier New" w:hAnsi="Courier New" w:cs="Courier New"/>
          <w:spacing w:val="-20"/>
        </w:rPr>
        <w:t>&gt;</w:t>
      </w:r>
      <w:r w:rsidR="005B110F">
        <w:rPr>
          <w:rFonts w:ascii="Courier New" w:hAnsi="Courier New" w:cs="Courier New"/>
          <w:spacing w:val="-20"/>
        </w:rPr>
        <w:t>FRAUD</w:t>
      </w:r>
      <w:r w:rsidRPr="00E06B59">
        <w:rPr>
          <w:rFonts w:ascii="Courier New" w:hAnsi="Courier New" w:cs="Courier New"/>
          <w:spacing w:val="-20"/>
        </w:rPr>
        <w:t>&lt;/</w:t>
      </w:r>
      <w:proofErr w:type="spellStart"/>
      <w:r w:rsidRPr="00E06B59">
        <w:rPr>
          <w:rFonts w:ascii="Courier New" w:hAnsi="Courier New" w:cs="Courier New"/>
          <w:spacing w:val="-20"/>
        </w:rPr>
        <w:t>sperreArt</w:t>
      </w:r>
      <w:proofErr w:type="spellEnd"/>
      <w:r w:rsidRPr="00E06B59">
        <w:rPr>
          <w:rFonts w:ascii="Courier New" w:hAnsi="Courier New" w:cs="Courier New"/>
          <w:spacing w:val="-20"/>
        </w:rPr>
        <w:t>&gt;</w:t>
      </w:r>
    </w:p>
    <w:p w14:paraId="21C92E75"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 xml:space="preserve">&lt;/sperre&gt; </w:t>
      </w:r>
    </w:p>
    <w:p w14:paraId="3E0801B7" w14:textId="77777777" w:rsidR="00E06B59" w:rsidRPr="00E06B59" w:rsidRDefault="00E06B59" w:rsidP="00E06B59">
      <w:pPr>
        <w:spacing w:before="0" w:after="0"/>
        <w:rPr>
          <w:rFonts w:ascii="Courier New" w:hAnsi="Courier New" w:cs="Courier New"/>
          <w:spacing w:val="-20"/>
        </w:rPr>
      </w:pPr>
      <w:r w:rsidRPr="00E06B59">
        <w:rPr>
          <w:rFonts w:ascii="Courier New" w:hAnsi="Courier New" w:cs="Courier New"/>
          <w:spacing w:val="-20"/>
        </w:rPr>
        <w:t>&lt;/REQUEST&gt;</w:t>
      </w:r>
    </w:p>
    <w:p w14:paraId="5436A0B2" w14:textId="77777777" w:rsidR="00E06B59" w:rsidRDefault="00E06B59" w:rsidP="00981BE8">
      <w:pPr>
        <w:rPr>
          <w:u w:val="single"/>
        </w:rPr>
      </w:pPr>
    </w:p>
    <w:p w14:paraId="4EBFB6FD" w14:textId="77777777" w:rsidR="00E06B59" w:rsidRPr="00E06B59" w:rsidRDefault="00E06B59" w:rsidP="00981BE8"/>
    <w:p w14:paraId="2BDBD816" w14:textId="77777777" w:rsidR="00C56C1B" w:rsidRDefault="00C56C1B" w:rsidP="00C56C1B">
      <w:pPr>
        <w:pStyle w:val="berschrift3"/>
      </w:pPr>
      <w:bookmarkStart w:id="97" w:name="_Toc83102688"/>
      <w:r>
        <w:t>Vormerkung</w:t>
      </w:r>
      <w:bookmarkEnd w:id="97"/>
    </w:p>
    <w:p w14:paraId="2BFD851B" w14:textId="77777777" w:rsidR="00CE0EFB" w:rsidRPr="00CE0EFB" w:rsidRDefault="00CE0EFB" w:rsidP="00CE0EFB"/>
    <w:p w14:paraId="37E830BB" w14:textId="77777777" w:rsidR="00440BEF" w:rsidRDefault="00094930" w:rsidP="00440BEF">
      <w:pPr>
        <w:pStyle w:val="berschrift3"/>
      </w:pPr>
      <w:bookmarkStart w:id="98" w:name="_Toc83102689"/>
      <w:r>
        <w:t>Limite</w:t>
      </w:r>
      <w:bookmarkEnd w:id="98"/>
    </w:p>
    <w:p w14:paraId="61A23A31" w14:textId="77777777" w:rsidR="00413B52" w:rsidRPr="00413B52" w:rsidRDefault="00413B52" w:rsidP="00413B52"/>
    <w:p w14:paraId="279F55D9" w14:textId="77777777" w:rsidR="00440BEF" w:rsidRDefault="00413B52" w:rsidP="00413B52">
      <w:pPr>
        <w:pStyle w:val="berschrift3"/>
      </w:pPr>
      <w:bookmarkStart w:id="99" w:name="_Toc83102690"/>
      <w:r>
        <w:lastRenderedPageBreak/>
        <w:t>Nachweise der Verarbeitung</w:t>
      </w:r>
      <w:bookmarkEnd w:id="99"/>
      <w:r>
        <w:t xml:space="preserve"> </w:t>
      </w:r>
    </w:p>
    <w:p w14:paraId="26AD3CD3" w14:textId="77777777" w:rsidR="00413B52" w:rsidRDefault="00413B52" w:rsidP="00413B52">
      <w:r>
        <w:t xml:space="preserve">Die Eingangs- und Ausgangs-Nachrichten werden in der Tabelle </w:t>
      </w:r>
      <w:r w:rsidRPr="00413B52">
        <w:rPr>
          <w:b/>
        </w:rPr>
        <w:t>KSB_ONLINE_LOG</w:t>
      </w:r>
      <w:r>
        <w:t xml:space="preserve"> dokumentiert. </w:t>
      </w:r>
    </w:p>
    <w:p w14:paraId="5F034012" w14:textId="77777777" w:rsidR="00413B52" w:rsidRPr="00C37DD9" w:rsidRDefault="00413B52" w:rsidP="00413B52">
      <w:pPr>
        <w:rPr>
          <w:color w:val="FF0000"/>
        </w:rPr>
      </w:pPr>
      <w:proofErr w:type="spellStart"/>
      <w:r w:rsidRPr="00C37DD9">
        <w:rPr>
          <w:color w:val="FF0000"/>
        </w:rPr>
        <w:t>Todo</w:t>
      </w:r>
      <w:proofErr w:type="spellEnd"/>
      <w:r w:rsidRPr="00C37DD9">
        <w:rPr>
          <w:color w:val="FF0000"/>
        </w:rPr>
        <w:t xml:space="preserve"> … woran erkennt man die </w:t>
      </w:r>
      <w:r w:rsidR="003D0F63">
        <w:rPr>
          <w:color w:val="FF0000"/>
        </w:rPr>
        <w:t>DMC</w:t>
      </w:r>
      <w:r w:rsidRPr="00C37DD9">
        <w:rPr>
          <w:color w:val="FF0000"/>
        </w:rPr>
        <w:t xml:space="preserve">-Nachrichten, Transaktion, Abwicklungskennzeichen … </w:t>
      </w:r>
    </w:p>
    <w:p w14:paraId="1ABDCF14" w14:textId="77777777" w:rsidR="00413B52" w:rsidRDefault="00413B52" w:rsidP="00413B52">
      <w:r>
        <w:t xml:space="preserve">Beispiel: </w:t>
      </w:r>
    </w:p>
    <w:p w14:paraId="7EBDF240" w14:textId="77777777" w:rsidR="00413B52" w:rsidRPr="00413B52" w:rsidRDefault="00413B52" w:rsidP="00413B52"/>
    <w:p w14:paraId="58038619" w14:textId="77777777" w:rsidR="00C56C1B" w:rsidRDefault="00094930" w:rsidP="00C56C1B">
      <w:pPr>
        <w:pStyle w:val="berschrift3"/>
      </w:pPr>
      <w:bookmarkStart w:id="100" w:name="_Toc83102691"/>
      <w:r>
        <w:t>B</w:t>
      </w:r>
      <w:r w:rsidR="00C56C1B">
        <w:t>eteiligte Datenbanken</w:t>
      </w:r>
      <w:bookmarkEnd w:id="100"/>
    </w:p>
    <w:p w14:paraId="1A3C48DF" w14:textId="77777777" w:rsidR="00C56C1B" w:rsidRDefault="00C56C1B" w:rsidP="00C56C1B"/>
    <w:p w14:paraId="15C45A0C" w14:textId="77777777" w:rsidR="00C56C1B" w:rsidRDefault="008B64BF" w:rsidP="00C56C1B">
      <w:pPr>
        <w:pStyle w:val="berschrift3"/>
      </w:pPr>
      <w:bookmarkStart w:id="101" w:name="_Toc83102692"/>
      <w:r>
        <w:t>Schnittstellen/Na</w:t>
      </w:r>
      <w:r w:rsidR="00C56C1B">
        <w:t>ch</w:t>
      </w:r>
      <w:r>
        <w:t>r</w:t>
      </w:r>
      <w:r w:rsidR="00C56C1B">
        <w:t>ichten</w:t>
      </w:r>
      <w:bookmarkEnd w:id="101"/>
    </w:p>
    <w:p w14:paraId="28BF3954" w14:textId="77777777" w:rsidR="00C56C1B" w:rsidRDefault="00413B52" w:rsidP="00C56C1B">
      <w:r>
        <w:t xml:space="preserve">Das </w:t>
      </w:r>
      <w:r w:rsidR="00F85681">
        <w:t>GATEWAY</w:t>
      </w:r>
      <w:r>
        <w:t xml:space="preserve"> sendet die Nachrichten im ISO-Format an das KSB-MPP.</w:t>
      </w:r>
      <w:r w:rsidR="004C3759">
        <w:t xml:space="preserve"> </w:t>
      </w:r>
      <w:r w:rsidR="004C3759">
        <w:br/>
        <w:t>Die Schnittstelle ist beschrieben im Dokument ISO GMC SFG V0.x (</w:t>
      </w:r>
      <w:r w:rsidR="004C3759" w:rsidRPr="004C3759">
        <w:t>N:\OEDaten\4652\4652-ALG\AAA_Zielstruktur\0030 Release\18.1\</w:t>
      </w:r>
      <w:r w:rsidR="00F85681">
        <w:t>DEBIT</w:t>
      </w:r>
      <w:r w:rsidR="004C3759" w:rsidRPr="004C3759">
        <w:t xml:space="preserve"> </w:t>
      </w:r>
      <w:r w:rsidR="000675D6">
        <w:t>MasterCard</w:t>
      </w:r>
      <w:r w:rsidR="004C3759" w:rsidRPr="004C3759">
        <w:t>\Schnittstellendokumente</w:t>
      </w:r>
      <w:r w:rsidR="004C3759">
        <w:t>)</w:t>
      </w:r>
    </w:p>
    <w:p w14:paraId="4B07237B" w14:textId="77777777" w:rsidR="00DA67D6" w:rsidRDefault="00DA67D6" w:rsidP="00C56C1B"/>
    <w:p w14:paraId="6BE908F6" w14:textId="77777777" w:rsidR="00051C17" w:rsidRDefault="00051C17" w:rsidP="00C56C1B"/>
    <w:p w14:paraId="6609B90E" w14:textId="77777777" w:rsidR="00051C17" w:rsidRDefault="00051C17" w:rsidP="00C56C1B"/>
    <w:p w14:paraId="1E0D3950" w14:textId="77777777" w:rsidR="00051C17" w:rsidRDefault="00051C17" w:rsidP="00C56C1B"/>
    <w:p w14:paraId="7C5C62C3" w14:textId="77777777" w:rsidR="00051C17" w:rsidRDefault="00051C17" w:rsidP="00C56C1B"/>
    <w:p w14:paraId="7F45D596" w14:textId="77777777" w:rsidR="00051C17" w:rsidRDefault="00051C17" w:rsidP="00C56C1B"/>
    <w:p w14:paraId="351FDA59" w14:textId="77777777" w:rsidR="00051C17" w:rsidRDefault="00051C17" w:rsidP="00C56C1B"/>
    <w:p w14:paraId="22084FBE" w14:textId="77777777" w:rsidR="00051C17" w:rsidRDefault="00051C17" w:rsidP="00C56C1B"/>
    <w:p w14:paraId="33E7E379" w14:textId="77777777" w:rsidR="00051C17" w:rsidRDefault="00051C17" w:rsidP="00C56C1B"/>
    <w:p w14:paraId="620E5C51" w14:textId="77777777" w:rsidR="00051C17" w:rsidRDefault="00051C17" w:rsidP="00C56C1B"/>
    <w:p w14:paraId="5BF87494" w14:textId="77777777" w:rsidR="00051C17" w:rsidRDefault="00051C17" w:rsidP="00C56C1B"/>
    <w:p w14:paraId="659D33D8" w14:textId="77777777" w:rsidR="00051C17" w:rsidRDefault="00051C17" w:rsidP="00C56C1B"/>
    <w:p w14:paraId="5ADADCC1" w14:textId="77777777" w:rsidR="00051C17" w:rsidRDefault="00051C17" w:rsidP="00C56C1B"/>
    <w:p w14:paraId="1953B88C" w14:textId="77777777" w:rsidR="00051C17" w:rsidRDefault="00051C17" w:rsidP="00C56C1B"/>
    <w:p w14:paraId="3BDBA3EF" w14:textId="77777777" w:rsidR="00051C17" w:rsidRDefault="00051C17" w:rsidP="00C56C1B"/>
    <w:p w14:paraId="742CCFD4" w14:textId="77777777" w:rsidR="00051C17" w:rsidRDefault="00051C17" w:rsidP="00C56C1B"/>
    <w:p w14:paraId="762DE735" w14:textId="77777777" w:rsidR="00051C17" w:rsidRDefault="00051C17" w:rsidP="00C56C1B"/>
    <w:p w14:paraId="5A0BCB5F" w14:textId="77777777" w:rsidR="00051C17" w:rsidRDefault="00051C17" w:rsidP="00C56C1B"/>
    <w:p w14:paraId="1185E3BD" w14:textId="77777777" w:rsidR="00051C17" w:rsidRDefault="00051C17" w:rsidP="00C56C1B"/>
    <w:p w14:paraId="587E9689" w14:textId="77777777" w:rsidR="00C56C1B" w:rsidRDefault="00C56C1B" w:rsidP="00C56C1B">
      <w:pPr>
        <w:pStyle w:val="berschrift1"/>
      </w:pPr>
      <w:bookmarkStart w:id="102" w:name="_Toc83102693"/>
      <w:r>
        <w:t xml:space="preserve">Clearing von </w:t>
      </w:r>
      <w:r w:rsidR="008B64BF">
        <w:t>Kredit</w:t>
      </w:r>
      <w:r w:rsidR="000D1C4A">
        <w:t>-Karten-</w:t>
      </w:r>
      <w:r>
        <w:t>Transaktionen</w:t>
      </w:r>
      <w:bookmarkEnd w:id="102"/>
      <w:r>
        <w:t xml:space="preserve"> </w:t>
      </w:r>
    </w:p>
    <w:p w14:paraId="0B61ED8C" w14:textId="77777777" w:rsidR="00C56C1B" w:rsidRDefault="00C56C1B" w:rsidP="00C56C1B"/>
    <w:p w14:paraId="46E2DD4A" w14:textId="77777777" w:rsidR="00C77CF3" w:rsidRPr="00C77CF3" w:rsidRDefault="00C56C1B" w:rsidP="00C77CF3">
      <w:pPr>
        <w:pStyle w:val="berschrift2"/>
      </w:pPr>
      <w:bookmarkStart w:id="103" w:name="_Toc83102694"/>
      <w:r>
        <w:t>Übersicht</w:t>
      </w:r>
      <w:bookmarkEnd w:id="103"/>
      <w:r w:rsidR="00C77CF3">
        <w:t xml:space="preserve"> </w:t>
      </w:r>
    </w:p>
    <w:p w14:paraId="08503A06" w14:textId="77777777" w:rsidR="00C56C1B" w:rsidRDefault="00C56C1B" w:rsidP="00C56C1B"/>
    <w:p w14:paraId="08CEBF5E" w14:textId="77777777" w:rsidR="00C77CF3" w:rsidRDefault="008B64BF" w:rsidP="00C77CF3">
      <w:pPr>
        <w:pStyle w:val="berschrift2"/>
      </w:pPr>
      <w:bookmarkStart w:id="104" w:name="_Toc83102695"/>
      <w:r>
        <w:t xml:space="preserve">Dateien von </w:t>
      </w:r>
      <w:r w:rsidR="000675D6">
        <w:t>MasterCard</w:t>
      </w:r>
      <w:r w:rsidR="00C77CF3">
        <w:t xml:space="preserve"> annehmen</w:t>
      </w:r>
      <w:bookmarkEnd w:id="104"/>
      <w:r w:rsidR="00C77CF3">
        <w:t xml:space="preserve"> </w:t>
      </w:r>
    </w:p>
    <w:p w14:paraId="7E901BB0" w14:textId="77777777" w:rsidR="00C77CF3" w:rsidRDefault="000675D6" w:rsidP="00C56C1B">
      <w:r>
        <w:t>MasterCard</w:t>
      </w:r>
      <w:r w:rsidR="00C77CF3">
        <w:t xml:space="preserve"> sendet die am Clearing beteiligten Dateien per </w:t>
      </w:r>
      <w:proofErr w:type="spellStart"/>
      <w:r w:rsidR="00C77CF3">
        <w:t>Travic-Linc</w:t>
      </w:r>
      <w:proofErr w:type="spellEnd"/>
      <w:r w:rsidR="00C77CF3">
        <w:t xml:space="preserve"> an </w:t>
      </w:r>
      <w:r w:rsidR="00812F74">
        <w:t>das IM24.</w:t>
      </w:r>
    </w:p>
    <w:p w14:paraId="79832505" w14:textId="77777777" w:rsidR="00812F74" w:rsidRDefault="00812F74" w:rsidP="00C56C1B">
      <w:r>
        <w:t>IPM-Datei</w:t>
      </w:r>
    </w:p>
    <w:p w14:paraId="37303B36" w14:textId="77777777" w:rsidR="00812F74" w:rsidRDefault="005B110F" w:rsidP="00C56C1B">
      <w:r>
        <w:t>TRQ4-Datei (</w:t>
      </w:r>
      <w:proofErr w:type="spellStart"/>
      <w:r>
        <w:t>ChargeBack</w:t>
      </w:r>
      <w:proofErr w:type="spellEnd"/>
      <w:r w:rsidR="00812F74">
        <w:t xml:space="preserve">) </w:t>
      </w:r>
    </w:p>
    <w:p w14:paraId="505C4CF9" w14:textId="77777777" w:rsidR="00572125" w:rsidRDefault="00812F74" w:rsidP="00C56C1B">
      <w:r>
        <w:t>Kurs-Datei</w:t>
      </w:r>
    </w:p>
    <w:p w14:paraId="0001DBCE" w14:textId="77777777" w:rsidR="0047407F" w:rsidRDefault="0047407F" w:rsidP="00C56C1B"/>
    <w:p w14:paraId="625A1E2A" w14:textId="77777777" w:rsidR="0047407F" w:rsidRDefault="0047407F" w:rsidP="0047407F">
      <w:pPr>
        <w:pStyle w:val="berschrift2"/>
      </w:pPr>
      <w:bookmarkStart w:id="105" w:name="_Toc83102696"/>
      <w:r>
        <w:t>Dateien von der Helaba annehmen</w:t>
      </w:r>
      <w:bookmarkEnd w:id="105"/>
      <w:r>
        <w:t xml:space="preserve"> </w:t>
      </w:r>
    </w:p>
    <w:p w14:paraId="3644112B" w14:textId="77777777" w:rsidR="00C77CF3" w:rsidRDefault="0047407F" w:rsidP="00C56C1B">
      <w:r>
        <w:t>Die Helaba liefert in einer eigenen Kurse-Datei die Umrechnungskurse für alle EU-Länder, die noch nicht den Euro eingeführt haben.</w:t>
      </w:r>
    </w:p>
    <w:p w14:paraId="6C537323" w14:textId="77777777" w:rsidR="00F32049" w:rsidRPr="00F32049" w:rsidRDefault="00F32049" w:rsidP="00C56C1B">
      <w:pPr>
        <w:rPr>
          <w:b/>
        </w:rPr>
      </w:pPr>
      <w:r w:rsidRPr="00F32049">
        <w:rPr>
          <w:b/>
        </w:rPr>
        <w:t xml:space="preserve">Der von der HELABA gelieferte Kurs ist der Preis für einen Euro in der jeweiligen Fremd-Währung. </w:t>
      </w:r>
    </w:p>
    <w:p w14:paraId="587501B8" w14:textId="77777777" w:rsidR="0047407F" w:rsidRDefault="008B64BF" w:rsidP="00D81F5A">
      <w:pPr>
        <w:pStyle w:val="berschrift3"/>
      </w:pPr>
      <w:bookmarkStart w:id="106" w:name="_Toc83102697"/>
      <w:r>
        <w:t>Kurse-Dateien v</w:t>
      </w:r>
      <w:r w:rsidR="00572125">
        <w:t>erarbeiten</w:t>
      </w:r>
      <w:bookmarkEnd w:id="106"/>
      <w:r w:rsidR="00572125">
        <w:t xml:space="preserve"> </w:t>
      </w:r>
    </w:p>
    <w:p w14:paraId="1BCFE15D" w14:textId="77777777" w:rsidR="00572125" w:rsidRDefault="00572125" w:rsidP="00C56C1B">
      <w:r>
        <w:t xml:space="preserve">Die täglich von </w:t>
      </w:r>
      <w:r w:rsidR="000675D6">
        <w:t>MasterCard</w:t>
      </w:r>
      <w:r>
        <w:t xml:space="preserve"> und von der Helaba gelieferten Kurse-Dateien werden in die Tabelle </w:t>
      </w:r>
      <w:r w:rsidRPr="005B110F">
        <w:rPr>
          <w:i/>
        </w:rPr>
        <w:t>KA_GMC_WHRG_KURS</w:t>
      </w:r>
      <w:r>
        <w:t xml:space="preserve"> eingestellt (</w:t>
      </w:r>
      <w:proofErr w:type="spellStart"/>
      <w:r>
        <w:t>Pgm</w:t>
      </w:r>
      <w:proofErr w:type="spellEnd"/>
      <w:r>
        <w:t xml:space="preserve">. </w:t>
      </w:r>
      <w:r w:rsidRPr="002712C6">
        <w:rPr>
          <w:b/>
        </w:rPr>
        <w:t>KAMCL301</w:t>
      </w:r>
      <w:r>
        <w:t>).</w:t>
      </w:r>
    </w:p>
    <w:p w14:paraId="11056762" w14:textId="77777777" w:rsidR="00572125" w:rsidRDefault="002712C6" w:rsidP="00C56C1B">
      <w:r>
        <w:t>In der Datenbank werden die ‚alten‘ Kurse mittels Ende-</w:t>
      </w:r>
      <w:proofErr w:type="spellStart"/>
      <w:r>
        <w:t>Timestamp</w:t>
      </w:r>
      <w:proofErr w:type="spellEnd"/>
      <w:r>
        <w:t xml:space="preserve"> deaktiviert und die neuen Kurse eingestellt.</w:t>
      </w:r>
    </w:p>
    <w:p w14:paraId="175BCFBB" w14:textId="77777777" w:rsidR="003C75CE" w:rsidRDefault="003C75CE" w:rsidP="003C75CE">
      <w:pPr>
        <w:jc w:val="center"/>
      </w:pPr>
      <w:bookmarkStart w:id="107" w:name="_GoBack"/>
      <w:r>
        <w:rPr>
          <w:noProof/>
          <w:lang w:eastAsia="de-DE"/>
        </w:rPr>
        <w:lastRenderedPageBreak/>
        <w:drawing>
          <wp:inline distT="0" distB="0" distL="0" distR="0" wp14:anchorId="2E929F44" wp14:editId="49F4CEBE">
            <wp:extent cx="3453364" cy="44862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729" cy="4491946"/>
                    </a:xfrm>
                    <a:prstGeom prst="rect">
                      <a:avLst/>
                    </a:prstGeom>
                    <a:noFill/>
                  </pic:spPr>
                </pic:pic>
              </a:graphicData>
            </a:graphic>
          </wp:inline>
        </w:drawing>
      </w:r>
    </w:p>
    <w:p w14:paraId="383CE418" w14:textId="77777777" w:rsidR="002712C6" w:rsidRDefault="002712C6" w:rsidP="002712C6">
      <w:pPr>
        <w:pStyle w:val="berschrift3"/>
      </w:pPr>
      <w:bookmarkStart w:id="108" w:name="_Toc83102698"/>
      <w:bookmarkEnd w:id="107"/>
      <w:r>
        <w:t xml:space="preserve">Kurse-Datei der </w:t>
      </w:r>
      <w:r w:rsidR="000675D6">
        <w:t>MasterCard</w:t>
      </w:r>
      <w:r>
        <w:t xml:space="preserve"> an die Helaba senden</w:t>
      </w:r>
      <w:bookmarkEnd w:id="108"/>
      <w:r>
        <w:t xml:space="preserve"> </w:t>
      </w:r>
    </w:p>
    <w:p w14:paraId="1307382D" w14:textId="77777777" w:rsidR="002712C6" w:rsidRPr="002712C6" w:rsidRDefault="002712C6" w:rsidP="002712C6"/>
    <w:p w14:paraId="1702C674" w14:textId="77777777" w:rsidR="002712C6" w:rsidRDefault="002712C6" w:rsidP="002712C6">
      <w:pPr>
        <w:pStyle w:val="berschrift3"/>
      </w:pPr>
      <w:bookmarkStart w:id="109" w:name="_Toc83102699"/>
      <w:r>
        <w:t>Kurse-Service</w:t>
      </w:r>
      <w:bookmarkEnd w:id="109"/>
    </w:p>
    <w:p w14:paraId="60841B24" w14:textId="77777777" w:rsidR="002712C6" w:rsidRPr="002712C6" w:rsidRDefault="002712C6" w:rsidP="002712C6">
      <w:r>
        <w:t xml:space="preserve">Das Programm </w:t>
      </w:r>
      <w:r w:rsidRPr="002712C6">
        <w:rPr>
          <w:b/>
        </w:rPr>
        <w:t>KAGMC505</w:t>
      </w:r>
      <w:r>
        <w:t xml:space="preserve"> stellt Service-Funktionen zur Kursumrechnung bereit …</w:t>
      </w:r>
    </w:p>
    <w:p w14:paraId="47122D76" w14:textId="77777777" w:rsidR="002712C6" w:rsidRDefault="002712C6" w:rsidP="002712C6">
      <w:pPr>
        <w:pStyle w:val="berschrift3"/>
      </w:pPr>
      <w:bookmarkStart w:id="110" w:name="_Toc83102700"/>
      <w:r>
        <w:t>Tabelle KA_GMC_WHRG_KURS</w:t>
      </w:r>
      <w:bookmarkEnd w:id="110"/>
      <w:r>
        <w:t xml:space="preserve"> </w:t>
      </w:r>
    </w:p>
    <w:p w14:paraId="1F66EB99" w14:textId="77777777" w:rsidR="001E4D25" w:rsidRDefault="001E4D25" w:rsidP="00C56C1B">
      <w:r>
        <w:t xml:space="preserve">Das Programm KAMCL301 stellt die Kurse der MasterCard und die Kurse der HELABA in die Tabelle ein. Die Datenbank hat folgenden Aufbau: </w:t>
      </w:r>
    </w:p>
    <w:p w14:paraId="4A691D5B" w14:textId="77777777" w:rsidR="001E4D25" w:rsidRPr="001E4D25" w:rsidRDefault="001E4D25" w:rsidP="001E4D25">
      <w:pPr>
        <w:spacing w:before="0" w:after="0"/>
        <w:rPr>
          <w:rFonts w:ascii="Courier New" w:hAnsi="Courier New"/>
        </w:rPr>
      </w:pPr>
      <w:proofErr w:type="spellStart"/>
      <w:r w:rsidRPr="001E4D25">
        <w:rPr>
          <w:rFonts w:ascii="Courier New" w:hAnsi="Courier New"/>
        </w:rPr>
        <w:t>Num</w:t>
      </w:r>
      <w:proofErr w:type="spellEnd"/>
      <w:r w:rsidRPr="001E4D25">
        <w:rPr>
          <w:rFonts w:ascii="Courier New" w:hAnsi="Courier New"/>
        </w:rPr>
        <w:t xml:space="preserve"> </w:t>
      </w:r>
      <w:proofErr w:type="spellStart"/>
      <w:r w:rsidRPr="001E4D25">
        <w:rPr>
          <w:rFonts w:ascii="Courier New" w:hAnsi="Courier New"/>
        </w:rPr>
        <w:t>Column</w:t>
      </w:r>
      <w:proofErr w:type="spellEnd"/>
      <w:r w:rsidRPr="001E4D25">
        <w:rPr>
          <w:rFonts w:ascii="Courier New" w:hAnsi="Courier New"/>
        </w:rPr>
        <w:t xml:space="preserve"> Name                    </w:t>
      </w:r>
      <w:proofErr w:type="spellStart"/>
      <w:r w:rsidRPr="001E4D25">
        <w:rPr>
          <w:rFonts w:ascii="Courier New" w:hAnsi="Courier New"/>
        </w:rPr>
        <w:t>Coltype</w:t>
      </w:r>
      <w:proofErr w:type="spellEnd"/>
      <w:r w:rsidRPr="001E4D25">
        <w:rPr>
          <w:rFonts w:ascii="Courier New" w:hAnsi="Courier New"/>
        </w:rPr>
        <w:t xml:space="preserve">  </w:t>
      </w:r>
      <w:proofErr w:type="spellStart"/>
      <w:r w:rsidRPr="001E4D25">
        <w:rPr>
          <w:rFonts w:ascii="Courier New" w:hAnsi="Courier New"/>
        </w:rPr>
        <w:t>Length</w:t>
      </w:r>
      <w:proofErr w:type="spellEnd"/>
      <w:r w:rsidRPr="001E4D25">
        <w:rPr>
          <w:rFonts w:ascii="Courier New" w:hAnsi="Courier New"/>
        </w:rPr>
        <w:t xml:space="preserve"> </w:t>
      </w:r>
      <w:proofErr w:type="spellStart"/>
      <w:r w:rsidRPr="001E4D25">
        <w:rPr>
          <w:rFonts w:ascii="Courier New" w:hAnsi="Courier New"/>
        </w:rPr>
        <w:t>Nl</w:t>
      </w:r>
      <w:proofErr w:type="spellEnd"/>
      <w:r w:rsidRPr="001E4D25">
        <w:rPr>
          <w:rFonts w:ascii="Courier New" w:hAnsi="Courier New"/>
        </w:rPr>
        <w:t xml:space="preserve"> Up </w:t>
      </w:r>
      <w:proofErr w:type="spellStart"/>
      <w:r w:rsidRPr="001E4D25">
        <w:rPr>
          <w:rFonts w:ascii="Courier New" w:hAnsi="Courier New"/>
        </w:rPr>
        <w:t>Pkey</w:t>
      </w:r>
      <w:proofErr w:type="spellEnd"/>
      <w:r w:rsidRPr="001E4D25">
        <w:rPr>
          <w:rFonts w:ascii="Courier New" w:hAnsi="Courier New"/>
        </w:rPr>
        <w:t xml:space="preserve"> </w:t>
      </w:r>
      <w:proofErr w:type="spellStart"/>
      <w:r w:rsidRPr="001E4D25">
        <w:rPr>
          <w:rFonts w:ascii="Courier New" w:hAnsi="Courier New"/>
        </w:rPr>
        <w:t>Dfl</w:t>
      </w:r>
      <w:proofErr w:type="spellEnd"/>
      <w:r w:rsidRPr="001E4D25">
        <w:rPr>
          <w:rFonts w:ascii="Courier New" w:hAnsi="Courier New"/>
        </w:rPr>
        <w:t xml:space="preserve"> Bit </w:t>
      </w:r>
      <w:proofErr w:type="spellStart"/>
      <w:r w:rsidRPr="001E4D25">
        <w:rPr>
          <w:rFonts w:ascii="Courier New" w:hAnsi="Courier New"/>
        </w:rPr>
        <w:t>Lengt</w:t>
      </w:r>
      <w:proofErr w:type="spellEnd"/>
    </w:p>
    <w:p w14:paraId="3D97FE8E" w14:textId="77777777" w:rsidR="001E4D25" w:rsidRPr="001E4D25" w:rsidRDefault="001E4D25" w:rsidP="001E4D25">
      <w:pPr>
        <w:spacing w:before="0" w:after="0"/>
        <w:rPr>
          <w:rFonts w:ascii="Courier New" w:hAnsi="Courier New"/>
        </w:rPr>
      </w:pPr>
      <w:r w:rsidRPr="001E4D25">
        <w:rPr>
          <w:rFonts w:ascii="Courier New" w:hAnsi="Courier New"/>
        </w:rPr>
        <w:t xml:space="preserve">1   WHRG_SCHL_ISO                  CHAR     3      N  Y  1    N   S        </w:t>
      </w:r>
    </w:p>
    <w:p w14:paraId="0B0D66E7" w14:textId="77777777" w:rsidR="001E4D25" w:rsidRPr="00AA7019" w:rsidRDefault="001E4D25" w:rsidP="001E4D25">
      <w:pPr>
        <w:spacing w:before="0" w:after="0"/>
        <w:rPr>
          <w:rFonts w:ascii="Courier New" w:hAnsi="Courier New"/>
          <w:lang w:val="en-US"/>
        </w:rPr>
      </w:pPr>
      <w:r w:rsidRPr="00AA7019">
        <w:rPr>
          <w:rFonts w:ascii="Courier New" w:hAnsi="Courier New"/>
          <w:lang w:val="en-US"/>
        </w:rPr>
        <w:t xml:space="preserve">2   KRKT_PRZR_NAME                 CHAR     8      N  Y  2    N   S        </w:t>
      </w:r>
    </w:p>
    <w:p w14:paraId="1C31732D" w14:textId="77777777" w:rsidR="001E4D25" w:rsidRPr="00AA7019" w:rsidRDefault="001E4D25" w:rsidP="001E4D25">
      <w:pPr>
        <w:spacing w:before="0" w:after="0"/>
        <w:rPr>
          <w:rFonts w:ascii="Courier New" w:hAnsi="Courier New"/>
          <w:lang w:val="en-US"/>
        </w:rPr>
      </w:pPr>
      <w:r w:rsidRPr="00AA7019">
        <w:rPr>
          <w:rFonts w:ascii="Courier New" w:hAnsi="Courier New"/>
          <w:lang w:val="en-US"/>
        </w:rPr>
        <w:t xml:space="preserve">3   WHRG_KURS_ETS                  TIMESTMP 10     N  Y  3    N            </w:t>
      </w:r>
    </w:p>
    <w:p w14:paraId="301C5539" w14:textId="77777777" w:rsidR="001E4D25" w:rsidRPr="00AA7019" w:rsidRDefault="001E4D25" w:rsidP="001E4D25">
      <w:pPr>
        <w:spacing w:before="0" w:after="0"/>
        <w:rPr>
          <w:rFonts w:ascii="Courier New" w:hAnsi="Courier New"/>
          <w:lang w:val="en-US"/>
        </w:rPr>
      </w:pPr>
      <w:r w:rsidRPr="00AA7019">
        <w:rPr>
          <w:rFonts w:ascii="Courier New" w:hAnsi="Courier New"/>
          <w:lang w:val="en-US"/>
        </w:rPr>
        <w:t xml:space="preserve">4   WHRG_KURS_ATS                  TIMESTMP 10     N  Y       N            </w:t>
      </w:r>
    </w:p>
    <w:p w14:paraId="49FE374F" w14:textId="77777777" w:rsidR="001E4D25" w:rsidRPr="001E4D25" w:rsidRDefault="001E4D25" w:rsidP="001E4D25">
      <w:pPr>
        <w:spacing w:before="0" w:after="0"/>
        <w:rPr>
          <w:rFonts w:ascii="Courier New" w:hAnsi="Courier New"/>
        </w:rPr>
      </w:pPr>
      <w:r w:rsidRPr="001E4D25">
        <w:rPr>
          <w:rFonts w:ascii="Courier New" w:hAnsi="Courier New"/>
        </w:rPr>
        <w:t xml:space="preserve">5   GELD_KURS_USD                  DECIMAL  15,0   N  Y       N            </w:t>
      </w:r>
    </w:p>
    <w:p w14:paraId="389CB61B" w14:textId="77777777" w:rsidR="001E4D25" w:rsidRPr="001E4D25" w:rsidRDefault="001E4D25" w:rsidP="001E4D25">
      <w:pPr>
        <w:spacing w:before="0" w:after="0"/>
        <w:rPr>
          <w:rFonts w:ascii="Courier New" w:hAnsi="Courier New"/>
        </w:rPr>
      </w:pPr>
      <w:r w:rsidRPr="001E4D25">
        <w:rPr>
          <w:rFonts w:ascii="Courier New" w:hAnsi="Courier New"/>
        </w:rPr>
        <w:t xml:space="preserve">6   MTTL_KURS_USD                  DECIMAL  15,0   N  Y       N            </w:t>
      </w:r>
    </w:p>
    <w:p w14:paraId="6F02EC91" w14:textId="77777777" w:rsidR="001E4D25" w:rsidRPr="001E4D25" w:rsidRDefault="001E4D25" w:rsidP="001E4D25">
      <w:pPr>
        <w:spacing w:before="0" w:after="0"/>
        <w:rPr>
          <w:rFonts w:ascii="Courier New" w:hAnsi="Courier New"/>
        </w:rPr>
      </w:pPr>
      <w:r w:rsidRPr="001E4D25">
        <w:rPr>
          <w:rFonts w:ascii="Courier New" w:hAnsi="Courier New"/>
        </w:rPr>
        <w:t xml:space="preserve">7   BRIF_KURS_USD                  DECIMAL  15,0   N  Y       N            </w:t>
      </w:r>
    </w:p>
    <w:p w14:paraId="5E3A70CF" w14:textId="77777777" w:rsidR="001E4D25" w:rsidRPr="001E4D25" w:rsidRDefault="001E4D25" w:rsidP="001E4D25">
      <w:pPr>
        <w:spacing w:before="0" w:after="0"/>
        <w:rPr>
          <w:rFonts w:ascii="Courier New" w:hAnsi="Courier New"/>
        </w:rPr>
      </w:pPr>
      <w:r w:rsidRPr="001E4D25">
        <w:rPr>
          <w:rFonts w:ascii="Courier New" w:hAnsi="Courier New"/>
        </w:rPr>
        <w:t xml:space="preserve">8   KURS_EXPONENT_USD              DECIMAL  2,0    N  Y       N            </w:t>
      </w:r>
    </w:p>
    <w:p w14:paraId="0306920A" w14:textId="77777777" w:rsidR="001E4D25" w:rsidRPr="001E4D25" w:rsidRDefault="001E4D25" w:rsidP="001E4D25">
      <w:pPr>
        <w:spacing w:before="0" w:after="0"/>
        <w:rPr>
          <w:rFonts w:ascii="Courier New" w:hAnsi="Courier New"/>
        </w:rPr>
      </w:pPr>
      <w:r w:rsidRPr="001E4D25">
        <w:rPr>
          <w:rFonts w:ascii="Courier New" w:hAnsi="Courier New"/>
        </w:rPr>
        <w:t xml:space="preserve">9   GELD_KURS_EUR                  DECIMAL  15,0   N  Y       N            </w:t>
      </w:r>
    </w:p>
    <w:p w14:paraId="2E1D3F22" w14:textId="77777777" w:rsidR="001E4D25" w:rsidRPr="001E4D25" w:rsidRDefault="001E4D25" w:rsidP="001E4D25">
      <w:pPr>
        <w:spacing w:before="0" w:after="0"/>
        <w:rPr>
          <w:rFonts w:ascii="Courier New" w:hAnsi="Courier New"/>
        </w:rPr>
      </w:pPr>
      <w:r w:rsidRPr="001E4D25">
        <w:rPr>
          <w:rFonts w:ascii="Courier New" w:hAnsi="Courier New"/>
        </w:rPr>
        <w:t xml:space="preserve">10  MTTL_KURS_EUR                  DECIMAL  15,0   N  Y       N            </w:t>
      </w:r>
    </w:p>
    <w:p w14:paraId="330BC95B" w14:textId="77777777" w:rsidR="001E4D25" w:rsidRPr="001E4D25" w:rsidRDefault="001E4D25" w:rsidP="001E4D25">
      <w:pPr>
        <w:spacing w:before="0" w:after="0"/>
        <w:rPr>
          <w:rFonts w:ascii="Courier New" w:hAnsi="Courier New"/>
        </w:rPr>
      </w:pPr>
      <w:r w:rsidRPr="001E4D25">
        <w:rPr>
          <w:rFonts w:ascii="Courier New" w:hAnsi="Courier New"/>
        </w:rPr>
        <w:t xml:space="preserve">11  BRIF_KURS_EUR                  DECIMAL  15,0   N  Y       N            </w:t>
      </w:r>
    </w:p>
    <w:p w14:paraId="663875E8" w14:textId="77777777" w:rsidR="001E4D25" w:rsidRPr="001E4D25" w:rsidRDefault="001E4D25" w:rsidP="001E4D25">
      <w:pPr>
        <w:spacing w:before="0" w:after="0"/>
        <w:rPr>
          <w:rFonts w:ascii="Courier New" w:hAnsi="Courier New"/>
        </w:rPr>
      </w:pPr>
      <w:r w:rsidRPr="001E4D25">
        <w:rPr>
          <w:rFonts w:ascii="Courier New" w:hAnsi="Courier New"/>
        </w:rPr>
        <w:lastRenderedPageBreak/>
        <w:t xml:space="preserve">12  KURS_EXPONENT_EUR              DECIMAL  2,0    N  Y       N            </w:t>
      </w:r>
    </w:p>
    <w:p w14:paraId="1F103AEC" w14:textId="77777777" w:rsidR="001E4D25" w:rsidRDefault="001E4D25" w:rsidP="00C56C1B"/>
    <w:p w14:paraId="4CB129F4" w14:textId="77777777" w:rsidR="001E4D25" w:rsidRDefault="001E4D25" w:rsidP="00C56C1B">
      <w:r>
        <w:t xml:space="preserve">Die Inhalte der Tabelle sind wie folgt zu interpretieren: </w:t>
      </w:r>
    </w:p>
    <w:tbl>
      <w:tblPr>
        <w:tblStyle w:val="Tabellenraster"/>
        <w:tblW w:w="0" w:type="auto"/>
        <w:tblLook w:val="04A0" w:firstRow="1" w:lastRow="0" w:firstColumn="1" w:lastColumn="0" w:noHBand="0" w:noVBand="1"/>
      </w:tblPr>
      <w:tblGrid>
        <w:gridCol w:w="2273"/>
        <w:gridCol w:w="2189"/>
        <w:gridCol w:w="2300"/>
        <w:gridCol w:w="2300"/>
      </w:tblGrid>
      <w:tr w:rsidR="001E4D25" w14:paraId="67B79035" w14:textId="77777777" w:rsidTr="001E4D25">
        <w:tc>
          <w:tcPr>
            <w:tcW w:w="2303" w:type="dxa"/>
            <w:shd w:val="clear" w:color="auto" w:fill="B8CCE4" w:themeFill="accent1" w:themeFillTint="66"/>
          </w:tcPr>
          <w:p w14:paraId="43A354A6" w14:textId="77777777" w:rsidR="001E4D25" w:rsidRPr="001E4D25" w:rsidRDefault="001E4D25" w:rsidP="00C56C1B">
            <w:pPr>
              <w:rPr>
                <w:rFonts w:ascii="Courier New" w:hAnsi="Courier New" w:cs="Courier New"/>
              </w:rPr>
            </w:pPr>
            <w:r w:rsidRPr="001E4D25">
              <w:rPr>
                <w:rFonts w:ascii="Courier New" w:hAnsi="Courier New" w:cs="Courier New"/>
              </w:rPr>
              <w:t>WHRG_SCHL_ISO</w:t>
            </w:r>
          </w:p>
        </w:tc>
        <w:tc>
          <w:tcPr>
            <w:tcW w:w="2303" w:type="dxa"/>
            <w:shd w:val="clear" w:color="auto" w:fill="B8CCE4" w:themeFill="accent1" w:themeFillTint="66"/>
          </w:tcPr>
          <w:p w14:paraId="6BF34A6E" w14:textId="77777777" w:rsidR="001E4D25" w:rsidRPr="001E4D25" w:rsidRDefault="001E4D25" w:rsidP="00C56C1B">
            <w:pPr>
              <w:rPr>
                <w:rFonts w:ascii="Courier New" w:hAnsi="Courier New" w:cs="Courier New"/>
              </w:rPr>
            </w:pPr>
            <w:r w:rsidRPr="001E4D25">
              <w:rPr>
                <w:rFonts w:ascii="Courier New" w:hAnsi="Courier New" w:cs="Courier New"/>
              </w:rPr>
              <w:t>…</w:t>
            </w:r>
          </w:p>
        </w:tc>
        <w:tc>
          <w:tcPr>
            <w:tcW w:w="2303" w:type="dxa"/>
            <w:shd w:val="clear" w:color="auto" w:fill="B8CCE4" w:themeFill="accent1" w:themeFillTint="66"/>
          </w:tcPr>
          <w:p w14:paraId="6F7B4DE7" w14:textId="77777777" w:rsidR="001E4D25" w:rsidRPr="001E4D25" w:rsidRDefault="001E4D25" w:rsidP="00C56C1B">
            <w:pPr>
              <w:rPr>
                <w:rFonts w:ascii="Courier New" w:hAnsi="Courier New" w:cs="Courier New"/>
              </w:rPr>
            </w:pPr>
            <w:r w:rsidRPr="001E4D25">
              <w:rPr>
                <w:rFonts w:ascii="Courier New" w:hAnsi="Courier New" w:cs="Courier New"/>
              </w:rPr>
              <w:t xml:space="preserve">.._KURS_USD </w:t>
            </w:r>
          </w:p>
          <w:p w14:paraId="68687F24" w14:textId="77777777" w:rsidR="001E4D25" w:rsidRPr="001E4D25" w:rsidRDefault="001E4D25" w:rsidP="00C56C1B">
            <w:pPr>
              <w:rPr>
                <w:rFonts w:ascii="Courier New" w:hAnsi="Courier New" w:cs="Courier New"/>
              </w:rPr>
            </w:pPr>
            <w:r w:rsidRPr="001E4D25">
              <w:rPr>
                <w:rFonts w:ascii="Courier New" w:hAnsi="Courier New" w:cs="Courier New"/>
              </w:rPr>
              <w:t>(7 Nachkommastellen)</w:t>
            </w:r>
          </w:p>
        </w:tc>
        <w:tc>
          <w:tcPr>
            <w:tcW w:w="2303" w:type="dxa"/>
            <w:shd w:val="clear" w:color="auto" w:fill="B8CCE4" w:themeFill="accent1" w:themeFillTint="66"/>
          </w:tcPr>
          <w:p w14:paraId="0BE27B65" w14:textId="77777777" w:rsidR="001E4D25" w:rsidRPr="001E4D25" w:rsidRDefault="001E4D25" w:rsidP="00C56C1B">
            <w:pPr>
              <w:rPr>
                <w:rFonts w:ascii="Courier New" w:hAnsi="Courier New" w:cs="Courier New"/>
              </w:rPr>
            </w:pPr>
            <w:r w:rsidRPr="001E4D25">
              <w:rPr>
                <w:rFonts w:ascii="Courier New" w:hAnsi="Courier New" w:cs="Courier New"/>
              </w:rPr>
              <w:t>…KURS_EUR</w:t>
            </w:r>
          </w:p>
          <w:p w14:paraId="0AA49A13" w14:textId="77777777" w:rsidR="001E4D25" w:rsidRPr="001E4D25" w:rsidRDefault="001E4D25" w:rsidP="00C56C1B">
            <w:pPr>
              <w:rPr>
                <w:rFonts w:ascii="Courier New" w:hAnsi="Courier New" w:cs="Courier New"/>
              </w:rPr>
            </w:pPr>
            <w:r w:rsidRPr="001E4D25">
              <w:rPr>
                <w:rFonts w:ascii="Courier New" w:hAnsi="Courier New" w:cs="Courier New"/>
              </w:rPr>
              <w:t>(7 Nachkommastellen)</w:t>
            </w:r>
          </w:p>
        </w:tc>
      </w:tr>
      <w:tr w:rsidR="001E4D25" w14:paraId="72EF4881" w14:textId="77777777" w:rsidTr="001E4D25">
        <w:tc>
          <w:tcPr>
            <w:tcW w:w="2303" w:type="dxa"/>
          </w:tcPr>
          <w:p w14:paraId="08244222" w14:textId="77777777" w:rsidR="001E4D25" w:rsidRPr="001E4D25" w:rsidRDefault="001E4D25" w:rsidP="00C56C1B">
            <w:pPr>
              <w:rPr>
                <w:rFonts w:ascii="Courier New" w:hAnsi="Courier New" w:cs="Courier New"/>
              </w:rPr>
            </w:pPr>
            <w:r w:rsidRPr="001E4D25">
              <w:rPr>
                <w:rFonts w:ascii="Courier New" w:hAnsi="Courier New" w:cs="Courier New"/>
              </w:rPr>
              <w:t>XXX</w:t>
            </w:r>
          </w:p>
        </w:tc>
        <w:tc>
          <w:tcPr>
            <w:tcW w:w="2303" w:type="dxa"/>
          </w:tcPr>
          <w:p w14:paraId="7209D602" w14:textId="77777777" w:rsidR="001E4D25" w:rsidRPr="001E4D25" w:rsidRDefault="001E4D25" w:rsidP="00C56C1B">
            <w:pPr>
              <w:rPr>
                <w:rFonts w:ascii="Courier New" w:hAnsi="Courier New" w:cs="Courier New"/>
              </w:rPr>
            </w:pPr>
          </w:p>
        </w:tc>
        <w:tc>
          <w:tcPr>
            <w:tcW w:w="2303" w:type="dxa"/>
          </w:tcPr>
          <w:p w14:paraId="7E640BC0" w14:textId="77777777" w:rsidR="001E4D25" w:rsidRPr="001E4D25" w:rsidRDefault="001E4D25" w:rsidP="00C56C1B">
            <w:pPr>
              <w:rPr>
                <w:rFonts w:ascii="Courier New" w:hAnsi="Courier New" w:cs="Courier New"/>
              </w:rPr>
            </w:pPr>
            <w:proofErr w:type="spellStart"/>
            <w:r w:rsidRPr="001E4D25">
              <w:rPr>
                <w:rFonts w:ascii="Courier New" w:hAnsi="Courier New" w:cs="Courier New"/>
              </w:rPr>
              <w:t>nn</w:t>
            </w:r>
            <w:proofErr w:type="spellEnd"/>
            <w:r w:rsidRPr="001E4D25">
              <w:rPr>
                <w:rFonts w:ascii="Courier New" w:hAnsi="Courier New" w:cs="Courier New"/>
              </w:rPr>
              <w:t xml:space="preserve"> </w:t>
            </w:r>
          </w:p>
          <w:p w14:paraId="5F23BCDC" w14:textId="77777777" w:rsidR="001E4D25" w:rsidRPr="001E4D25" w:rsidRDefault="001E4D25" w:rsidP="001E4D25">
            <w:pPr>
              <w:rPr>
                <w:rFonts w:ascii="Courier New" w:hAnsi="Courier New" w:cs="Courier New"/>
              </w:rPr>
            </w:pPr>
            <w:r w:rsidRPr="001E4D25">
              <w:rPr>
                <w:rFonts w:ascii="Courier New" w:hAnsi="Courier New" w:cs="Courier New"/>
              </w:rPr>
              <w:t xml:space="preserve">(1USD = </w:t>
            </w:r>
            <w:proofErr w:type="spellStart"/>
            <w:r w:rsidRPr="001E4D25">
              <w:rPr>
                <w:rFonts w:ascii="Courier New" w:hAnsi="Courier New" w:cs="Courier New"/>
              </w:rPr>
              <w:t>nn</w:t>
            </w:r>
            <w:proofErr w:type="spellEnd"/>
            <w:r w:rsidRPr="001E4D25">
              <w:rPr>
                <w:rFonts w:ascii="Courier New" w:hAnsi="Courier New" w:cs="Courier New"/>
              </w:rPr>
              <w:t xml:space="preserve"> XXX) </w:t>
            </w:r>
          </w:p>
        </w:tc>
        <w:tc>
          <w:tcPr>
            <w:tcW w:w="2303" w:type="dxa"/>
          </w:tcPr>
          <w:p w14:paraId="7911245A" w14:textId="77777777" w:rsidR="001E4D25" w:rsidRPr="001E4D25" w:rsidRDefault="001E4D25" w:rsidP="00C56C1B">
            <w:pPr>
              <w:rPr>
                <w:rFonts w:ascii="Courier New" w:hAnsi="Courier New" w:cs="Courier New"/>
              </w:rPr>
            </w:pPr>
            <w:r w:rsidRPr="001E4D25">
              <w:rPr>
                <w:rFonts w:ascii="Courier New" w:hAnsi="Courier New" w:cs="Courier New"/>
              </w:rPr>
              <w:t>mm</w:t>
            </w:r>
          </w:p>
          <w:p w14:paraId="21AC8822" w14:textId="77777777" w:rsidR="001E4D25" w:rsidRPr="001E4D25" w:rsidRDefault="001E4D25" w:rsidP="001E4D25">
            <w:pPr>
              <w:rPr>
                <w:rFonts w:ascii="Courier New" w:hAnsi="Courier New" w:cs="Courier New"/>
              </w:rPr>
            </w:pPr>
            <w:r w:rsidRPr="001E4D25">
              <w:rPr>
                <w:rFonts w:ascii="Courier New" w:hAnsi="Courier New" w:cs="Courier New"/>
              </w:rPr>
              <w:t>(1EUR = mm XXX)</w:t>
            </w:r>
          </w:p>
        </w:tc>
      </w:tr>
    </w:tbl>
    <w:p w14:paraId="60BD79FE" w14:textId="77777777" w:rsidR="001E4D25" w:rsidRDefault="001E4D25" w:rsidP="00C56C1B"/>
    <w:p w14:paraId="5FFDEC4C" w14:textId="77777777" w:rsidR="00572125" w:rsidRDefault="00572125" w:rsidP="00C56C1B"/>
    <w:p w14:paraId="2B5F1672" w14:textId="77777777" w:rsidR="00C56C1B" w:rsidRPr="00C56C1B" w:rsidRDefault="00D5065B" w:rsidP="00C56C1B">
      <w:pPr>
        <w:pStyle w:val="berschrift2"/>
      </w:pPr>
      <w:bookmarkStart w:id="111" w:name="_Toc83102701"/>
      <w:r>
        <w:t>Clearing-Dateien erstellen</w:t>
      </w:r>
      <w:r w:rsidR="009C64C4">
        <w:t xml:space="preserve"> </w:t>
      </w:r>
      <w:r w:rsidR="00C56C1B">
        <w:t>(SEPA-SCC)</w:t>
      </w:r>
      <w:bookmarkEnd w:id="111"/>
    </w:p>
    <w:p w14:paraId="79ECF066" w14:textId="77777777" w:rsidR="0020614F" w:rsidRDefault="00CE5C7B" w:rsidP="00A33851">
      <w:r>
        <w:t>Der MIP (MasterCard Input-</w:t>
      </w:r>
      <w:r w:rsidR="005E73AE">
        <w:t xml:space="preserve">Server) </w:t>
      </w:r>
      <w:r>
        <w:t>sendet das IPM- File (Clearing-</w:t>
      </w:r>
      <w:r w:rsidR="005E73AE">
        <w:t>Datei) an e</w:t>
      </w:r>
      <w:r>
        <w:t xml:space="preserve">in Eingangsverzeichnis des </w:t>
      </w:r>
      <w:proofErr w:type="spellStart"/>
      <w:r>
        <w:t>eWL</w:t>
      </w:r>
      <w:proofErr w:type="spellEnd"/>
      <w:r>
        <w:t>-</w:t>
      </w:r>
      <w:r w:rsidR="005E73AE">
        <w:t>Servers.</w:t>
      </w:r>
    </w:p>
    <w:p w14:paraId="11CF62DB" w14:textId="77777777" w:rsidR="005E73AE" w:rsidRDefault="005E73AE" w:rsidP="00A33851">
      <w:r>
        <w:t>Von dem Einga</w:t>
      </w:r>
      <w:r w:rsidR="00CE5C7B">
        <w:t xml:space="preserve">ngsverzeichnis wird per </w:t>
      </w:r>
      <w:proofErr w:type="spellStart"/>
      <w:r w:rsidR="00CE5C7B">
        <w:t>Travic</w:t>
      </w:r>
      <w:proofErr w:type="spellEnd"/>
      <w:r w:rsidR="00CE5C7B">
        <w:t>-</w:t>
      </w:r>
      <w:r>
        <w:t xml:space="preserve">Link das IPM- File an das </w:t>
      </w:r>
      <w:r w:rsidRPr="00CE5C7B">
        <w:rPr>
          <w:b/>
        </w:rPr>
        <w:t>GATEWAY</w:t>
      </w:r>
      <w:r>
        <w:t xml:space="preserve"> gesendet (MPJ1). </w:t>
      </w:r>
    </w:p>
    <w:p w14:paraId="5C103151" w14:textId="77777777" w:rsidR="005E73AE" w:rsidRDefault="005E73AE" w:rsidP="00A33851">
      <w:r>
        <w:t xml:space="preserve">Bei Eintreffen des IPM- Files im </w:t>
      </w:r>
      <w:r w:rsidRPr="00CE5C7B">
        <w:rPr>
          <w:b/>
        </w:rPr>
        <w:t>GATEWAY</w:t>
      </w:r>
      <w:r>
        <w:t xml:space="preserve"> wird der Job OSKQPG* für </w:t>
      </w:r>
      <w:proofErr w:type="spellStart"/>
      <w:r>
        <w:t>Pgm</w:t>
      </w:r>
      <w:proofErr w:type="spellEnd"/>
      <w:r>
        <w:t xml:space="preserve">. KAMCL200 ausgeführt. </w:t>
      </w:r>
    </w:p>
    <w:p w14:paraId="7440CE62" w14:textId="77777777" w:rsidR="005E73AE" w:rsidRDefault="005E73AE" w:rsidP="00A33851">
      <w:proofErr w:type="spellStart"/>
      <w:r>
        <w:t>Pgm</w:t>
      </w:r>
      <w:proofErr w:type="spellEnd"/>
      <w:r>
        <w:t xml:space="preserve">. KAMCL200 transformiert die eintreffende Datei von dem Format ‚VBS‘ in das Format ‚VB‘ für die Clearing- Verarbeitung durch das </w:t>
      </w:r>
      <w:proofErr w:type="spellStart"/>
      <w:r>
        <w:t>Pgm</w:t>
      </w:r>
      <w:proofErr w:type="spellEnd"/>
      <w:r>
        <w:t>. KAMCL310.</w:t>
      </w:r>
    </w:p>
    <w:p w14:paraId="753A7D42" w14:textId="77777777" w:rsidR="0020614F" w:rsidRDefault="00D5065B" w:rsidP="0020614F">
      <w:pPr>
        <w:pStyle w:val="berschrift2"/>
      </w:pPr>
      <w:bookmarkStart w:id="112" w:name="_Toc83102702"/>
      <w:r>
        <w:t>Chargeback-Dateien erstellen</w:t>
      </w:r>
      <w:r w:rsidR="0020614F">
        <w:t xml:space="preserve"> (SEPA-SCT)</w:t>
      </w:r>
      <w:bookmarkEnd w:id="112"/>
    </w:p>
    <w:p w14:paraId="5FE45053" w14:textId="77777777" w:rsidR="0020614F" w:rsidRDefault="0020614F" w:rsidP="00A33851">
      <w:r>
        <w:t>TQR4-File</w:t>
      </w:r>
      <w:r w:rsidR="00C25E22">
        <w:t xml:space="preserve"> bzw. T5G2-File </w:t>
      </w:r>
      <w:r>
        <w:t>der MC annehmen …</w:t>
      </w:r>
    </w:p>
    <w:p w14:paraId="54EA6A06" w14:textId="77777777" w:rsidR="00C56C1B" w:rsidRDefault="00C56C1B" w:rsidP="00EC2CA6">
      <w:pPr>
        <w:pStyle w:val="berschrift2"/>
      </w:pPr>
      <w:bookmarkStart w:id="113" w:name="_Toc83102703"/>
      <w:r>
        <w:t>Gebühren-Abrechnung erstellen</w:t>
      </w:r>
      <w:bookmarkEnd w:id="113"/>
    </w:p>
    <w:p w14:paraId="3FF25B45" w14:textId="77777777" w:rsidR="00FE0350" w:rsidRDefault="00EC2CA6" w:rsidP="00EC2CA6">
      <w:r>
        <w:t xml:space="preserve">Die Gebühren-Meldung erfolgt durch die </w:t>
      </w:r>
      <w:proofErr w:type="spellStart"/>
      <w:r w:rsidR="00094930">
        <w:t>OSPlus</w:t>
      </w:r>
      <w:proofErr w:type="spellEnd"/>
      <w:r w:rsidR="003B7061">
        <w:t>-</w:t>
      </w:r>
      <w:r>
        <w:t xml:space="preserve">Institute per Portal-Erfassung </w:t>
      </w:r>
      <w:r w:rsidR="00A112F9">
        <w:t xml:space="preserve">für das Instituts-Objekt </w:t>
      </w:r>
      <w:r w:rsidR="00A112F9" w:rsidRPr="001C0E56">
        <w:rPr>
          <w:b/>
          <w:i/>
        </w:rPr>
        <w:t>V-</w:t>
      </w:r>
      <w:r w:rsidR="003D0F63">
        <w:rPr>
          <w:b/>
          <w:i/>
        </w:rPr>
        <w:t>DMC</w:t>
      </w:r>
      <w:r w:rsidR="00A112F9" w:rsidRPr="001C0E56">
        <w:rPr>
          <w:b/>
          <w:i/>
        </w:rPr>
        <w:t>-</w:t>
      </w:r>
      <w:r w:rsidR="001C0E56" w:rsidRPr="001C0E56">
        <w:rPr>
          <w:b/>
          <w:i/>
        </w:rPr>
        <w:t>G</w:t>
      </w:r>
      <w:r w:rsidR="00A112F9" w:rsidRPr="001C0E56">
        <w:rPr>
          <w:b/>
          <w:i/>
        </w:rPr>
        <w:t>ebühr</w:t>
      </w:r>
      <w:r w:rsidR="00A112F9">
        <w:t xml:space="preserve">. Das Portal ruft bei Erfassung/Änderung/Löschung der Gebühren-Werte das </w:t>
      </w:r>
      <w:r>
        <w:t>Program</w:t>
      </w:r>
      <w:r w:rsidR="00A112F9">
        <w:t>m</w:t>
      </w:r>
      <w:r>
        <w:t xml:space="preserve"> </w:t>
      </w:r>
      <w:r w:rsidRPr="00EC1DF0">
        <w:rPr>
          <w:b/>
          <w:strike/>
        </w:rPr>
        <w:t>MKA08090</w:t>
      </w:r>
      <w:r w:rsidRPr="00EC2CA6">
        <w:rPr>
          <w:b/>
        </w:rPr>
        <w:t xml:space="preserve"> </w:t>
      </w:r>
      <w:r w:rsidR="00EC1DF0">
        <w:rPr>
          <w:b/>
        </w:rPr>
        <w:t xml:space="preserve">MKA08091 </w:t>
      </w:r>
      <w:r w:rsidR="00A112F9" w:rsidRPr="001C0E56">
        <w:t>auf</w:t>
      </w:r>
      <w:r w:rsidR="00A112F9">
        <w:rPr>
          <w:b/>
        </w:rPr>
        <w:t xml:space="preserve">.  </w:t>
      </w:r>
      <w:r w:rsidR="00A112F9" w:rsidRPr="00EC1DF0">
        <w:rPr>
          <w:b/>
          <w:strike/>
        </w:rPr>
        <w:t>MKA08090</w:t>
      </w:r>
      <w:r w:rsidR="00A112F9">
        <w:rPr>
          <w:b/>
        </w:rPr>
        <w:t xml:space="preserve"> </w:t>
      </w:r>
      <w:r w:rsidR="00EC1DF0">
        <w:rPr>
          <w:b/>
        </w:rPr>
        <w:t>MKA08091</w:t>
      </w:r>
      <w:r w:rsidR="00A112F9">
        <w:t xml:space="preserve">prüft den Inhalt der </w:t>
      </w:r>
      <w:r w:rsidR="001C0E56">
        <w:t>e</w:t>
      </w:r>
      <w:r w:rsidR="00A112F9">
        <w:t>rfassten Daten und v</w:t>
      </w:r>
      <w:r>
        <w:t>ersende</w:t>
      </w:r>
      <w:r w:rsidR="001C0E56">
        <w:t>t</w:t>
      </w:r>
      <w:r>
        <w:t xml:space="preserve"> d</w:t>
      </w:r>
      <w:r w:rsidR="001C0E56">
        <w:t xml:space="preserve">ie </w:t>
      </w:r>
      <w:r>
        <w:t xml:space="preserve">Gebühren-Vorgaben </w:t>
      </w:r>
      <w:r w:rsidR="00A112F9">
        <w:t xml:space="preserve">mittels </w:t>
      </w:r>
      <w:r w:rsidR="00A112F9" w:rsidRPr="00A112F9">
        <w:t>MDX90020</w:t>
      </w:r>
      <w:r w:rsidR="00A112F9">
        <w:t xml:space="preserve"> an das sog. DB2-CICS im I</w:t>
      </w:r>
      <w:r w:rsidR="00FE0350">
        <w:t xml:space="preserve">M24. Im </w:t>
      </w:r>
      <w:r w:rsidR="001C0E56">
        <w:t>DB2-</w:t>
      </w:r>
      <w:r w:rsidR="00FE0350">
        <w:t xml:space="preserve">CICS wird das </w:t>
      </w:r>
      <w:proofErr w:type="spellStart"/>
      <w:r w:rsidR="00FE0350">
        <w:t>Pgm</w:t>
      </w:r>
      <w:proofErr w:type="spellEnd"/>
      <w:r w:rsidR="00FE0350">
        <w:t xml:space="preserve">. MDV90020 aufgerufen um die Gebühren in die Tabelle </w:t>
      </w:r>
      <w:r w:rsidR="00FE0350" w:rsidRPr="003B7061">
        <w:rPr>
          <w:i/>
        </w:rPr>
        <w:t>KA_GMC_AUSL_GEB_KO</w:t>
      </w:r>
      <w:r w:rsidR="00FE0350">
        <w:t xml:space="preserve"> einzutragen.</w:t>
      </w:r>
    </w:p>
    <w:p w14:paraId="4FA43FE8" w14:textId="77777777" w:rsidR="00FE0350" w:rsidRDefault="00FE0350" w:rsidP="00EC2CA6">
      <w:r>
        <w:t xml:space="preserve">Jede Änderung in der Tabelle </w:t>
      </w:r>
      <w:r w:rsidRPr="003B7061">
        <w:rPr>
          <w:i/>
        </w:rPr>
        <w:t>KA_GMC_AUSL_GEB_KO</w:t>
      </w:r>
      <w:r>
        <w:t xml:space="preserve"> führt zu einem neuen Tabelleneintrag mit Gültig-Ab = Erfassungstag und Gültig-Bis = High-</w:t>
      </w:r>
      <w:proofErr w:type="spellStart"/>
      <w:r>
        <w:t>Timestamp</w:t>
      </w:r>
      <w:proofErr w:type="spellEnd"/>
      <w:r>
        <w:t xml:space="preserve"> (gültig bis in alle Zukunft).  Alte Einträge werden </w:t>
      </w:r>
      <w:r w:rsidR="003B7061">
        <w:t>mit Gültig</w:t>
      </w:r>
      <w:r>
        <w:t xml:space="preserve">-Bis = Erfassungstag abgeschlossen und somit historisiert. </w:t>
      </w:r>
    </w:p>
    <w:p w14:paraId="6B3478F3" w14:textId="77777777" w:rsidR="00FE0350" w:rsidRDefault="00FE0350" w:rsidP="00EC2CA6">
      <w:r>
        <w:t xml:space="preserve">Portal-Erfassung: </w:t>
      </w:r>
    </w:p>
    <w:p w14:paraId="57110207" w14:textId="77777777" w:rsidR="00EC2CA6" w:rsidRDefault="00EC2CA6" w:rsidP="00EC2CA6">
      <w:r>
        <w:lastRenderedPageBreak/>
        <w:t xml:space="preserve"> </w:t>
      </w:r>
      <w:r w:rsidR="00FE0350">
        <w:rPr>
          <w:noProof/>
          <w:lang w:eastAsia="de-DE"/>
        </w:rPr>
        <w:drawing>
          <wp:inline distT="0" distB="0" distL="0" distR="0" wp14:anchorId="4FAC1D19" wp14:editId="18E52C44">
            <wp:extent cx="5760720" cy="36004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00450"/>
                    </a:xfrm>
                    <a:prstGeom prst="rect">
                      <a:avLst/>
                    </a:prstGeom>
                  </pic:spPr>
                </pic:pic>
              </a:graphicData>
            </a:graphic>
          </wp:inline>
        </w:drawing>
      </w:r>
    </w:p>
    <w:p w14:paraId="4287BB35" w14:textId="77777777" w:rsidR="00EC2CA6" w:rsidRDefault="00FE0350" w:rsidP="00EC2CA6">
      <w:r>
        <w:rPr>
          <w:noProof/>
          <w:lang w:eastAsia="de-DE"/>
        </w:rPr>
        <w:drawing>
          <wp:inline distT="0" distB="0" distL="0" distR="0" wp14:anchorId="2ADFDA90" wp14:editId="68D08014">
            <wp:extent cx="5760720" cy="36004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00450"/>
                    </a:xfrm>
                    <a:prstGeom prst="rect">
                      <a:avLst/>
                    </a:prstGeom>
                  </pic:spPr>
                </pic:pic>
              </a:graphicData>
            </a:graphic>
          </wp:inline>
        </w:drawing>
      </w:r>
    </w:p>
    <w:p w14:paraId="6C25B2F9" w14:textId="77777777" w:rsidR="00FE0350" w:rsidRDefault="00FE0350" w:rsidP="00EC2CA6"/>
    <w:p w14:paraId="7D4FE8AC" w14:textId="77777777" w:rsidR="00FE0350" w:rsidRDefault="00FE0350" w:rsidP="00EC2CA6">
      <w:r>
        <w:t xml:space="preserve">Hinweise: </w:t>
      </w:r>
    </w:p>
    <w:p w14:paraId="7D9E162D" w14:textId="77777777" w:rsidR="00FE0350" w:rsidRDefault="00FE0350" w:rsidP="00EC2CA6">
      <w:r>
        <w:t>Ggf. sind die erfassten Gebühren genehmigungspflichtig, s. Schnellstart ‘</w:t>
      </w:r>
      <w:proofErr w:type="spellStart"/>
      <w:r w:rsidRPr="00FE0350">
        <w:rPr>
          <w:b/>
          <w:i/>
        </w:rPr>
        <w:t>vorb</w:t>
      </w:r>
      <w:proofErr w:type="spellEnd"/>
      <w:r w:rsidR="003B7061">
        <w:t>‘</w:t>
      </w:r>
      <w:r>
        <w:t>!</w:t>
      </w:r>
    </w:p>
    <w:p w14:paraId="34C5BAC1" w14:textId="77777777" w:rsidR="00FE0350" w:rsidRPr="00EC2CA6" w:rsidRDefault="00FE0350" w:rsidP="00EC2CA6"/>
    <w:p w14:paraId="209A4213" w14:textId="77777777" w:rsidR="000D1C4A" w:rsidRDefault="000D1C4A" w:rsidP="000D1C4A">
      <w:pPr>
        <w:pStyle w:val="berschrift2"/>
      </w:pPr>
      <w:bookmarkStart w:id="114" w:name="_Toc83102704"/>
      <w:r>
        <w:lastRenderedPageBreak/>
        <w:t>Verarbeitungsnachweise</w:t>
      </w:r>
      <w:bookmarkEnd w:id="114"/>
    </w:p>
    <w:p w14:paraId="58E5A313" w14:textId="77777777" w:rsidR="00BF1FE9" w:rsidRDefault="00BF1FE9" w:rsidP="00C56C1B">
      <w:r>
        <w:t>Die Verarbeitungsnachweise werden der Helaba zur Verfügung gestellt</w:t>
      </w:r>
      <w:r w:rsidR="000A73F9">
        <w:t>, mittels dieser Daten stimmt die Helaba die interne Clearing-Verrechnung ab.</w:t>
      </w:r>
      <w:r>
        <w:t xml:space="preserve">  </w:t>
      </w:r>
    </w:p>
    <w:p w14:paraId="7CADF760" w14:textId="77777777" w:rsidR="00CA26F0" w:rsidRPr="00CA26F0" w:rsidRDefault="00CA26F0" w:rsidP="00C56C1B">
      <w:pPr>
        <w:rPr>
          <w:b/>
        </w:rPr>
      </w:pPr>
      <w:r w:rsidRPr="00CA26F0">
        <w:rPr>
          <w:b/>
        </w:rPr>
        <w:t>Alle Verarbeitungsnachweise sind für die beteiligten Prozessoren separat zu erstellen und an die Helaba zu übe</w:t>
      </w:r>
      <w:r>
        <w:rPr>
          <w:b/>
        </w:rPr>
        <w:t>r</w:t>
      </w:r>
      <w:r w:rsidRPr="00CA26F0">
        <w:rPr>
          <w:b/>
        </w:rPr>
        <w:t>tragen.</w:t>
      </w:r>
    </w:p>
    <w:p w14:paraId="38F81829" w14:textId="77777777" w:rsidR="00CA1B36" w:rsidRDefault="00BF1FE9" w:rsidP="00C56C1B">
      <w:r>
        <w:t xml:space="preserve">Die Helaba hat sog. </w:t>
      </w:r>
      <w:r w:rsidRPr="00BF1FE9">
        <w:rPr>
          <w:b/>
        </w:rPr>
        <w:t>Segment-Text-</w:t>
      </w:r>
      <w:proofErr w:type="spellStart"/>
      <w:r w:rsidRPr="00BF1FE9">
        <w:rPr>
          <w:b/>
        </w:rPr>
        <w:t>Id</w:t>
      </w:r>
      <w:r>
        <w:rPr>
          <w:b/>
        </w:rPr>
        <w:t>s</w:t>
      </w:r>
      <w:proofErr w:type="spellEnd"/>
      <w:r>
        <w:rPr>
          <w:b/>
        </w:rPr>
        <w:t xml:space="preserve"> </w:t>
      </w:r>
      <w:r w:rsidR="00C917BD" w:rsidRPr="00C917BD">
        <w:t>festgelegt</w:t>
      </w:r>
      <w:r w:rsidR="000A73F9">
        <w:t xml:space="preserve">, sie definieren jeweils eine Buchung zwischen zwei spezifischen Konten der Helaba. </w:t>
      </w:r>
      <w:r>
        <w:t xml:space="preserve"> </w:t>
      </w:r>
    </w:p>
    <w:p w14:paraId="20C3A128" w14:textId="77777777" w:rsidR="00C917BD" w:rsidRDefault="000A73F9" w:rsidP="00C56C1B">
      <w:r>
        <w:t xml:space="preserve">Die beteiligten Konten der Helaba werden in unterschiedlichen Zyklen </w:t>
      </w:r>
      <w:r w:rsidR="00C917BD">
        <w:t xml:space="preserve">abgerechnet, darum gibt es </w:t>
      </w:r>
      <w:r w:rsidR="00C917BD" w:rsidRPr="00C917BD">
        <w:rPr>
          <w:b/>
        </w:rPr>
        <w:t>Segment-Text-</w:t>
      </w:r>
      <w:proofErr w:type="spellStart"/>
      <w:r w:rsidR="00C917BD" w:rsidRPr="00C917BD">
        <w:rPr>
          <w:b/>
        </w:rPr>
        <w:t>Ids</w:t>
      </w:r>
      <w:proofErr w:type="spellEnd"/>
      <w:r w:rsidR="00C917BD">
        <w:t xml:space="preserve">, zu denen täglich ein Verarbeitungsnachweis an die Helaba zu senden ist und andere, zu denen der Verarbeitungsnachweis wöchentlich oder quartalsweise geliefert werden muss. </w:t>
      </w:r>
    </w:p>
    <w:p w14:paraId="0C0A4138" w14:textId="77777777" w:rsidR="00CA1B36" w:rsidRDefault="00CA1B36" w:rsidP="00C56C1B">
      <w:r>
        <w:t>In der Clearing-Verarbeitung</w:t>
      </w:r>
      <w:r w:rsidR="00C917BD">
        <w:t xml:space="preserve"> der FI </w:t>
      </w:r>
      <w:r>
        <w:t xml:space="preserve">wird zu jeder verarbeiteten Nachricht ein Datensatz zur Information an die </w:t>
      </w:r>
      <w:r w:rsidRPr="00CA1B36">
        <w:rPr>
          <w:i/>
        </w:rPr>
        <w:t>Verarbeitungs-Nachweis-Bereitstellung</w:t>
      </w:r>
      <w:r>
        <w:t xml:space="preserve"> ausgegeben. Der Datensatz enthält die Informationen </w:t>
      </w:r>
      <w:r w:rsidR="00E43104">
        <w:t xml:space="preserve">zum Prozessor, </w:t>
      </w:r>
      <w:r>
        <w:t>zum Produkt,</w:t>
      </w:r>
      <w:r w:rsidR="00784BF6">
        <w:t xml:space="preserve"> zu Gut- bzw. Lastschrift,</w:t>
      </w:r>
      <w:r>
        <w:t xml:space="preserve"> zu der Valuta, dem Clearing-Zyklus und den erhobenen Gebühren.</w:t>
      </w:r>
    </w:p>
    <w:p w14:paraId="0074B1FA" w14:textId="77777777" w:rsidR="00CA1B36" w:rsidRDefault="00CA1B36" w:rsidP="00C56C1B">
      <w:r>
        <w:t xml:space="preserve">In der </w:t>
      </w:r>
      <w:r w:rsidRPr="001A71AC">
        <w:rPr>
          <w:i/>
        </w:rPr>
        <w:t>Verarbeitungs-Nachweis-Bereitstellung</w:t>
      </w:r>
      <w:r>
        <w:t xml:space="preserve"> werden die Segment-Text-</w:t>
      </w:r>
      <w:proofErr w:type="spellStart"/>
      <w:r>
        <w:t>Ids</w:t>
      </w:r>
      <w:proofErr w:type="spellEnd"/>
      <w:r>
        <w:t xml:space="preserve"> zugeordnet und die Beträge innerhalb identischer </w:t>
      </w:r>
      <w:r w:rsidRPr="00C917BD">
        <w:rPr>
          <w:b/>
        </w:rPr>
        <w:t>Segment-Text-</w:t>
      </w:r>
      <w:proofErr w:type="spellStart"/>
      <w:r w:rsidRPr="00C917BD">
        <w:rPr>
          <w:b/>
        </w:rPr>
        <w:t>Ids</w:t>
      </w:r>
      <w:proofErr w:type="spellEnd"/>
      <w:r>
        <w:t xml:space="preserve"> </w:t>
      </w:r>
      <w:r w:rsidR="00784BF6">
        <w:t xml:space="preserve">und Gut- /Lastschrift-Kennzeichen </w:t>
      </w:r>
      <w:r>
        <w:t xml:space="preserve">kumuliert. </w:t>
      </w:r>
    </w:p>
    <w:p w14:paraId="17DC72E1" w14:textId="77777777" w:rsidR="00F432F7" w:rsidRDefault="00F432F7" w:rsidP="00C56C1B"/>
    <w:p w14:paraId="7F2FD7E9" w14:textId="77777777" w:rsidR="00F432F7" w:rsidRDefault="00F432F7" w:rsidP="00C56C1B"/>
    <w:p w14:paraId="697AF77F" w14:textId="77777777" w:rsidR="00F432F7" w:rsidRDefault="00F432F7" w:rsidP="00C56C1B"/>
    <w:p w14:paraId="2D75B04F" w14:textId="77777777" w:rsidR="00F432F7" w:rsidRDefault="00F432F7" w:rsidP="00C56C1B"/>
    <w:p w14:paraId="16F99321" w14:textId="77777777" w:rsidR="00F432F7" w:rsidRDefault="00F432F7" w:rsidP="00C56C1B"/>
    <w:p w14:paraId="7F8E16F3" w14:textId="77777777" w:rsidR="00F432F7" w:rsidRDefault="00F432F7" w:rsidP="00C56C1B"/>
    <w:p w14:paraId="091370CD" w14:textId="77777777" w:rsidR="00F432F7" w:rsidRDefault="00F432F7" w:rsidP="00C56C1B"/>
    <w:p w14:paraId="49DB1A26" w14:textId="77777777" w:rsidR="00F432F7" w:rsidRDefault="00F432F7" w:rsidP="00C56C1B"/>
    <w:p w14:paraId="75870E0D" w14:textId="77777777" w:rsidR="00F432F7" w:rsidRDefault="00F432F7" w:rsidP="00C56C1B"/>
    <w:p w14:paraId="5932F84A" w14:textId="77777777" w:rsidR="00F432F7" w:rsidRDefault="00F432F7" w:rsidP="00C56C1B"/>
    <w:p w14:paraId="136C1A8F" w14:textId="77777777" w:rsidR="00F432F7" w:rsidRDefault="00F432F7" w:rsidP="00C56C1B"/>
    <w:p w14:paraId="3543941A" w14:textId="77777777" w:rsidR="00F432F7" w:rsidRDefault="00F432F7" w:rsidP="00C56C1B"/>
    <w:p w14:paraId="7C956D1A" w14:textId="77777777" w:rsidR="00F432F7" w:rsidRDefault="00F432F7" w:rsidP="00C56C1B"/>
    <w:p w14:paraId="0B877F7A" w14:textId="77777777" w:rsidR="00F432F7" w:rsidRDefault="00F432F7" w:rsidP="00C56C1B"/>
    <w:p w14:paraId="683216B4" w14:textId="77777777" w:rsidR="00F432F7" w:rsidRDefault="00F432F7" w:rsidP="00F432F7">
      <w:pPr>
        <w:pStyle w:val="berschrift3"/>
      </w:pPr>
      <w:bookmarkStart w:id="115" w:name="_Toc83102705"/>
      <w:r>
        <w:t>Verarbeitung FEE-Collection Nachrichten (IPM 1740)</w:t>
      </w:r>
      <w:bookmarkEnd w:id="115"/>
    </w:p>
    <w:p w14:paraId="649DD7BF" w14:textId="77777777" w:rsidR="00F432F7" w:rsidRDefault="00F432F7" w:rsidP="00F432F7">
      <w:r>
        <w:t>Die FEE-Datensätze enthalten Gebühren, die von dem Institut an MasterCard zu zahlen sind bzw. solche, die die Institute von MasterCard erhalten.</w:t>
      </w:r>
    </w:p>
    <w:p w14:paraId="166AAADB" w14:textId="77777777" w:rsidR="00F432F7" w:rsidRDefault="00F432F7" w:rsidP="00F432F7">
      <w:r>
        <w:lastRenderedPageBreak/>
        <w:t>Darüber hinaus gibt es FEE-Datensätze, die keinem Institut zugeordnet werden können. Diese Gebühren sind auf alle Institute (gewichtet nach ihrem Gesamt-Transaktionen-Anteil) zu verteilen.</w:t>
      </w:r>
    </w:p>
    <w:p w14:paraId="15295FB0" w14:textId="77777777" w:rsidR="00F432F7" w:rsidRPr="00D5065B" w:rsidRDefault="00324A02" w:rsidP="00F432F7">
      <w:pPr>
        <w:jc w:val="center"/>
      </w:pPr>
      <w:r>
        <w:rPr>
          <w:noProof/>
          <w:lang w:eastAsia="de-DE"/>
        </w:rPr>
        <w:drawing>
          <wp:inline distT="0" distB="0" distL="0" distR="0" wp14:anchorId="21CE8132" wp14:editId="0A3F0D4B">
            <wp:extent cx="3928745" cy="571783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6860" cy="5729643"/>
                    </a:xfrm>
                    <a:prstGeom prst="rect">
                      <a:avLst/>
                    </a:prstGeom>
                    <a:noFill/>
                  </pic:spPr>
                </pic:pic>
              </a:graphicData>
            </a:graphic>
          </wp:inline>
        </w:drawing>
      </w:r>
    </w:p>
    <w:p w14:paraId="6F48AB64" w14:textId="77777777" w:rsidR="000B5130" w:rsidRDefault="000B5130" w:rsidP="000B5130">
      <w:pPr>
        <w:pStyle w:val="berschrift3"/>
      </w:pPr>
      <w:bookmarkStart w:id="116" w:name="_Toc83102706"/>
      <w:r>
        <w:t>Verarbeitungs</w:t>
      </w:r>
      <w:r w:rsidR="008B64BF">
        <w:t>n</w:t>
      </w:r>
      <w:r>
        <w:t>achweise, tägliche Bereitstellung</w:t>
      </w:r>
      <w:bookmarkEnd w:id="116"/>
      <w:r>
        <w:t xml:space="preserve"> </w:t>
      </w:r>
    </w:p>
    <w:p w14:paraId="51E40DF8" w14:textId="77777777" w:rsidR="008A701B" w:rsidRDefault="008A701B" w:rsidP="000B5130"/>
    <w:p w14:paraId="34F8B9A3" w14:textId="77777777" w:rsidR="00B57311" w:rsidRDefault="000B5130" w:rsidP="000B5130">
      <w:r>
        <w:t>Die vom Clearing bereitgestell</w:t>
      </w:r>
      <w:r w:rsidR="00643FD1">
        <w:t>t</w:t>
      </w:r>
      <w:r>
        <w:t>e Datei der Verarbeitungsnachweise</w:t>
      </w:r>
      <w:r w:rsidR="00B57311">
        <w:t xml:space="preserve"> hat folgende </w:t>
      </w:r>
      <w:r w:rsidR="00643FD1">
        <w:t xml:space="preserve">(internen) </w:t>
      </w:r>
      <w:r w:rsidR="00B57311">
        <w:t xml:space="preserve">Datenstruktur </w:t>
      </w:r>
      <w:r w:rsidR="00EF1F17">
        <w:t xml:space="preserve">(vgl. </w:t>
      </w:r>
      <w:r w:rsidR="00B57311">
        <w:t xml:space="preserve">Header –Datei für </w:t>
      </w:r>
      <w:r w:rsidR="00B57311" w:rsidRPr="002014F1">
        <w:rPr>
          <w:b/>
        </w:rPr>
        <w:t>KAMCL320</w:t>
      </w:r>
      <w:r w:rsidR="00B57311">
        <w:t xml:space="preserve">): </w:t>
      </w:r>
    </w:p>
    <w:p w14:paraId="44F67430" w14:textId="77777777" w:rsidR="00E43104" w:rsidRPr="00AA7019" w:rsidRDefault="008A701B" w:rsidP="008A701B">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typedef _Packed struct {         </w:t>
      </w:r>
    </w:p>
    <w:p w14:paraId="3DD42456" w14:textId="77777777" w:rsidR="008A701B" w:rsidRPr="00AA7019" w:rsidRDefault="00E43104" w:rsidP="008A701B">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int         processor;</w:t>
      </w:r>
      <w:r w:rsidRPr="00AA7019">
        <w:rPr>
          <w:rFonts w:ascii="Courier New" w:hAnsi="Courier New" w:cs="Courier New"/>
          <w:sz w:val="16"/>
          <w:szCs w:val="16"/>
          <w:lang w:val="en-US"/>
        </w:rPr>
        <w:tab/>
        <w:t xml:space="preserve">      // </w:t>
      </w:r>
      <w:proofErr w:type="spellStart"/>
      <w:r w:rsidRPr="00AA7019">
        <w:rPr>
          <w:rFonts w:ascii="Courier New" w:hAnsi="Courier New" w:cs="Courier New"/>
          <w:sz w:val="16"/>
          <w:szCs w:val="16"/>
          <w:lang w:val="en-US"/>
        </w:rPr>
        <w:t>Prozessor</w:t>
      </w:r>
      <w:proofErr w:type="spellEnd"/>
      <w:r w:rsidRPr="00AA7019">
        <w:rPr>
          <w:rFonts w:ascii="Courier New" w:hAnsi="Courier New" w:cs="Courier New"/>
          <w:sz w:val="16"/>
          <w:szCs w:val="16"/>
          <w:lang w:val="en-US"/>
        </w:rPr>
        <w:t xml:space="preserve"> gem. KVS-Definition </w:t>
      </w:r>
      <w:r w:rsidRPr="00AA7019">
        <w:rPr>
          <w:rFonts w:ascii="Courier New" w:hAnsi="Courier New" w:cs="Courier New"/>
          <w:sz w:val="16"/>
          <w:szCs w:val="16"/>
          <w:lang w:val="en-US"/>
        </w:rPr>
        <w:tab/>
      </w:r>
      <w:r w:rsidR="008A701B" w:rsidRPr="00AA7019">
        <w:rPr>
          <w:rFonts w:ascii="Courier New" w:hAnsi="Courier New" w:cs="Courier New"/>
          <w:sz w:val="16"/>
          <w:szCs w:val="16"/>
          <w:lang w:val="en-US"/>
        </w:rPr>
        <w:t xml:space="preserve">                                              </w:t>
      </w:r>
    </w:p>
    <w:p w14:paraId="0E82DB5A" w14:textId="77777777" w:rsidR="008A701B" w:rsidRPr="008A701B" w:rsidRDefault="008A701B" w:rsidP="008A701B">
      <w:pPr>
        <w:spacing w:before="0" w:after="0"/>
        <w:rPr>
          <w:rFonts w:ascii="Courier New" w:hAnsi="Courier New" w:cs="Courier New"/>
          <w:sz w:val="16"/>
          <w:szCs w:val="16"/>
        </w:rPr>
      </w:pPr>
      <w:r w:rsidRPr="00AA7019">
        <w:rPr>
          <w:rFonts w:ascii="Courier New" w:hAnsi="Courier New" w:cs="Courier New"/>
          <w:sz w:val="16"/>
          <w:szCs w:val="16"/>
          <w:lang w:val="en-US"/>
        </w:rPr>
        <w:t xml:space="preserve">  </w:t>
      </w:r>
      <w:proofErr w:type="spellStart"/>
      <w:r w:rsidRPr="008A701B">
        <w:rPr>
          <w:rFonts w:ascii="Courier New" w:hAnsi="Courier New" w:cs="Courier New"/>
          <w:sz w:val="16"/>
          <w:szCs w:val="16"/>
        </w:rPr>
        <w:t>char</w:t>
      </w:r>
      <w:proofErr w:type="spellEnd"/>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clearDatum</w:t>
      </w:r>
      <w:proofErr w:type="spellEnd"/>
      <w:r w:rsidRPr="008A701B">
        <w:rPr>
          <w:rFonts w:ascii="Courier New" w:hAnsi="Courier New" w:cs="Courier New"/>
          <w:sz w:val="16"/>
          <w:szCs w:val="16"/>
        </w:rPr>
        <w:t xml:space="preserve">[10];      // Tag der Clearing-Ausführung 'TT.MM.JJJJ' </w:t>
      </w:r>
    </w:p>
    <w:p w14:paraId="4D25B295"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char</w:t>
      </w:r>
      <w:proofErr w:type="spellEnd"/>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produkt</w:t>
      </w:r>
      <w:proofErr w:type="spellEnd"/>
      <w:r w:rsidRPr="008A701B">
        <w:rPr>
          <w:rFonts w:ascii="Courier New" w:hAnsi="Courier New" w:cs="Courier New"/>
          <w:sz w:val="16"/>
          <w:szCs w:val="16"/>
        </w:rPr>
        <w:t xml:space="preserve">[2];          // 50, 51, ..                               </w:t>
      </w:r>
    </w:p>
    <w:p w14:paraId="3A40E262"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char</w:t>
      </w:r>
      <w:proofErr w:type="spellEnd"/>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blzIssu</w:t>
      </w:r>
      <w:proofErr w:type="spellEnd"/>
      <w:r w:rsidRPr="008A701B">
        <w:rPr>
          <w:rFonts w:ascii="Courier New" w:hAnsi="Courier New" w:cs="Courier New"/>
          <w:sz w:val="16"/>
          <w:szCs w:val="16"/>
        </w:rPr>
        <w:t xml:space="preserve">[8];          // </w:t>
      </w:r>
      <w:proofErr w:type="spellStart"/>
      <w:r w:rsidRPr="008A701B">
        <w:rPr>
          <w:rFonts w:ascii="Courier New" w:hAnsi="Courier New" w:cs="Courier New"/>
          <w:sz w:val="16"/>
          <w:szCs w:val="16"/>
        </w:rPr>
        <w:t>Blz</w:t>
      </w:r>
      <w:proofErr w:type="spellEnd"/>
      <w:r w:rsidRPr="008A701B">
        <w:rPr>
          <w:rFonts w:ascii="Courier New" w:hAnsi="Courier New" w:cs="Courier New"/>
          <w:sz w:val="16"/>
          <w:szCs w:val="16"/>
        </w:rPr>
        <w:t xml:space="preserve">. des </w:t>
      </w:r>
      <w:proofErr w:type="spellStart"/>
      <w:r w:rsidRPr="008A701B">
        <w:rPr>
          <w:rFonts w:ascii="Courier New" w:hAnsi="Courier New" w:cs="Courier New"/>
          <w:sz w:val="16"/>
          <w:szCs w:val="16"/>
        </w:rPr>
        <w:t>Autorisierers</w:t>
      </w:r>
      <w:proofErr w:type="spellEnd"/>
      <w:r w:rsidRPr="008A701B">
        <w:rPr>
          <w:rFonts w:ascii="Courier New" w:hAnsi="Courier New" w:cs="Courier New"/>
          <w:sz w:val="16"/>
          <w:szCs w:val="16"/>
        </w:rPr>
        <w:t xml:space="preserve">                   </w:t>
      </w:r>
    </w:p>
    <w:p w14:paraId="6639A4CA" w14:textId="77777777" w:rsidR="008A701B" w:rsidRPr="00AA7019" w:rsidRDefault="008A701B" w:rsidP="008A701B">
      <w:pPr>
        <w:spacing w:before="0" w:after="0"/>
        <w:rPr>
          <w:rFonts w:ascii="Courier New" w:hAnsi="Courier New" w:cs="Courier New"/>
          <w:sz w:val="16"/>
          <w:szCs w:val="16"/>
          <w:lang w:val="en-US"/>
        </w:rPr>
      </w:pPr>
      <w:r w:rsidRPr="008A701B">
        <w:rPr>
          <w:rFonts w:ascii="Courier New" w:hAnsi="Courier New" w:cs="Courier New"/>
          <w:sz w:val="16"/>
          <w:szCs w:val="16"/>
        </w:rPr>
        <w:t xml:space="preserve">  </w:t>
      </w:r>
      <w:r w:rsidRPr="00AA7019">
        <w:rPr>
          <w:rFonts w:ascii="Courier New" w:hAnsi="Courier New" w:cs="Courier New"/>
          <w:sz w:val="16"/>
          <w:szCs w:val="16"/>
          <w:lang w:val="en-US"/>
        </w:rPr>
        <w:t xml:space="preserve">char        </w:t>
      </w:r>
      <w:proofErr w:type="spellStart"/>
      <w:r w:rsidRPr="00AA7019">
        <w:rPr>
          <w:rFonts w:ascii="Courier New" w:hAnsi="Courier New" w:cs="Courier New"/>
          <w:sz w:val="16"/>
          <w:szCs w:val="16"/>
          <w:lang w:val="en-US"/>
        </w:rPr>
        <w:t>vorlage</w:t>
      </w:r>
      <w:proofErr w:type="spellEnd"/>
      <w:r w:rsidRPr="00AA7019">
        <w:rPr>
          <w:rFonts w:ascii="Courier New" w:hAnsi="Courier New" w:cs="Courier New"/>
          <w:sz w:val="16"/>
          <w:szCs w:val="16"/>
          <w:lang w:val="en-US"/>
        </w:rPr>
        <w:t xml:space="preserve">;             // 1 = first presentment                    </w:t>
      </w:r>
    </w:p>
    <w:p w14:paraId="4C73B565" w14:textId="77777777" w:rsidR="008A701B" w:rsidRPr="00AA7019" w:rsidRDefault="008A701B" w:rsidP="008A701B">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 2 = 2nd presentment                      </w:t>
      </w:r>
    </w:p>
    <w:p w14:paraId="0E02BFA2" w14:textId="77777777" w:rsidR="008A701B" w:rsidRPr="00AA7019" w:rsidRDefault="008A701B" w:rsidP="008A701B">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 3 = chargeback                           </w:t>
      </w:r>
    </w:p>
    <w:p w14:paraId="1A7E5876" w14:textId="77777777" w:rsidR="008A701B" w:rsidRPr="00AA7019" w:rsidRDefault="008A701B" w:rsidP="008A701B">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char        </w:t>
      </w:r>
      <w:proofErr w:type="spellStart"/>
      <w:r w:rsidRPr="00AA7019">
        <w:rPr>
          <w:rFonts w:ascii="Courier New" w:hAnsi="Courier New" w:cs="Courier New"/>
          <w:sz w:val="16"/>
          <w:szCs w:val="16"/>
          <w:lang w:val="en-US"/>
        </w:rPr>
        <w:t>clearCycle</w:t>
      </w:r>
      <w:proofErr w:type="spellEnd"/>
      <w:r w:rsidRPr="00AA7019">
        <w:rPr>
          <w:rFonts w:ascii="Courier New" w:hAnsi="Courier New" w:cs="Courier New"/>
          <w:sz w:val="16"/>
          <w:szCs w:val="16"/>
          <w:lang w:val="en-US"/>
        </w:rPr>
        <w:t xml:space="preserve">;          // MC-Clearing 1-6                          </w:t>
      </w:r>
    </w:p>
    <w:p w14:paraId="7C145997" w14:textId="77777777" w:rsidR="008A701B" w:rsidRPr="00AA7019" w:rsidRDefault="008A701B" w:rsidP="008A701B">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char        </w:t>
      </w:r>
      <w:proofErr w:type="spellStart"/>
      <w:r w:rsidRPr="00AA7019">
        <w:rPr>
          <w:rFonts w:ascii="Courier New" w:hAnsi="Courier New" w:cs="Courier New"/>
          <w:sz w:val="16"/>
          <w:szCs w:val="16"/>
          <w:lang w:val="en-US"/>
        </w:rPr>
        <w:t>valuta</w:t>
      </w:r>
      <w:proofErr w:type="spellEnd"/>
      <w:r w:rsidRPr="00AA7019">
        <w:rPr>
          <w:rFonts w:ascii="Courier New" w:hAnsi="Courier New" w:cs="Courier New"/>
          <w:sz w:val="16"/>
          <w:szCs w:val="16"/>
          <w:lang w:val="en-US"/>
        </w:rPr>
        <w:t xml:space="preserve">[10];          // </w:t>
      </w:r>
      <w:proofErr w:type="spellStart"/>
      <w:r w:rsidRPr="00AA7019">
        <w:rPr>
          <w:rFonts w:ascii="Courier New" w:hAnsi="Courier New" w:cs="Courier New"/>
          <w:sz w:val="16"/>
          <w:szCs w:val="16"/>
          <w:lang w:val="en-US"/>
        </w:rPr>
        <w:t>Valuta</w:t>
      </w:r>
      <w:proofErr w:type="spellEnd"/>
      <w:r w:rsidRPr="00AA7019">
        <w:rPr>
          <w:rFonts w:ascii="Courier New" w:hAnsi="Courier New" w:cs="Courier New"/>
          <w:sz w:val="16"/>
          <w:szCs w:val="16"/>
          <w:lang w:val="en-US"/>
        </w:rPr>
        <w:t xml:space="preserve">-Datum 'TT.MM.JJJJ'                </w:t>
      </w:r>
    </w:p>
    <w:p w14:paraId="33BDF4EF" w14:textId="77777777" w:rsidR="00784BF6" w:rsidRDefault="008A701B" w:rsidP="008A701B">
      <w:pPr>
        <w:spacing w:before="0" w:after="0"/>
        <w:rPr>
          <w:rFonts w:ascii="Courier New" w:hAnsi="Courier New" w:cs="Courier New"/>
          <w:sz w:val="16"/>
          <w:szCs w:val="16"/>
        </w:rPr>
      </w:pPr>
      <w:r w:rsidRPr="00AA7019">
        <w:rPr>
          <w:rFonts w:ascii="Courier New" w:hAnsi="Courier New" w:cs="Courier New"/>
          <w:sz w:val="16"/>
          <w:szCs w:val="16"/>
          <w:lang w:val="en-US"/>
        </w:rPr>
        <w:t xml:space="preserve">  </w:t>
      </w:r>
      <w:proofErr w:type="spellStart"/>
      <w:r w:rsidRPr="008A701B">
        <w:rPr>
          <w:rFonts w:ascii="Courier New" w:hAnsi="Courier New" w:cs="Courier New"/>
          <w:sz w:val="16"/>
          <w:szCs w:val="16"/>
        </w:rPr>
        <w:t>char</w:t>
      </w:r>
      <w:proofErr w:type="spellEnd"/>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isoFw</w:t>
      </w:r>
      <w:proofErr w:type="spellEnd"/>
      <w:r w:rsidRPr="008A701B">
        <w:rPr>
          <w:rFonts w:ascii="Courier New" w:hAnsi="Courier New" w:cs="Courier New"/>
          <w:sz w:val="16"/>
          <w:szCs w:val="16"/>
        </w:rPr>
        <w:t xml:space="preserve">[3];            // ISO der Fremdwährung       </w:t>
      </w:r>
    </w:p>
    <w:p w14:paraId="196A5110" w14:textId="77777777" w:rsidR="008A701B" w:rsidRPr="008A701B" w:rsidRDefault="00784BF6" w:rsidP="008A701B">
      <w:pPr>
        <w:spacing w:before="0" w:after="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char</w:t>
      </w:r>
      <w:proofErr w:type="spellEnd"/>
      <w:r>
        <w:rPr>
          <w:rFonts w:ascii="Courier New" w:hAnsi="Courier New" w:cs="Courier New"/>
          <w:sz w:val="16"/>
          <w:szCs w:val="16"/>
        </w:rPr>
        <w:t xml:space="preserve">        </w:t>
      </w:r>
      <w:proofErr w:type="spellStart"/>
      <w:r>
        <w:rPr>
          <w:rFonts w:ascii="Courier New" w:hAnsi="Courier New" w:cs="Courier New"/>
          <w:sz w:val="16"/>
          <w:szCs w:val="16"/>
        </w:rPr>
        <w:t>gutLastKz</w:t>
      </w:r>
      <w:proofErr w:type="spellEnd"/>
      <w:r>
        <w:rPr>
          <w:rFonts w:ascii="Courier New" w:hAnsi="Courier New" w:cs="Courier New"/>
          <w:sz w:val="16"/>
          <w:szCs w:val="16"/>
        </w:rPr>
        <w:t>;           // G-</w:t>
      </w:r>
      <w:proofErr w:type="spellStart"/>
      <w:r>
        <w:rPr>
          <w:rFonts w:ascii="Courier New" w:hAnsi="Courier New" w:cs="Courier New"/>
          <w:sz w:val="16"/>
          <w:szCs w:val="16"/>
        </w:rPr>
        <w:t>utschrift</w:t>
      </w:r>
      <w:proofErr w:type="spellEnd"/>
      <w:r>
        <w:rPr>
          <w:rFonts w:ascii="Courier New" w:hAnsi="Courier New" w:cs="Courier New"/>
          <w:sz w:val="16"/>
          <w:szCs w:val="16"/>
        </w:rPr>
        <w:t>, L-</w:t>
      </w:r>
      <w:proofErr w:type="spellStart"/>
      <w:r>
        <w:rPr>
          <w:rFonts w:ascii="Courier New" w:hAnsi="Courier New" w:cs="Courier New"/>
          <w:sz w:val="16"/>
          <w:szCs w:val="16"/>
        </w:rPr>
        <w:t>astschrift</w:t>
      </w:r>
      <w:proofErr w:type="spellEnd"/>
      <w:r>
        <w:rPr>
          <w:rFonts w:ascii="Courier New" w:hAnsi="Courier New" w:cs="Courier New"/>
          <w:sz w:val="16"/>
          <w:szCs w:val="16"/>
        </w:rPr>
        <w:t xml:space="preserve"> </w:t>
      </w:r>
      <w:r w:rsidR="008A701B" w:rsidRPr="008A701B">
        <w:rPr>
          <w:rFonts w:ascii="Courier New" w:hAnsi="Courier New" w:cs="Courier New"/>
          <w:sz w:val="16"/>
          <w:szCs w:val="16"/>
        </w:rPr>
        <w:t xml:space="preserve">              </w:t>
      </w:r>
    </w:p>
    <w:p w14:paraId="1EB49D4B"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decimal</w:t>
      </w:r>
      <w:proofErr w:type="spellEnd"/>
      <w:r w:rsidRPr="008A701B">
        <w:rPr>
          <w:rFonts w:ascii="Courier New" w:hAnsi="Courier New" w:cs="Courier New"/>
          <w:sz w:val="16"/>
          <w:szCs w:val="16"/>
        </w:rPr>
        <w:t xml:space="preserve">(15) </w:t>
      </w:r>
      <w:proofErr w:type="spellStart"/>
      <w:r w:rsidRPr="008A701B">
        <w:rPr>
          <w:rFonts w:ascii="Courier New" w:hAnsi="Courier New" w:cs="Courier New"/>
          <w:sz w:val="16"/>
          <w:szCs w:val="16"/>
        </w:rPr>
        <w:t>betragFw</w:t>
      </w:r>
      <w:proofErr w:type="spellEnd"/>
      <w:r w:rsidRPr="008A701B">
        <w:rPr>
          <w:rFonts w:ascii="Courier New" w:hAnsi="Courier New" w:cs="Courier New"/>
          <w:sz w:val="16"/>
          <w:szCs w:val="16"/>
        </w:rPr>
        <w:t xml:space="preserve">;            // Betrag (Achtung!! Anz. Nachkommastellen  </w:t>
      </w:r>
    </w:p>
    <w:p w14:paraId="12030EDB"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 lt. KAKVSLIB oder Kurs-Tab.              </w:t>
      </w:r>
    </w:p>
    <w:p w14:paraId="1A5D9B69"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 ermitteln.                               </w:t>
      </w:r>
    </w:p>
    <w:p w14:paraId="141FD94C"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char</w:t>
      </w:r>
      <w:proofErr w:type="spellEnd"/>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isoHw</w:t>
      </w:r>
      <w:proofErr w:type="spellEnd"/>
      <w:r w:rsidRPr="008A701B">
        <w:rPr>
          <w:rFonts w:ascii="Courier New" w:hAnsi="Courier New" w:cs="Courier New"/>
          <w:sz w:val="16"/>
          <w:szCs w:val="16"/>
        </w:rPr>
        <w:t xml:space="preserve">[3];            // ISO Euro                                 </w:t>
      </w:r>
    </w:p>
    <w:p w14:paraId="24DFFD65"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decimal</w:t>
      </w:r>
      <w:proofErr w:type="spellEnd"/>
      <w:r w:rsidRPr="008A701B">
        <w:rPr>
          <w:rFonts w:ascii="Courier New" w:hAnsi="Courier New" w:cs="Courier New"/>
          <w:sz w:val="16"/>
          <w:szCs w:val="16"/>
        </w:rPr>
        <w:t xml:space="preserve">(15) </w:t>
      </w:r>
      <w:proofErr w:type="spellStart"/>
      <w:r w:rsidRPr="008A701B">
        <w:rPr>
          <w:rFonts w:ascii="Courier New" w:hAnsi="Courier New" w:cs="Courier New"/>
          <w:sz w:val="16"/>
          <w:szCs w:val="16"/>
        </w:rPr>
        <w:t>betragHw</w:t>
      </w:r>
      <w:proofErr w:type="spellEnd"/>
      <w:r w:rsidRPr="008A701B">
        <w:rPr>
          <w:rFonts w:ascii="Courier New" w:hAnsi="Courier New" w:cs="Courier New"/>
          <w:sz w:val="16"/>
          <w:szCs w:val="16"/>
        </w:rPr>
        <w:t xml:space="preserve">;            // Betrag Euro (Hauswährung)                </w:t>
      </w:r>
    </w:p>
    <w:p w14:paraId="4008DBCA"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decimal</w:t>
      </w:r>
      <w:proofErr w:type="spellEnd"/>
      <w:r w:rsidRPr="008A701B">
        <w:rPr>
          <w:rFonts w:ascii="Courier New" w:hAnsi="Courier New" w:cs="Courier New"/>
          <w:sz w:val="16"/>
          <w:szCs w:val="16"/>
        </w:rPr>
        <w:t xml:space="preserve">(15) </w:t>
      </w:r>
      <w:proofErr w:type="spellStart"/>
      <w:r w:rsidRPr="008A701B">
        <w:rPr>
          <w:rFonts w:ascii="Courier New" w:hAnsi="Courier New" w:cs="Courier New"/>
          <w:sz w:val="16"/>
          <w:szCs w:val="16"/>
        </w:rPr>
        <w:t>fremdGebEur</w:t>
      </w:r>
      <w:proofErr w:type="spellEnd"/>
      <w:r w:rsidRPr="008A701B">
        <w:rPr>
          <w:rFonts w:ascii="Courier New" w:hAnsi="Courier New" w:cs="Courier New"/>
          <w:sz w:val="16"/>
          <w:szCs w:val="16"/>
        </w:rPr>
        <w:t xml:space="preserve">;         // Fremdgebühren MC </w:t>
      </w:r>
      <w:proofErr w:type="spellStart"/>
      <w:r w:rsidRPr="008A701B">
        <w:rPr>
          <w:rFonts w:ascii="Courier New" w:hAnsi="Courier New" w:cs="Courier New"/>
          <w:sz w:val="16"/>
          <w:szCs w:val="16"/>
        </w:rPr>
        <w:t>Eur</w:t>
      </w:r>
      <w:proofErr w:type="spellEnd"/>
      <w:r w:rsidRPr="008A701B">
        <w:rPr>
          <w:rFonts w:ascii="Courier New" w:hAnsi="Courier New" w:cs="Courier New"/>
          <w:sz w:val="16"/>
          <w:szCs w:val="16"/>
        </w:rPr>
        <w:t xml:space="preserve">                     </w:t>
      </w:r>
    </w:p>
    <w:p w14:paraId="2EE4B4E4"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decimal</w:t>
      </w:r>
      <w:proofErr w:type="spellEnd"/>
      <w:r w:rsidRPr="008A701B">
        <w:rPr>
          <w:rFonts w:ascii="Courier New" w:hAnsi="Courier New" w:cs="Courier New"/>
          <w:sz w:val="16"/>
          <w:szCs w:val="16"/>
        </w:rPr>
        <w:t xml:space="preserve">(15) </w:t>
      </w:r>
      <w:proofErr w:type="spellStart"/>
      <w:r w:rsidRPr="008A701B">
        <w:rPr>
          <w:rFonts w:ascii="Courier New" w:hAnsi="Courier New" w:cs="Courier New"/>
          <w:sz w:val="16"/>
          <w:szCs w:val="16"/>
        </w:rPr>
        <w:t>fremdGebUsd</w:t>
      </w:r>
      <w:proofErr w:type="spellEnd"/>
      <w:r w:rsidRPr="008A701B">
        <w:rPr>
          <w:rFonts w:ascii="Courier New" w:hAnsi="Courier New" w:cs="Courier New"/>
          <w:sz w:val="16"/>
          <w:szCs w:val="16"/>
        </w:rPr>
        <w:t xml:space="preserve">;         // Fremdgebühren MC USD                     </w:t>
      </w:r>
    </w:p>
    <w:p w14:paraId="16FC66DF"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decimal</w:t>
      </w:r>
      <w:proofErr w:type="spellEnd"/>
      <w:r w:rsidRPr="008A701B">
        <w:rPr>
          <w:rFonts w:ascii="Courier New" w:hAnsi="Courier New" w:cs="Courier New"/>
          <w:sz w:val="16"/>
          <w:szCs w:val="16"/>
        </w:rPr>
        <w:t xml:space="preserve">(15) </w:t>
      </w:r>
      <w:proofErr w:type="spellStart"/>
      <w:r w:rsidRPr="008A701B">
        <w:rPr>
          <w:rFonts w:ascii="Courier New" w:hAnsi="Courier New" w:cs="Courier New"/>
          <w:sz w:val="16"/>
          <w:szCs w:val="16"/>
        </w:rPr>
        <w:t>aeeGeb</w:t>
      </w:r>
      <w:proofErr w:type="spellEnd"/>
      <w:r w:rsidRPr="008A701B">
        <w:rPr>
          <w:rFonts w:ascii="Courier New" w:hAnsi="Courier New" w:cs="Courier New"/>
          <w:sz w:val="16"/>
          <w:szCs w:val="16"/>
        </w:rPr>
        <w:t xml:space="preserve">;              // Auslandeinsatzentgelt                    </w:t>
      </w:r>
    </w:p>
    <w:p w14:paraId="6C033CE5"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decimal</w:t>
      </w:r>
      <w:proofErr w:type="spellEnd"/>
      <w:r w:rsidRPr="008A701B">
        <w:rPr>
          <w:rFonts w:ascii="Courier New" w:hAnsi="Courier New" w:cs="Courier New"/>
          <w:sz w:val="16"/>
          <w:szCs w:val="16"/>
        </w:rPr>
        <w:t xml:space="preserve">(15) </w:t>
      </w:r>
      <w:proofErr w:type="spellStart"/>
      <w:r w:rsidRPr="008A701B">
        <w:rPr>
          <w:rFonts w:ascii="Courier New" w:hAnsi="Courier New" w:cs="Courier New"/>
          <w:sz w:val="16"/>
          <w:szCs w:val="16"/>
        </w:rPr>
        <w:t>interGeb</w:t>
      </w:r>
      <w:proofErr w:type="spellEnd"/>
      <w:r w:rsidRPr="008A701B">
        <w:rPr>
          <w:rFonts w:ascii="Courier New" w:hAnsi="Courier New" w:cs="Courier New"/>
          <w:sz w:val="16"/>
          <w:szCs w:val="16"/>
        </w:rPr>
        <w:t xml:space="preserve">;            // </w:t>
      </w:r>
      <w:proofErr w:type="spellStart"/>
      <w:r w:rsidRPr="008A701B">
        <w:rPr>
          <w:rFonts w:ascii="Courier New" w:hAnsi="Courier New" w:cs="Courier New"/>
          <w:sz w:val="16"/>
          <w:szCs w:val="16"/>
        </w:rPr>
        <w:t>Interchanges</w:t>
      </w:r>
      <w:proofErr w:type="spellEnd"/>
      <w:r w:rsidRPr="008A701B">
        <w:rPr>
          <w:rFonts w:ascii="Courier New" w:hAnsi="Courier New" w:cs="Courier New"/>
          <w:sz w:val="16"/>
          <w:szCs w:val="16"/>
        </w:rPr>
        <w:t xml:space="preserve">                             </w:t>
      </w:r>
    </w:p>
    <w:p w14:paraId="53440CC2" w14:textId="77777777" w:rsidR="008A701B" w:rsidRPr="008A701B"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decimal</w:t>
      </w:r>
      <w:proofErr w:type="spellEnd"/>
      <w:r w:rsidRPr="008A701B">
        <w:rPr>
          <w:rFonts w:ascii="Courier New" w:hAnsi="Courier New" w:cs="Courier New"/>
          <w:sz w:val="16"/>
          <w:szCs w:val="16"/>
        </w:rPr>
        <w:t xml:space="preserve">(15) </w:t>
      </w:r>
      <w:proofErr w:type="spellStart"/>
      <w:r w:rsidRPr="008A701B">
        <w:rPr>
          <w:rFonts w:ascii="Courier New" w:hAnsi="Courier New" w:cs="Courier New"/>
          <w:sz w:val="16"/>
          <w:szCs w:val="16"/>
        </w:rPr>
        <w:t>kursDiff</w:t>
      </w:r>
      <w:proofErr w:type="spellEnd"/>
      <w:r w:rsidRPr="008A701B">
        <w:rPr>
          <w:rFonts w:ascii="Courier New" w:hAnsi="Courier New" w:cs="Courier New"/>
          <w:sz w:val="16"/>
          <w:szCs w:val="16"/>
        </w:rPr>
        <w:t xml:space="preserve">;            // Kursdifferenzen ?                        </w:t>
      </w:r>
    </w:p>
    <w:p w14:paraId="74AA5A25" w14:textId="77777777" w:rsidR="00B57311" w:rsidRDefault="008A701B" w:rsidP="008A701B">
      <w:pPr>
        <w:spacing w:before="0" w:after="0"/>
        <w:rPr>
          <w:rFonts w:ascii="Courier New" w:hAnsi="Courier New" w:cs="Courier New"/>
          <w:sz w:val="16"/>
          <w:szCs w:val="16"/>
        </w:rPr>
      </w:pPr>
      <w:r w:rsidRPr="008A701B">
        <w:rPr>
          <w:rFonts w:ascii="Courier New" w:hAnsi="Courier New" w:cs="Courier New"/>
          <w:sz w:val="16"/>
          <w:szCs w:val="16"/>
        </w:rPr>
        <w:t xml:space="preserve">} </w:t>
      </w:r>
      <w:proofErr w:type="spellStart"/>
      <w:r w:rsidRPr="008A701B">
        <w:rPr>
          <w:rFonts w:ascii="Courier New" w:hAnsi="Courier New" w:cs="Courier New"/>
          <w:sz w:val="16"/>
          <w:szCs w:val="16"/>
        </w:rPr>
        <w:t>MCL_NachweisClear</w:t>
      </w:r>
      <w:proofErr w:type="spellEnd"/>
      <w:r w:rsidRPr="008A701B">
        <w:rPr>
          <w:rFonts w:ascii="Courier New" w:hAnsi="Courier New" w:cs="Courier New"/>
          <w:sz w:val="16"/>
          <w:szCs w:val="16"/>
        </w:rPr>
        <w:t xml:space="preserve">;                                                           </w:t>
      </w:r>
    </w:p>
    <w:p w14:paraId="46513E51" w14:textId="77777777" w:rsidR="008A701B" w:rsidRDefault="008A701B" w:rsidP="008A701B">
      <w:pPr>
        <w:spacing w:before="0" w:after="0"/>
        <w:rPr>
          <w:rFonts w:ascii="Courier New" w:hAnsi="Courier New" w:cs="Courier New"/>
          <w:sz w:val="16"/>
          <w:szCs w:val="16"/>
        </w:rPr>
      </w:pPr>
    </w:p>
    <w:p w14:paraId="35D09373" w14:textId="77777777" w:rsidR="008A701B" w:rsidRDefault="008A701B" w:rsidP="00B57311">
      <w:pPr>
        <w:spacing w:before="0" w:after="0"/>
        <w:rPr>
          <w:rFonts w:ascii="Courier New" w:hAnsi="Courier New" w:cs="Courier New"/>
          <w:sz w:val="16"/>
          <w:szCs w:val="16"/>
        </w:rPr>
      </w:pPr>
    </w:p>
    <w:p w14:paraId="1DB57D71" w14:textId="77777777" w:rsidR="00643FD1" w:rsidRDefault="00B57311" w:rsidP="00B57311">
      <w:pPr>
        <w:spacing w:before="0" w:after="0"/>
        <w:rPr>
          <w:rFonts w:ascii="Courier New" w:hAnsi="Courier New" w:cs="Courier New"/>
          <w:sz w:val="16"/>
          <w:szCs w:val="16"/>
        </w:rPr>
      </w:pPr>
      <w:r w:rsidRPr="00B57311">
        <w:rPr>
          <w:rFonts w:ascii="Courier New" w:hAnsi="Courier New" w:cs="Courier New"/>
          <w:sz w:val="16"/>
          <w:szCs w:val="16"/>
        </w:rPr>
        <w:t xml:space="preserve"> </w:t>
      </w:r>
    </w:p>
    <w:p w14:paraId="569A29A6" w14:textId="77777777" w:rsidR="00E43104" w:rsidRDefault="008A701B" w:rsidP="00B57311">
      <w:pPr>
        <w:spacing w:before="0" w:after="0"/>
        <w:rPr>
          <w:rFonts w:cs="Courier New"/>
        </w:rPr>
      </w:pPr>
      <w:r>
        <w:rPr>
          <w:rFonts w:cs="Courier New"/>
        </w:rPr>
        <w:t xml:space="preserve">Mittels </w:t>
      </w:r>
      <w:proofErr w:type="spellStart"/>
      <w:r>
        <w:rPr>
          <w:rFonts w:cs="Courier New"/>
        </w:rPr>
        <w:t>Pgm</w:t>
      </w:r>
      <w:proofErr w:type="spellEnd"/>
      <w:r>
        <w:rPr>
          <w:rFonts w:cs="Courier New"/>
        </w:rPr>
        <w:t xml:space="preserve">. </w:t>
      </w:r>
      <w:r w:rsidR="0099691D">
        <w:rPr>
          <w:rFonts w:cs="Courier New"/>
          <w:b/>
        </w:rPr>
        <w:t>KAMCL319</w:t>
      </w:r>
      <w:r>
        <w:rPr>
          <w:rFonts w:cs="Courier New"/>
        </w:rPr>
        <w:t xml:space="preserve"> werden die vom Clearing bereitgestellten Daten interpretiert und </w:t>
      </w:r>
      <w:r w:rsidR="00C917BD">
        <w:rPr>
          <w:rFonts w:cs="Courier New"/>
        </w:rPr>
        <w:t xml:space="preserve">die betreffenden </w:t>
      </w:r>
      <w:r w:rsidR="00C917BD" w:rsidRPr="00C917BD">
        <w:rPr>
          <w:rFonts w:cs="Courier New"/>
          <w:b/>
        </w:rPr>
        <w:t>Segment-Text-</w:t>
      </w:r>
      <w:proofErr w:type="spellStart"/>
      <w:r w:rsidR="00C917BD" w:rsidRPr="00C917BD">
        <w:rPr>
          <w:rFonts w:cs="Courier New"/>
          <w:b/>
        </w:rPr>
        <w:t>Id</w:t>
      </w:r>
      <w:r w:rsidRPr="00C917BD">
        <w:rPr>
          <w:rFonts w:cs="Courier New"/>
          <w:b/>
        </w:rPr>
        <w:t>s</w:t>
      </w:r>
      <w:proofErr w:type="spellEnd"/>
      <w:r>
        <w:rPr>
          <w:rFonts w:cs="Courier New"/>
        </w:rPr>
        <w:t xml:space="preserve"> der Helaba zugeordnet, es wird eine Datei der Tages-Verarbeitungsnachweise, eine Datei der Wochen-Verarbeitungs</w:t>
      </w:r>
      <w:r w:rsidR="0036088A">
        <w:rPr>
          <w:rFonts w:cs="Courier New"/>
        </w:rPr>
        <w:t>n</w:t>
      </w:r>
      <w:r>
        <w:rPr>
          <w:rFonts w:cs="Courier New"/>
        </w:rPr>
        <w:t xml:space="preserve">achweise und eine Datei der Quartal-Verarbeitungsnachweise </w:t>
      </w:r>
      <w:r w:rsidR="001A71AC">
        <w:rPr>
          <w:rFonts w:cs="Courier New"/>
        </w:rPr>
        <w:t xml:space="preserve">im internen Format erstellt.  </w:t>
      </w:r>
    </w:p>
    <w:p w14:paraId="733C97B9" w14:textId="77777777" w:rsidR="008A701B" w:rsidRDefault="001A71AC" w:rsidP="00B57311">
      <w:pPr>
        <w:spacing w:before="0" w:after="0"/>
        <w:rPr>
          <w:rFonts w:cs="Courier New"/>
        </w:rPr>
      </w:pPr>
      <w:r>
        <w:rPr>
          <w:rFonts w:cs="Courier New"/>
        </w:rPr>
        <w:t>Zu jedem Datensatz wird aus dem Clearing-Datum der jeweilige Bereitstellung</w:t>
      </w:r>
      <w:r w:rsidR="003B7061">
        <w:rPr>
          <w:rFonts w:cs="Courier New"/>
        </w:rPr>
        <w:t xml:space="preserve">szyklus ermittelt (Beispiel: </w:t>
      </w:r>
      <w:r>
        <w:rPr>
          <w:rFonts w:cs="Courier New"/>
        </w:rPr>
        <w:t>(T)</w:t>
      </w:r>
      <w:proofErr w:type="spellStart"/>
      <w:r>
        <w:rPr>
          <w:rFonts w:cs="Courier New"/>
        </w:rPr>
        <w:t>agesbereitstellung</w:t>
      </w:r>
      <w:proofErr w:type="spellEnd"/>
      <w:r>
        <w:rPr>
          <w:rFonts w:cs="Courier New"/>
        </w:rPr>
        <w:t xml:space="preserve"> für den </w:t>
      </w:r>
      <w:proofErr w:type="spellStart"/>
      <w:r>
        <w:rPr>
          <w:rFonts w:cs="Courier New"/>
        </w:rPr>
        <w:t>nnn-ten</w:t>
      </w:r>
      <w:proofErr w:type="spellEnd"/>
      <w:r>
        <w:rPr>
          <w:rFonts w:cs="Courier New"/>
        </w:rPr>
        <w:t xml:space="preserve"> Tag, (W)</w:t>
      </w:r>
      <w:proofErr w:type="spellStart"/>
      <w:r>
        <w:rPr>
          <w:rFonts w:cs="Courier New"/>
        </w:rPr>
        <w:t>ochenbereistellung</w:t>
      </w:r>
      <w:proofErr w:type="spellEnd"/>
      <w:r>
        <w:rPr>
          <w:rFonts w:cs="Courier New"/>
        </w:rPr>
        <w:t xml:space="preserve"> für die </w:t>
      </w:r>
      <w:proofErr w:type="spellStart"/>
      <w:r>
        <w:rPr>
          <w:rFonts w:cs="Courier New"/>
        </w:rPr>
        <w:t>nn-te</w:t>
      </w:r>
      <w:proofErr w:type="spellEnd"/>
      <w:r>
        <w:rPr>
          <w:rFonts w:cs="Courier New"/>
        </w:rPr>
        <w:t xml:space="preserve"> Woche und (Q)</w:t>
      </w:r>
      <w:proofErr w:type="spellStart"/>
      <w:r>
        <w:rPr>
          <w:rFonts w:cs="Courier New"/>
        </w:rPr>
        <w:t>uartalbereitstellung</w:t>
      </w:r>
      <w:proofErr w:type="spellEnd"/>
      <w:r>
        <w:rPr>
          <w:rFonts w:cs="Courier New"/>
        </w:rPr>
        <w:t xml:space="preserve"> für das n-</w:t>
      </w:r>
      <w:proofErr w:type="spellStart"/>
      <w:r>
        <w:rPr>
          <w:rFonts w:cs="Courier New"/>
        </w:rPr>
        <w:t>te</w:t>
      </w:r>
      <w:proofErr w:type="spellEnd"/>
      <w:r>
        <w:rPr>
          <w:rFonts w:cs="Courier New"/>
        </w:rPr>
        <w:t xml:space="preserve"> Quartal).</w:t>
      </w:r>
    </w:p>
    <w:p w14:paraId="76958CEA" w14:textId="77777777" w:rsidR="00C917BD" w:rsidRDefault="00C917BD" w:rsidP="00B57311">
      <w:pPr>
        <w:spacing w:before="0" w:after="0"/>
        <w:rPr>
          <w:rFonts w:cs="Courier New"/>
        </w:rPr>
      </w:pPr>
    </w:p>
    <w:p w14:paraId="624BDED2" w14:textId="77777777" w:rsidR="00C917BD" w:rsidRDefault="00C917BD" w:rsidP="00B57311">
      <w:pPr>
        <w:spacing w:before="0" w:after="0"/>
        <w:rPr>
          <w:rFonts w:cs="Courier New"/>
        </w:rPr>
      </w:pPr>
      <w:r>
        <w:rPr>
          <w:rFonts w:cs="Courier New"/>
        </w:rPr>
        <w:t xml:space="preserve">Beispiel: </w:t>
      </w:r>
    </w:p>
    <w:p w14:paraId="13B01B33" w14:textId="77777777" w:rsidR="00C917BD" w:rsidRDefault="00C917BD" w:rsidP="00B57311">
      <w:pPr>
        <w:spacing w:before="0" w:after="0"/>
        <w:rPr>
          <w:rFonts w:cs="Courier New"/>
        </w:rPr>
      </w:pPr>
      <w:r>
        <w:rPr>
          <w:rFonts w:cs="Courier New"/>
        </w:rPr>
        <w:t>Interne Struktur der Verarbeitungsnachweise (vgl. Header-Datei KAMCL320).</w:t>
      </w:r>
    </w:p>
    <w:p w14:paraId="66101F22" w14:textId="77777777" w:rsidR="00CA26F0" w:rsidRPr="00AA7019" w:rsidRDefault="00C917BD" w:rsidP="00C917BD">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typedef _Packed struct {  </w:t>
      </w:r>
    </w:p>
    <w:p w14:paraId="1387509E" w14:textId="77777777" w:rsidR="00C917BD" w:rsidRPr="00AA7019" w:rsidRDefault="00CA26F0" w:rsidP="00C917BD">
      <w:pPr>
        <w:spacing w:before="0" w:after="0"/>
        <w:rPr>
          <w:rFonts w:ascii="Courier New" w:hAnsi="Courier New" w:cs="Courier New"/>
          <w:sz w:val="16"/>
          <w:szCs w:val="16"/>
          <w:lang w:val="en-US"/>
        </w:rPr>
      </w:pPr>
      <w:r w:rsidRPr="00AA7019">
        <w:rPr>
          <w:rFonts w:ascii="Courier New" w:hAnsi="Courier New" w:cs="Courier New"/>
          <w:sz w:val="16"/>
          <w:szCs w:val="16"/>
          <w:lang w:val="en-US"/>
        </w:rPr>
        <w:t xml:space="preserve">  int         processor;           // </w:t>
      </w:r>
      <w:proofErr w:type="spellStart"/>
      <w:r w:rsidRPr="00AA7019">
        <w:rPr>
          <w:rFonts w:ascii="Courier New" w:hAnsi="Courier New" w:cs="Courier New"/>
          <w:sz w:val="16"/>
          <w:szCs w:val="16"/>
          <w:lang w:val="en-US"/>
        </w:rPr>
        <w:t>Prozessor</w:t>
      </w:r>
      <w:proofErr w:type="spellEnd"/>
      <w:r w:rsidRPr="00AA7019">
        <w:rPr>
          <w:rFonts w:ascii="Courier New" w:hAnsi="Courier New" w:cs="Courier New"/>
          <w:sz w:val="16"/>
          <w:szCs w:val="16"/>
          <w:lang w:val="en-US"/>
        </w:rPr>
        <w:t xml:space="preserve"> gem. KVS-Definition </w:t>
      </w:r>
      <w:r w:rsidR="00C917BD" w:rsidRPr="00AA7019">
        <w:rPr>
          <w:rFonts w:ascii="Courier New" w:hAnsi="Courier New" w:cs="Courier New"/>
          <w:sz w:val="16"/>
          <w:szCs w:val="16"/>
          <w:lang w:val="en-US"/>
        </w:rPr>
        <w:t xml:space="preserve">                                                      </w:t>
      </w:r>
    </w:p>
    <w:p w14:paraId="492C7B24" w14:textId="77777777" w:rsidR="00C917BD" w:rsidRPr="00C917BD" w:rsidRDefault="00C917BD" w:rsidP="00C917BD">
      <w:pPr>
        <w:spacing w:before="0" w:after="0"/>
        <w:rPr>
          <w:rFonts w:ascii="Courier New" w:hAnsi="Courier New" w:cs="Courier New"/>
          <w:sz w:val="16"/>
          <w:szCs w:val="16"/>
        </w:rPr>
      </w:pPr>
      <w:r w:rsidRPr="00AA7019">
        <w:rPr>
          <w:rFonts w:ascii="Courier New" w:hAnsi="Courier New" w:cs="Courier New"/>
          <w:sz w:val="16"/>
          <w:szCs w:val="16"/>
          <w:lang w:val="en-US"/>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zyklus</w:t>
      </w:r>
      <w:proofErr w:type="spellEnd"/>
      <w:r w:rsidRPr="00C917BD">
        <w:rPr>
          <w:rFonts w:ascii="Courier New" w:hAnsi="Courier New" w:cs="Courier New"/>
          <w:sz w:val="16"/>
          <w:szCs w:val="16"/>
        </w:rPr>
        <w:t xml:space="preserve">;              // 'T' = täglich, 'W' = wöchentlich          </w:t>
      </w:r>
    </w:p>
    <w:p w14:paraId="4A7CE154"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 'Q' = </w:t>
      </w:r>
      <w:proofErr w:type="spellStart"/>
      <w:r w:rsidRPr="00C917BD">
        <w:rPr>
          <w:rFonts w:ascii="Courier New" w:hAnsi="Courier New" w:cs="Courier New"/>
          <w:sz w:val="16"/>
          <w:szCs w:val="16"/>
        </w:rPr>
        <w:t>quartal</w:t>
      </w:r>
      <w:proofErr w:type="spellEnd"/>
      <w:r w:rsidRPr="00C917BD">
        <w:rPr>
          <w:rFonts w:ascii="Courier New" w:hAnsi="Courier New" w:cs="Courier New"/>
          <w:sz w:val="16"/>
          <w:szCs w:val="16"/>
        </w:rPr>
        <w:t xml:space="preserve">, 'M' = monatlich            </w:t>
      </w:r>
    </w:p>
    <w:p w14:paraId="33DD37C5"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element</w:t>
      </w:r>
      <w:proofErr w:type="spellEnd"/>
      <w:r w:rsidRPr="00C917BD">
        <w:rPr>
          <w:rFonts w:ascii="Courier New" w:hAnsi="Courier New" w:cs="Courier New"/>
          <w:sz w:val="16"/>
          <w:szCs w:val="16"/>
        </w:rPr>
        <w:t>[3];          // n-</w:t>
      </w:r>
      <w:proofErr w:type="spellStart"/>
      <w:r w:rsidRPr="00C917BD">
        <w:rPr>
          <w:rFonts w:ascii="Courier New" w:hAnsi="Courier New" w:cs="Courier New"/>
          <w:sz w:val="16"/>
          <w:szCs w:val="16"/>
        </w:rPr>
        <w:t>ter</w:t>
      </w:r>
      <w:proofErr w:type="spellEnd"/>
      <w:r w:rsidRPr="00C917BD">
        <w:rPr>
          <w:rFonts w:ascii="Courier New" w:hAnsi="Courier New" w:cs="Courier New"/>
          <w:sz w:val="16"/>
          <w:szCs w:val="16"/>
        </w:rPr>
        <w:t xml:space="preserve"> Tag, n-</w:t>
      </w:r>
      <w:proofErr w:type="spellStart"/>
      <w:r w:rsidRPr="00C917BD">
        <w:rPr>
          <w:rFonts w:ascii="Courier New" w:hAnsi="Courier New" w:cs="Courier New"/>
          <w:sz w:val="16"/>
          <w:szCs w:val="16"/>
        </w:rPr>
        <w:t>te</w:t>
      </w:r>
      <w:proofErr w:type="spellEnd"/>
      <w:r w:rsidRPr="00C917BD">
        <w:rPr>
          <w:rFonts w:ascii="Courier New" w:hAnsi="Courier New" w:cs="Courier New"/>
          <w:sz w:val="16"/>
          <w:szCs w:val="16"/>
        </w:rPr>
        <w:t xml:space="preserve"> Woche, n-</w:t>
      </w:r>
      <w:proofErr w:type="spellStart"/>
      <w:r w:rsidRPr="00C917BD">
        <w:rPr>
          <w:rFonts w:ascii="Courier New" w:hAnsi="Courier New" w:cs="Courier New"/>
          <w:sz w:val="16"/>
          <w:szCs w:val="16"/>
        </w:rPr>
        <w:t>tes</w:t>
      </w:r>
      <w:proofErr w:type="spellEnd"/>
      <w:r w:rsidRPr="00C917BD">
        <w:rPr>
          <w:rFonts w:ascii="Courier New" w:hAnsi="Courier New" w:cs="Courier New"/>
          <w:sz w:val="16"/>
          <w:szCs w:val="16"/>
        </w:rPr>
        <w:t xml:space="preserve"> Quartal      </w:t>
      </w:r>
    </w:p>
    <w:p w14:paraId="48B15BC1"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clearDatum</w:t>
      </w:r>
      <w:proofErr w:type="spellEnd"/>
      <w:r w:rsidRPr="00C917BD">
        <w:rPr>
          <w:rFonts w:ascii="Courier New" w:hAnsi="Courier New" w:cs="Courier New"/>
          <w:sz w:val="16"/>
          <w:szCs w:val="16"/>
        </w:rPr>
        <w:t xml:space="preserve">[10];      // Tag der Clearing-Ausführung 'TT.MM.JJJJ'  </w:t>
      </w:r>
    </w:p>
    <w:p w14:paraId="5719D720"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blzIssu</w:t>
      </w:r>
      <w:proofErr w:type="spellEnd"/>
      <w:r w:rsidRPr="00C917BD">
        <w:rPr>
          <w:rFonts w:ascii="Courier New" w:hAnsi="Courier New" w:cs="Courier New"/>
          <w:sz w:val="16"/>
          <w:szCs w:val="16"/>
        </w:rPr>
        <w:t xml:space="preserve">[8];          // </w:t>
      </w:r>
      <w:proofErr w:type="spellStart"/>
      <w:r w:rsidRPr="00C917BD">
        <w:rPr>
          <w:rFonts w:ascii="Courier New" w:hAnsi="Courier New" w:cs="Courier New"/>
          <w:sz w:val="16"/>
          <w:szCs w:val="16"/>
        </w:rPr>
        <w:t>Blz</w:t>
      </w:r>
      <w:proofErr w:type="spellEnd"/>
      <w:r w:rsidRPr="00C917BD">
        <w:rPr>
          <w:rFonts w:ascii="Courier New" w:hAnsi="Courier New" w:cs="Courier New"/>
          <w:sz w:val="16"/>
          <w:szCs w:val="16"/>
        </w:rPr>
        <w:t xml:space="preserve">. des </w:t>
      </w:r>
      <w:proofErr w:type="spellStart"/>
      <w:r w:rsidRPr="00C917BD">
        <w:rPr>
          <w:rFonts w:ascii="Courier New" w:hAnsi="Courier New" w:cs="Courier New"/>
          <w:sz w:val="16"/>
          <w:szCs w:val="16"/>
        </w:rPr>
        <w:t>Autorisierers</w:t>
      </w:r>
      <w:proofErr w:type="spellEnd"/>
      <w:r w:rsidRPr="00C917BD">
        <w:rPr>
          <w:rFonts w:ascii="Courier New" w:hAnsi="Courier New" w:cs="Courier New"/>
          <w:sz w:val="16"/>
          <w:szCs w:val="16"/>
        </w:rPr>
        <w:t xml:space="preserve">                    </w:t>
      </w:r>
    </w:p>
    <w:p w14:paraId="155EC291"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segmentTextId</w:t>
      </w:r>
      <w:proofErr w:type="spellEnd"/>
      <w:r w:rsidRPr="00C917BD">
        <w:rPr>
          <w:rFonts w:ascii="Courier New" w:hAnsi="Courier New" w:cs="Courier New"/>
          <w:sz w:val="16"/>
          <w:szCs w:val="16"/>
        </w:rPr>
        <w:t xml:space="preserve">[3];    // Helaba-Segmenttext-ID                     </w:t>
      </w:r>
    </w:p>
    <w:p w14:paraId="6F5AE347"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produkt</w:t>
      </w:r>
      <w:proofErr w:type="spellEnd"/>
      <w:r w:rsidRPr="00C917BD">
        <w:rPr>
          <w:rFonts w:ascii="Courier New" w:hAnsi="Courier New" w:cs="Courier New"/>
          <w:sz w:val="16"/>
          <w:szCs w:val="16"/>
        </w:rPr>
        <w:t xml:space="preserve">[2];          // Produkt für Monats-Nachweis  ggf. schon   </w:t>
      </w:r>
    </w:p>
    <w:p w14:paraId="0CCE1A40"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 hier                                      </w:t>
      </w:r>
    </w:p>
    <w:p w14:paraId="59D1BBAD" w14:textId="77777777" w:rsidR="00784BF6"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valuta</w:t>
      </w:r>
      <w:proofErr w:type="spellEnd"/>
      <w:r w:rsidRPr="00C917BD">
        <w:rPr>
          <w:rFonts w:ascii="Courier New" w:hAnsi="Courier New" w:cs="Courier New"/>
          <w:sz w:val="16"/>
          <w:szCs w:val="16"/>
        </w:rPr>
        <w:t xml:space="preserve">[10];          // Valuta-Datum 'TT.MM.JJJJ'       </w:t>
      </w:r>
    </w:p>
    <w:p w14:paraId="5E19BF0D" w14:textId="77777777" w:rsidR="00C917BD" w:rsidRPr="00C917BD" w:rsidRDefault="00784BF6" w:rsidP="00C917BD">
      <w:pPr>
        <w:spacing w:before="0" w:after="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char</w:t>
      </w:r>
      <w:proofErr w:type="spellEnd"/>
      <w:r>
        <w:rPr>
          <w:rFonts w:ascii="Courier New" w:hAnsi="Courier New" w:cs="Courier New"/>
          <w:sz w:val="16"/>
          <w:szCs w:val="16"/>
        </w:rPr>
        <w:t xml:space="preserve">        </w:t>
      </w:r>
      <w:proofErr w:type="spellStart"/>
      <w:r>
        <w:rPr>
          <w:rFonts w:ascii="Courier New" w:hAnsi="Courier New" w:cs="Courier New"/>
          <w:sz w:val="16"/>
          <w:szCs w:val="16"/>
        </w:rPr>
        <w:t>gutLastKz</w:t>
      </w:r>
      <w:proofErr w:type="spellEnd"/>
      <w:r>
        <w:rPr>
          <w:rFonts w:ascii="Courier New" w:hAnsi="Courier New" w:cs="Courier New"/>
          <w:sz w:val="16"/>
          <w:szCs w:val="16"/>
        </w:rPr>
        <w:t>;           // G-</w:t>
      </w:r>
      <w:proofErr w:type="spellStart"/>
      <w:r>
        <w:rPr>
          <w:rFonts w:ascii="Courier New" w:hAnsi="Courier New" w:cs="Courier New"/>
          <w:sz w:val="16"/>
          <w:szCs w:val="16"/>
        </w:rPr>
        <w:t>utschrift</w:t>
      </w:r>
      <w:proofErr w:type="spellEnd"/>
      <w:r>
        <w:rPr>
          <w:rFonts w:ascii="Courier New" w:hAnsi="Courier New" w:cs="Courier New"/>
          <w:sz w:val="16"/>
          <w:szCs w:val="16"/>
        </w:rPr>
        <w:t>, L-</w:t>
      </w:r>
      <w:proofErr w:type="spellStart"/>
      <w:r>
        <w:rPr>
          <w:rFonts w:ascii="Courier New" w:hAnsi="Courier New" w:cs="Courier New"/>
          <w:sz w:val="16"/>
          <w:szCs w:val="16"/>
        </w:rPr>
        <w:t>astschrift</w:t>
      </w:r>
      <w:proofErr w:type="spellEnd"/>
      <w:r w:rsidR="00C917BD" w:rsidRPr="00C917BD">
        <w:rPr>
          <w:rFonts w:ascii="Courier New" w:hAnsi="Courier New" w:cs="Courier New"/>
          <w:sz w:val="16"/>
          <w:szCs w:val="16"/>
        </w:rPr>
        <w:t xml:space="preserve">          </w:t>
      </w:r>
    </w:p>
    <w:p w14:paraId="1CC34272"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decimal</w:t>
      </w:r>
      <w:proofErr w:type="spellEnd"/>
      <w:r w:rsidRPr="00C917BD">
        <w:rPr>
          <w:rFonts w:ascii="Courier New" w:hAnsi="Courier New" w:cs="Courier New"/>
          <w:sz w:val="16"/>
          <w:szCs w:val="16"/>
        </w:rPr>
        <w:t xml:space="preserve">(15) </w:t>
      </w:r>
      <w:proofErr w:type="spellStart"/>
      <w:r w:rsidRPr="00C917BD">
        <w:rPr>
          <w:rFonts w:ascii="Courier New" w:hAnsi="Courier New" w:cs="Courier New"/>
          <w:sz w:val="16"/>
          <w:szCs w:val="16"/>
        </w:rPr>
        <w:t>betragFw</w:t>
      </w:r>
      <w:proofErr w:type="spellEnd"/>
      <w:r w:rsidRPr="00C917BD">
        <w:rPr>
          <w:rFonts w:ascii="Courier New" w:hAnsi="Courier New" w:cs="Courier New"/>
          <w:sz w:val="16"/>
          <w:szCs w:val="16"/>
        </w:rPr>
        <w:t xml:space="preserve">;            // Betrag (Achtung!! Anz. Nachkommastellen   </w:t>
      </w:r>
    </w:p>
    <w:p w14:paraId="09D8D866"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 lt. KAKVSLIB oder Kurs-Tab.               </w:t>
      </w:r>
    </w:p>
    <w:p w14:paraId="5EF27162"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 ermitteln.                                </w:t>
      </w:r>
    </w:p>
    <w:p w14:paraId="15F49C83"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isoFw</w:t>
      </w:r>
      <w:proofErr w:type="spellEnd"/>
      <w:r w:rsidRPr="00C917BD">
        <w:rPr>
          <w:rFonts w:ascii="Courier New" w:hAnsi="Courier New" w:cs="Courier New"/>
          <w:sz w:val="16"/>
          <w:szCs w:val="16"/>
        </w:rPr>
        <w:t xml:space="preserve">[3];            // ISO der Fremdwährung                      </w:t>
      </w:r>
    </w:p>
    <w:p w14:paraId="6425143F"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decimal</w:t>
      </w:r>
      <w:proofErr w:type="spellEnd"/>
      <w:r w:rsidRPr="00C917BD">
        <w:rPr>
          <w:rFonts w:ascii="Courier New" w:hAnsi="Courier New" w:cs="Courier New"/>
          <w:sz w:val="16"/>
          <w:szCs w:val="16"/>
        </w:rPr>
        <w:t xml:space="preserve">(15) </w:t>
      </w:r>
      <w:proofErr w:type="spellStart"/>
      <w:r w:rsidRPr="00C917BD">
        <w:rPr>
          <w:rFonts w:ascii="Courier New" w:hAnsi="Courier New" w:cs="Courier New"/>
          <w:sz w:val="16"/>
          <w:szCs w:val="16"/>
        </w:rPr>
        <w:t>betragHw</w:t>
      </w:r>
      <w:proofErr w:type="spellEnd"/>
      <w:r w:rsidRPr="00C917BD">
        <w:rPr>
          <w:rFonts w:ascii="Courier New" w:hAnsi="Courier New" w:cs="Courier New"/>
          <w:sz w:val="16"/>
          <w:szCs w:val="16"/>
        </w:rPr>
        <w:t xml:space="preserve">;            // Betrag Euro (Hauswährung)                 </w:t>
      </w:r>
    </w:p>
    <w:p w14:paraId="7D8699BD"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char</w:t>
      </w:r>
      <w:proofErr w:type="spellEnd"/>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isoHw</w:t>
      </w:r>
      <w:proofErr w:type="spellEnd"/>
      <w:r w:rsidRPr="00C917BD">
        <w:rPr>
          <w:rFonts w:ascii="Courier New" w:hAnsi="Courier New" w:cs="Courier New"/>
          <w:sz w:val="16"/>
          <w:szCs w:val="16"/>
        </w:rPr>
        <w:t xml:space="preserve">[3];            // ISO Euro                                  </w:t>
      </w:r>
    </w:p>
    <w:p w14:paraId="2FC4D43C" w14:textId="77777777" w:rsidR="00C917BD" w:rsidRPr="00C917BD" w:rsidRDefault="00C917BD" w:rsidP="00C917BD">
      <w:pPr>
        <w:spacing w:before="0" w:after="0"/>
        <w:rPr>
          <w:rFonts w:ascii="Courier New" w:hAnsi="Courier New" w:cs="Courier New"/>
          <w:sz w:val="16"/>
          <w:szCs w:val="16"/>
        </w:rPr>
      </w:pPr>
      <w:r w:rsidRPr="00C917BD">
        <w:rPr>
          <w:rFonts w:ascii="Courier New" w:hAnsi="Courier New" w:cs="Courier New"/>
          <w:sz w:val="16"/>
          <w:szCs w:val="16"/>
        </w:rPr>
        <w:t xml:space="preserve">} </w:t>
      </w:r>
      <w:proofErr w:type="spellStart"/>
      <w:r w:rsidRPr="00C917BD">
        <w:rPr>
          <w:rFonts w:ascii="Courier New" w:hAnsi="Courier New" w:cs="Courier New"/>
          <w:sz w:val="16"/>
          <w:szCs w:val="16"/>
        </w:rPr>
        <w:t>MCL_verarbNachw_intern</w:t>
      </w:r>
      <w:proofErr w:type="spellEnd"/>
      <w:r w:rsidRPr="00C917BD">
        <w:rPr>
          <w:rFonts w:ascii="Courier New" w:hAnsi="Courier New" w:cs="Courier New"/>
          <w:sz w:val="16"/>
          <w:szCs w:val="16"/>
        </w:rPr>
        <w:t xml:space="preserve">;                                                       </w:t>
      </w:r>
    </w:p>
    <w:p w14:paraId="2D0EBCEB" w14:textId="77777777" w:rsidR="008A701B" w:rsidRDefault="008A701B" w:rsidP="00B57311">
      <w:pPr>
        <w:spacing w:before="0" w:after="0"/>
        <w:rPr>
          <w:rFonts w:cs="Courier New"/>
        </w:rPr>
      </w:pPr>
    </w:p>
    <w:p w14:paraId="297242E9" w14:textId="77777777" w:rsidR="00D41EA2" w:rsidRDefault="00D41EA2" w:rsidP="00B57311">
      <w:pPr>
        <w:spacing w:before="0" w:after="0"/>
        <w:rPr>
          <w:rFonts w:cs="Courier New"/>
        </w:rPr>
      </w:pPr>
      <w:r w:rsidRPr="00D41EA2">
        <w:rPr>
          <w:rFonts w:cs="Courier New"/>
          <w:noProof/>
          <w:lang w:eastAsia="de-DE"/>
        </w:rPr>
        <mc:AlternateContent>
          <mc:Choice Requires="wps">
            <w:drawing>
              <wp:anchor distT="45720" distB="45720" distL="114300" distR="114300" simplePos="0" relativeHeight="251657216" behindDoc="0" locked="0" layoutInCell="1" allowOverlap="1" wp14:anchorId="2FEDBD94" wp14:editId="4E8EAD9B">
                <wp:simplePos x="0" y="0"/>
                <wp:positionH relativeFrom="column">
                  <wp:posOffset>117475</wp:posOffset>
                </wp:positionH>
                <wp:positionV relativeFrom="paragraph">
                  <wp:posOffset>718185</wp:posOffset>
                </wp:positionV>
                <wp:extent cx="5486400" cy="1064895"/>
                <wp:effectExtent l="0" t="0" r="19050" b="2095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64895"/>
                        </a:xfrm>
                        <a:prstGeom prst="rect">
                          <a:avLst/>
                        </a:prstGeom>
                        <a:solidFill>
                          <a:srgbClr val="FFFFFF"/>
                        </a:solidFill>
                        <a:ln w="9525">
                          <a:solidFill>
                            <a:srgbClr val="000000"/>
                          </a:solidFill>
                          <a:miter lim="800000"/>
                          <a:headEnd/>
                          <a:tailEnd/>
                        </a:ln>
                      </wps:spPr>
                      <wps:txbx>
                        <w:txbxContent>
                          <w:p w14:paraId="26CD6CFC" w14:textId="77777777" w:rsidR="00916F1B" w:rsidRDefault="00916F1B">
                            <w:r w:rsidRPr="006C19FA">
                              <w:rPr>
                                <w:rFonts w:cs="Courier New"/>
                              </w:rPr>
                              <w:t>Pgm. KAMLC31</w:t>
                            </w:r>
                            <w:r>
                              <w:rPr>
                                <w:rFonts w:cs="Courier New"/>
                              </w:rPr>
                              <w:t>9</w:t>
                            </w:r>
                            <w:r w:rsidRPr="006C19FA">
                              <w:rPr>
                                <w:rFonts w:cs="Courier New"/>
                              </w:rPr>
                              <w:t xml:space="preserve"> schreibt etwa eine GDG der Tages-Nachweise fort, durch Pgm.  KAMCL320 wird sichergestellt, dass stets innerhalb des Berei</w:t>
                            </w:r>
                            <w:r>
                              <w:rPr>
                                <w:rFonts w:cs="Courier New"/>
                              </w:rPr>
                              <w:t>t</w:t>
                            </w:r>
                            <w:r w:rsidRPr="006C19FA">
                              <w:rPr>
                                <w:rFonts w:cs="Courier New"/>
                              </w:rPr>
                              <w:t>stellungszyklus kumuliert wird, die GDG kann auch  Nachweise von unterschiedlichen Tagen enthalten. Von Pgm. KAGMC330 wird genau der gewünschte Zyklus selektiert</w:t>
                            </w:r>
                            <w:r>
                              <w:rPr>
                                <w:rFonts w:cs="Courier New"/>
                              </w:rPr>
                              <w:t>,</w:t>
                            </w:r>
                            <w:r w:rsidRPr="006C19FA">
                              <w:rPr>
                                <w:rFonts w:cs="Courier New"/>
                              </w:rPr>
                              <w:t xml:space="preserve"> Datensätze anderer Zyklen </w:t>
                            </w:r>
                            <w:r>
                              <w:rPr>
                                <w:rFonts w:cs="Courier New"/>
                              </w:rPr>
                              <w:t>werden überlesen</w:t>
                            </w:r>
                            <w:r w:rsidRPr="006C19FA">
                              <w:rPr>
                                <w:rFonts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FEDBD94" id="_x0000_t202" coordsize="21600,21600" o:spt="202" path="m,l,21600r21600,l21600,xe">
                <v:stroke joinstyle="miter"/>
                <v:path gradientshapeok="t" o:connecttype="rect"/>
              </v:shapetype>
              <v:shape id="Textfeld 2" o:spid="_x0000_s1026" type="#_x0000_t202" style="position:absolute;margin-left:9.25pt;margin-top:56.55pt;width:6in;height:83.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">
                <v:textbox>
                  <w:txbxContent>
                    <w:p w14:paraId="26CD6CFC" w14:textId="77777777" w:rsidR="00916F1B" w:rsidRDefault="00916F1B">
                      <w:r w:rsidRPr="006C19FA">
                        <w:rPr>
                          <w:rFonts w:cs="Courier New"/>
                        </w:rPr>
                        <w:t>Pgm. KAMLC31</w:t>
                      </w:r>
                      <w:r>
                        <w:rPr>
                          <w:rFonts w:cs="Courier New"/>
                        </w:rPr>
                        <w:t>9</w:t>
                      </w:r>
                      <w:r w:rsidRPr="006C19FA">
                        <w:rPr>
                          <w:rFonts w:cs="Courier New"/>
                        </w:rPr>
                        <w:t xml:space="preserve"> schreibt etwa eine GDG der Tages-Nachweise fort, durch Pgm.  KAMCL320 wird sichergestellt, dass stets innerhalb des Berei</w:t>
                      </w:r>
                      <w:r>
                        <w:rPr>
                          <w:rFonts w:cs="Courier New"/>
                        </w:rPr>
                        <w:t>t</w:t>
                      </w:r>
                      <w:r w:rsidRPr="006C19FA">
                        <w:rPr>
                          <w:rFonts w:cs="Courier New"/>
                        </w:rPr>
                        <w:t>stellungszyklus kumuliert wird, die GDG kann auch  Nachweise von unterschiedlichen Tagen enthalten. Von Pgm. KAGMC330 wird genau der gewünschte Zyklus selektiert</w:t>
                      </w:r>
                      <w:r>
                        <w:rPr>
                          <w:rFonts w:cs="Courier New"/>
                        </w:rPr>
                        <w:t>,</w:t>
                      </w:r>
                      <w:r w:rsidRPr="006C19FA">
                        <w:rPr>
                          <w:rFonts w:cs="Courier New"/>
                        </w:rPr>
                        <w:t xml:space="preserve"> Datensätze anderer Zyklen </w:t>
                      </w:r>
                      <w:r>
                        <w:rPr>
                          <w:rFonts w:cs="Courier New"/>
                        </w:rPr>
                        <w:t>werden überlesen</w:t>
                      </w:r>
                      <w:r w:rsidRPr="006C19FA">
                        <w:rPr>
                          <w:rFonts w:cs="Courier New"/>
                        </w:rPr>
                        <w:t>!</w:t>
                      </w:r>
                    </w:p>
                  </w:txbxContent>
                </v:textbox>
                <w10:wrap type="square"/>
              </v:shape>
            </w:pict>
          </mc:Fallback>
        </mc:AlternateContent>
      </w:r>
      <w:r w:rsidR="0099691D">
        <w:rPr>
          <w:rFonts w:cs="Courier New"/>
        </w:rPr>
        <w:t xml:space="preserve">Die von </w:t>
      </w:r>
      <w:r w:rsidR="0099691D" w:rsidRPr="0058235C">
        <w:rPr>
          <w:rFonts w:cs="Courier New"/>
          <w:b/>
        </w:rPr>
        <w:t>KAMCL319</w:t>
      </w:r>
      <w:r w:rsidR="001A71AC">
        <w:rPr>
          <w:rFonts w:cs="Courier New"/>
        </w:rPr>
        <w:t xml:space="preserve"> bereitgestellten Tages-Dateien werden von </w:t>
      </w:r>
      <w:proofErr w:type="spellStart"/>
      <w:r w:rsidR="001A71AC">
        <w:rPr>
          <w:rFonts w:cs="Courier New"/>
        </w:rPr>
        <w:t>Pgm</w:t>
      </w:r>
      <w:proofErr w:type="spellEnd"/>
      <w:r w:rsidR="001A71AC">
        <w:rPr>
          <w:rFonts w:cs="Courier New"/>
        </w:rPr>
        <w:t xml:space="preserve">. </w:t>
      </w:r>
      <w:r w:rsidR="001A71AC" w:rsidRPr="001A71AC">
        <w:rPr>
          <w:rFonts w:cs="Courier New"/>
          <w:b/>
        </w:rPr>
        <w:t>KAMCL320</w:t>
      </w:r>
      <w:r w:rsidR="000A73F9">
        <w:rPr>
          <w:rFonts w:cs="Courier New"/>
          <w:b/>
        </w:rPr>
        <w:t xml:space="preserve"> (Job OSK*</w:t>
      </w:r>
      <w:r w:rsidR="00053FFC">
        <w:rPr>
          <w:rFonts w:cs="Courier New"/>
          <w:b/>
        </w:rPr>
        <w:t>, ZYKLUS=TAG</w:t>
      </w:r>
      <w:r w:rsidR="000A73F9">
        <w:rPr>
          <w:rFonts w:cs="Courier New"/>
          <w:b/>
        </w:rPr>
        <w:t>)</w:t>
      </w:r>
      <w:r w:rsidR="001A71AC" w:rsidRPr="001A71AC">
        <w:rPr>
          <w:rFonts w:cs="Courier New"/>
          <w:b/>
        </w:rPr>
        <w:t xml:space="preserve"> </w:t>
      </w:r>
      <w:r w:rsidR="003B7061">
        <w:rPr>
          <w:rFonts w:cs="Courier New"/>
        </w:rPr>
        <w:t>kumuliert (Summieren identische</w:t>
      </w:r>
      <w:r w:rsidR="001A71AC">
        <w:rPr>
          <w:rFonts w:cs="Courier New"/>
        </w:rPr>
        <w:t xml:space="preserve"> </w:t>
      </w:r>
      <w:r w:rsidR="006C19FA">
        <w:rPr>
          <w:rFonts w:cs="Courier New"/>
        </w:rPr>
        <w:t xml:space="preserve">Gut-/Lastschrift-Kennzeichen, </w:t>
      </w:r>
      <w:proofErr w:type="spellStart"/>
      <w:r w:rsidR="001A71AC">
        <w:rPr>
          <w:rFonts w:cs="Courier New"/>
        </w:rPr>
        <w:t>SegmentTextIds</w:t>
      </w:r>
      <w:proofErr w:type="spellEnd"/>
      <w:r w:rsidR="001A71AC">
        <w:rPr>
          <w:rFonts w:cs="Courier New"/>
        </w:rPr>
        <w:t xml:space="preserve"> und Valuten</w:t>
      </w:r>
      <w:r w:rsidR="00C917BD">
        <w:rPr>
          <w:rFonts w:cs="Courier New"/>
        </w:rPr>
        <w:t xml:space="preserve"> innerhalb eines </w:t>
      </w:r>
      <w:r w:rsidR="00C917BD" w:rsidRPr="006C19FA">
        <w:rPr>
          <w:rFonts w:cs="Courier New"/>
        </w:rPr>
        <w:t>Bereitstellungszyklus</w:t>
      </w:r>
      <w:r w:rsidR="001A71AC" w:rsidRPr="006C19FA">
        <w:rPr>
          <w:rFonts w:cs="Courier New"/>
        </w:rPr>
        <w:t>)</w:t>
      </w:r>
      <w:r w:rsidR="006C19FA" w:rsidRPr="006C19FA">
        <w:rPr>
          <w:rFonts w:cs="Courier New"/>
        </w:rPr>
        <w:t>.</w:t>
      </w:r>
      <w:r w:rsidR="001A71AC" w:rsidRPr="006C19FA">
        <w:rPr>
          <w:rFonts w:cs="Courier New"/>
        </w:rPr>
        <w:t xml:space="preserve"> </w:t>
      </w:r>
    </w:p>
    <w:p w14:paraId="1F7DBFAF" w14:textId="77777777" w:rsidR="00FC40DA" w:rsidRDefault="00FC40DA" w:rsidP="00B57311">
      <w:pPr>
        <w:spacing w:before="0" w:after="0"/>
        <w:rPr>
          <w:rFonts w:cs="Courier New"/>
        </w:rPr>
      </w:pPr>
      <w:r>
        <w:rPr>
          <w:rFonts w:cs="Courier New"/>
        </w:rPr>
        <w:t xml:space="preserve">Im nächsten Verarbeitungsschritt wird die Tages-Datei mittels Programm </w:t>
      </w:r>
      <w:r w:rsidRPr="002014F1">
        <w:rPr>
          <w:rFonts w:cs="Courier New"/>
          <w:b/>
        </w:rPr>
        <w:t>KAMCL330</w:t>
      </w:r>
      <w:r>
        <w:rPr>
          <w:rFonts w:cs="Courier New"/>
        </w:rPr>
        <w:t xml:space="preserve"> </w:t>
      </w:r>
      <w:r w:rsidR="00651009">
        <w:rPr>
          <w:rFonts w:cs="Courier New"/>
        </w:rPr>
        <w:t xml:space="preserve">(Job OSK*) </w:t>
      </w:r>
      <w:r w:rsidR="006C19FA">
        <w:rPr>
          <w:rFonts w:cs="Courier New"/>
        </w:rPr>
        <w:t xml:space="preserve">aus Datei lt. </w:t>
      </w:r>
      <w:proofErr w:type="spellStart"/>
      <w:r w:rsidR="006C19FA">
        <w:rPr>
          <w:rFonts w:cs="Courier New"/>
        </w:rPr>
        <w:t>Pgm</w:t>
      </w:r>
      <w:proofErr w:type="spellEnd"/>
      <w:r w:rsidR="006C19FA">
        <w:rPr>
          <w:rFonts w:cs="Courier New"/>
        </w:rPr>
        <w:t xml:space="preserve">. </w:t>
      </w:r>
      <w:r w:rsidR="006C19FA" w:rsidRPr="0058235C">
        <w:rPr>
          <w:rFonts w:cs="Courier New"/>
          <w:b/>
        </w:rPr>
        <w:t>KAMCL320</w:t>
      </w:r>
      <w:r w:rsidR="006C19FA">
        <w:rPr>
          <w:rFonts w:cs="Courier New"/>
        </w:rPr>
        <w:t xml:space="preserve"> der aktuell bereitzustellende Zyklus selektieret und </w:t>
      </w:r>
      <w:r>
        <w:rPr>
          <w:rFonts w:cs="Courier New"/>
        </w:rPr>
        <w:t>in die</w:t>
      </w:r>
      <w:r w:rsidR="002014F1">
        <w:rPr>
          <w:rFonts w:cs="Courier New"/>
        </w:rPr>
        <w:t xml:space="preserve"> </w:t>
      </w:r>
      <w:r>
        <w:rPr>
          <w:rFonts w:cs="Courier New"/>
        </w:rPr>
        <w:t>(externen) Datenstruktur</w:t>
      </w:r>
      <w:r w:rsidR="002014F1">
        <w:rPr>
          <w:rFonts w:cs="Courier New"/>
        </w:rPr>
        <w:t xml:space="preserve"> der </w:t>
      </w:r>
      <w:r w:rsidR="003B7061">
        <w:rPr>
          <w:rFonts w:cs="Courier New"/>
        </w:rPr>
        <w:t>Helaba umgesetzt</w:t>
      </w:r>
      <w:r>
        <w:rPr>
          <w:rFonts w:cs="Courier New"/>
        </w:rPr>
        <w:t xml:space="preserve">. </w:t>
      </w:r>
    </w:p>
    <w:p w14:paraId="362F6AA7" w14:textId="77777777" w:rsidR="00FC40DA" w:rsidRDefault="00FC40DA" w:rsidP="00B57311">
      <w:pPr>
        <w:spacing w:before="0" w:after="0"/>
        <w:rPr>
          <w:rFonts w:cs="Courier New"/>
        </w:rPr>
      </w:pPr>
      <w:r>
        <w:rPr>
          <w:rFonts w:cs="Courier New"/>
        </w:rPr>
        <w:t>Die Datei für die Helaba wird per EBICS an die Helaba gesendet.</w:t>
      </w:r>
    </w:p>
    <w:p w14:paraId="541B467C" w14:textId="77777777" w:rsidR="00FC40DA" w:rsidRDefault="00FC40DA" w:rsidP="00B57311">
      <w:pPr>
        <w:spacing w:before="0" w:after="0"/>
        <w:rPr>
          <w:rFonts w:cs="Courier New"/>
        </w:rPr>
      </w:pPr>
    </w:p>
    <w:p w14:paraId="356BD744" w14:textId="77777777" w:rsidR="00FC40DA" w:rsidRPr="002014F1" w:rsidRDefault="00FC40DA" w:rsidP="00B57311">
      <w:pPr>
        <w:spacing w:before="0" w:after="0"/>
        <w:rPr>
          <w:rFonts w:cs="Courier New"/>
          <w:u w:val="single"/>
        </w:rPr>
      </w:pPr>
      <w:r w:rsidRPr="002014F1">
        <w:rPr>
          <w:rFonts w:cs="Courier New"/>
          <w:u w:val="single"/>
        </w:rPr>
        <w:t xml:space="preserve">Die externe Datenstruktur hat folgenden Aufbau: </w:t>
      </w:r>
    </w:p>
    <w:p w14:paraId="052E2BD7" w14:textId="77777777" w:rsidR="002014F1" w:rsidRDefault="002014F1" w:rsidP="00B57311">
      <w:pPr>
        <w:spacing w:before="0" w:after="0"/>
        <w:rPr>
          <w:rFonts w:cs="Courier New"/>
        </w:rPr>
      </w:pPr>
    </w:p>
    <w:tbl>
      <w:tblPr>
        <w:tblW w:w="8660" w:type="dxa"/>
        <w:tblInd w:w="7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71" w:type="dxa"/>
          <w:right w:w="71" w:type="dxa"/>
        </w:tblCellMar>
        <w:tblLook w:val="0000" w:firstRow="0" w:lastRow="0" w:firstColumn="0" w:lastColumn="0" w:noHBand="0" w:noVBand="0"/>
      </w:tblPr>
      <w:tblGrid>
        <w:gridCol w:w="532"/>
        <w:gridCol w:w="1417"/>
        <w:gridCol w:w="4430"/>
        <w:gridCol w:w="992"/>
        <w:gridCol w:w="709"/>
        <w:gridCol w:w="580"/>
      </w:tblGrid>
      <w:tr w:rsidR="002014F1" w:rsidRPr="002014F1" w14:paraId="3EF09B98" w14:textId="77777777" w:rsidTr="004F2251">
        <w:trPr>
          <w:tblHeader/>
        </w:trPr>
        <w:tc>
          <w:tcPr>
            <w:tcW w:w="532" w:type="dxa"/>
            <w:shd w:val="clear" w:color="auto" w:fill="E6E6E6"/>
            <w:vAlign w:val="center"/>
          </w:tcPr>
          <w:p w14:paraId="57548C4E" w14:textId="77777777" w:rsidR="002014F1" w:rsidRPr="002014F1" w:rsidRDefault="002014F1" w:rsidP="002014F1">
            <w:pPr>
              <w:spacing w:before="0"/>
              <w:rPr>
                <w:rFonts w:eastAsiaTheme="minorHAnsi"/>
                <w:b/>
                <w:bCs/>
                <w:sz w:val="22"/>
                <w:szCs w:val="22"/>
              </w:rPr>
            </w:pPr>
            <w:r w:rsidRPr="002014F1">
              <w:rPr>
                <w:rFonts w:eastAsiaTheme="minorHAnsi"/>
                <w:b/>
                <w:bCs/>
                <w:sz w:val="22"/>
                <w:szCs w:val="22"/>
              </w:rPr>
              <w:t>Nr.</w:t>
            </w:r>
          </w:p>
        </w:tc>
        <w:tc>
          <w:tcPr>
            <w:tcW w:w="1417" w:type="dxa"/>
            <w:shd w:val="clear" w:color="auto" w:fill="E6E6E6"/>
            <w:vAlign w:val="center"/>
          </w:tcPr>
          <w:p w14:paraId="619764D3" w14:textId="77777777" w:rsidR="002014F1" w:rsidRPr="002014F1" w:rsidRDefault="002014F1" w:rsidP="002014F1">
            <w:pPr>
              <w:spacing w:before="0"/>
              <w:rPr>
                <w:rFonts w:eastAsiaTheme="minorHAnsi"/>
                <w:b/>
                <w:bCs/>
                <w:sz w:val="22"/>
                <w:szCs w:val="22"/>
              </w:rPr>
            </w:pPr>
            <w:r w:rsidRPr="002014F1">
              <w:rPr>
                <w:rFonts w:eastAsiaTheme="minorHAnsi"/>
                <w:b/>
                <w:bCs/>
                <w:sz w:val="22"/>
                <w:szCs w:val="22"/>
              </w:rPr>
              <w:t>Gruppen-/</w:t>
            </w:r>
          </w:p>
          <w:p w14:paraId="0803E05A" w14:textId="77777777" w:rsidR="002014F1" w:rsidRPr="002014F1" w:rsidRDefault="002014F1" w:rsidP="002014F1">
            <w:pPr>
              <w:spacing w:before="0"/>
              <w:rPr>
                <w:rFonts w:eastAsiaTheme="minorHAnsi"/>
                <w:b/>
                <w:bCs/>
                <w:sz w:val="22"/>
                <w:szCs w:val="22"/>
              </w:rPr>
            </w:pPr>
            <w:r w:rsidRPr="002014F1">
              <w:rPr>
                <w:rFonts w:eastAsiaTheme="minorHAnsi"/>
                <w:b/>
                <w:bCs/>
                <w:sz w:val="22"/>
                <w:szCs w:val="22"/>
              </w:rPr>
              <w:t>Feldname</w:t>
            </w:r>
          </w:p>
        </w:tc>
        <w:tc>
          <w:tcPr>
            <w:tcW w:w="4430" w:type="dxa"/>
            <w:shd w:val="clear" w:color="auto" w:fill="E6E6E6"/>
            <w:vAlign w:val="center"/>
          </w:tcPr>
          <w:p w14:paraId="17C28D2D" w14:textId="77777777" w:rsidR="002014F1" w:rsidRPr="002014F1" w:rsidRDefault="002014F1" w:rsidP="002014F1">
            <w:pPr>
              <w:spacing w:before="0"/>
              <w:rPr>
                <w:rFonts w:eastAsiaTheme="minorHAnsi"/>
                <w:b/>
                <w:bCs/>
                <w:sz w:val="22"/>
                <w:szCs w:val="22"/>
              </w:rPr>
            </w:pPr>
            <w:r w:rsidRPr="002014F1">
              <w:rPr>
                <w:rFonts w:eastAsiaTheme="minorHAnsi"/>
                <w:b/>
                <w:bCs/>
                <w:sz w:val="22"/>
                <w:szCs w:val="22"/>
              </w:rPr>
              <w:t>Bedeutung, Bemerkung</w:t>
            </w:r>
          </w:p>
        </w:tc>
        <w:tc>
          <w:tcPr>
            <w:tcW w:w="992" w:type="dxa"/>
            <w:shd w:val="clear" w:color="auto" w:fill="E6E6E6"/>
            <w:vAlign w:val="center"/>
          </w:tcPr>
          <w:p w14:paraId="1DAEBED5" w14:textId="77777777" w:rsidR="002014F1" w:rsidRPr="002014F1" w:rsidRDefault="002014F1" w:rsidP="002014F1">
            <w:pPr>
              <w:spacing w:before="0"/>
              <w:rPr>
                <w:rFonts w:eastAsiaTheme="minorHAnsi"/>
                <w:b/>
                <w:bCs/>
                <w:sz w:val="22"/>
                <w:szCs w:val="22"/>
              </w:rPr>
            </w:pPr>
            <w:r w:rsidRPr="002014F1">
              <w:rPr>
                <w:rFonts w:eastAsiaTheme="minorHAnsi"/>
                <w:b/>
                <w:bCs/>
                <w:sz w:val="22"/>
                <w:szCs w:val="22"/>
              </w:rPr>
              <w:t>Anz.</w:t>
            </w:r>
          </w:p>
          <w:p w14:paraId="53DBAFCB" w14:textId="77777777" w:rsidR="002014F1" w:rsidRPr="002014F1" w:rsidRDefault="002014F1" w:rsidP="002014F1">
            <w:pPr>
              <w:spacing w:before="0"/>
              <w:rPr>
                <w:rFonts w:eastAsiaTheme="minorHAnsi"/>
                <w:b/>
                <w:bCs/>
                <w:sz w:val="22"/>
                <w:szCs w:val="22"/>
              </w:rPr>
            </w:pPr>
            <w:r w:rsidRPr="002014F1">
              <w:rPr>
                <w:rFonts w:eastAsiaTheme="minorHAnsi"/>
                <w:b/>
                <w:bCs/>
                <w:sz w:val="22"/>
                <w:szCs w:val="22"/>
              </w:rPr>
              <w:t>Stellen</w:t>
            </w:r>
          </w:p>
        </w:tc>
        <w:tc>
          <w:tcPr>
            <w:tcW w:w="709" w:type="dxa"/>
            <w:shd w:val="clear" w:color="auto" w:fill="E6E6E6"/>
            <w:vAlign w:val="center"/>
          </w:tcPr>
          <w:p w14:paraId="2DF3E45A" w14:textId="77777777" w:rsidR="002014F1" w:rsidRPr="002014F1" w:rsidRDefault="002014F1" w:rsidP="002014F1">
            <w:pPr>
              <w:spacing w:before="0"/>
              <w:jc w:val="center"/>
              <w:rPr>
                <w:rFonts w:eastAsiaTheme="minorHAnsi"/>
                <w:b/>
                <w:bCs/>
                <w:sz w:val="22"/>
                <w:szCs w:val="22"/>
              </w:rPr>
            </w:pPr>
            <w:proofErr w:type="spellStart"/>
            <w:r w:rsidRPr="002014F1">
              <w:rPr>
                <w:rFonts w:eastAsiaTheme="minorHAnsi"/>
                <w:b/>
                <w:bCs/>
                <w:sz w:val="22"/>
                <w:szCs w:val="22"/>
              </w:rPr>
              <w:t>For</w:t>
            </w:r>
            <w:proofErr w:type="spellEnd"/>
            <w:r w:rsidRPr="002014F1">
              <w:rPr>
                <w:rFonts w:eastAsiaTheme="minorHAnsi"/>
                <w:b/>
                <w:bCs/>
                <w:sz w:val="22"/>
                <w:szCs w:val="22"/>
              </w:rPr>
              <w:t>-</w:t>
            </w:r>
          </w:p>
          <w:p w14:paraId="008C0FDD" w14:textId="77777777" w:rsidR="002014F1" w:rsidRPr="002014F1" w:rsidRDefault="002014F1" w:rsidP="002014F1">
            <w:pPr>
              <w:spacing w:before="0"/>
              <w:jc w:val="center"/>
              <w:rPr>
                <w:rFonts w:eastAsiaTheme="minorHAnsi"/>
                <w:b/>
                <w:bCs/>
                <w:sz w:val="22"/>
                <w:szCs w:val="22"/>
              </w:rPr>
            </w:pPr>
            <w:proofErr w:type="spellStart"/>
            <w:r w:rsidRPr="002014F1">
              <w:rPr>
                <w:rFonts w:eastAsiaTheme="minorHAnsi"/>
                <w:b/>
                <w:bCs/>
                <w:sz w:val="22"/>
                <w:szCs w:val="22"/>
              </w:rPr>
              <w:t>mat</w:t>
            </w:r>
            <w:proofErr w:type="spellEnd"/>
            <w:r w:rsidRPr="002014F1">
              <w:rPr>
                <w:rFonts w:eastAsiaTheme="minorHAnsi"/>
                <w:b/>
                <w:bCs/>
                <w:sz w:val="22"/>
                <w:szCs w:val="22"/>
              </w:rPr>
              <w:t xml:space="preserve"> </w:t>
            </w:r>
            <w:r w:rsidRPr="002014F1">
              <w:rPr>
                <w:rFonts w:ascii="Arial" w:eastAsiaTheme="minorHAnsi" w:hAnsi="Arial"/>
                <w:sz w:val="16"/>
                <w:szCs w:val="22"/>
                <w:vertAlign w:val="superscript"/>
              </w:rPr>
              <w:footnoteReference w:id="1"/>
            </w:r>
          </w:p>
        </w:tc>
        <w:tc>
          <w:tcPr>
            <w:tcW w:w="580" w:type="dxa"/>
            <w:shd w:val="clear" w:color="auto" w:fill="E6E6E6"/>
            <w:vAlign w:val="center"/>
          </w:tcPr>
          <w:p w14:paraId="1849497C" w14:textId="77777777" w:rsidR="002014F1" w:rsidRPr="002014F1" w:rsidRDefault="002014F1" w:rsidP="002014F1">
            <w:pPr>
              <w:spacing w:before="0"/>
              <w:rPr>
                <w:rFonts w:eastAsiaTheme="minorHAnsi"/>
                <w:b/>
                <w:bCs/>
                <w:sz w:val="22"/>
                <w:szCs w:val="22"/>
                <w:lang w:val="en-US"/>
              </w:rPr>
            </w:pPr>
            <w:proofErr w:type="spellStart"/>
            <w:r w:rsidRPr="002014F1">
              <w:rPr>
                <w:rFonts w:eastAsiaTheme="minorHAnsi"/>
                <w:b/>
                <w:bCs/>
                <w:sz w:val="22"/>
                <w:szCs w:val="22"/>
                <w:lang w:val="en-US"/>
              </w:rPr>
              <w:t>Anz</w:t>
            </w:r>
            <w:proofErr w:type="spellEnd"/>
            <w:r w:rsidRPr="002014F1">
              <w:rPr>
                <w:rFonts w:eastAsiaTheme="minorHAnsi"/>
                <w:b/>
                <w:bCs/>
                <w:sz w:val="22"/>
                <w:szCs w:val="22"/>
                <w:lang w:val="en-US"/>
              </w:rPr>
              <w:t>.</w:t>
            </w:r>
          </w:p>
          <w:p w14:paraId="4E94D65D" w14:textId="77777777" w:rsidR="002014F1" w:rsidRPr="002014F1" w:rsidRDefault="002014F1" w:rsidP="002014F1">
            <w:pPr>
              <w:spacing w:before="0"/>
              <w:rPr>
                <w:rFonts w:eastAsiaTheme="minorHAnsi"/>
                <w:b/>
                <w:bCs/>
                <w:sz w:val="22"/>
                <w:szCs w:val="22"/>
                <w:lang w:val="en-US"/>
              </w:rPr>
            </w:pPr>
            <w:r w:rsidRPr="002014F1">
              <w:rPr>
                <w:rFonts w:eastAsiaTheme="minorHAnsi"/>
                <w:b/>
                <w:bCs/>
                <w:sz w:val="22"/>
                <w:szCs w:val="22"/>
                <w:lang w:val="en-US"/>
              </w:rPr>
              <w:t>Byte</w:t>
            </w:r>
          </w:p>
        </w:tc>
      </w:tr>
      <w:tr w:rsidR="002014F1" w:rsidRPr="002014F1" w14:paraId="53CCD189" w14:textId="77777777" w:rsidTr="004F2251">
        <w:tc>
          <w:tcPr>
            <w:tcW w:w="532" w:type="dxa"/>
          </w:tcPr>
          <w:p w14:paraId="2F8DE44C"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w:t>
            </w:r>
          </w:p>
        </w:tc>
        <w:tc>
          <w:tcPr>
            <w:tcW w:w="1417" w:type="dxa"/>
          </w:tcPr>
          <w:p w14:paraId="717BF56C"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KENNUNG</w:t>
            </w:r>
          </w:p>
        </w:tc>
        <w:tc>
          <w:tcPr>
            <w:tcW w:w="4430" w:type="dxa"/>
          </w:tcPr>
          <w:p w14:paraId="3B832AD1" w14:textId="77777777" w:rsidR="002014F1" w:rsidRPr="002014F1" w:rsidRDefault="002014F1" w:rsidP="002014F1">
            <w:pPr>
              <w:spacing w:before="0"/>
              <w:rPr>
                <w:rFonts w:eastAsiaTheme="minorHAnsi"/>
                <w:sz w:val="22"/>
                <w:szCs w:val="22"/>
                <w:lang w:val="en-US"/>
              </w:rPr>
            </w:pPr>
          </w:p>
        </w:tc>
        <w:tc>
          <w:tcPr>
            <w:tcW w:w="992" w:type="dxa"/>
          </w:tcPr>
          <w:p w14:paraId="320E740F" w14:textId="77777777" w:rsidR="002014F1" w:rsidRPr="002014F1" w:rsidRDefault="002014F1" w:rsidP="002014F1">
            <w:pPr>
              <w:spacing w:before="0"/>
              <w:rPr>
                <w:rFonts w:eastAsiaTheme="minorHAnsi"/>
                <w:sz w:val="22"/>
                <w:szCs w:val="22"/>
                <w:lang w:val="en-US"/>
              </w:rPr>
            </w:pPr>
          </w:p>
        </w:tc>
        <w:tc>
          <w:tcPr>
            <w:tcW w:w="709" w:type="dxa"/>
          </w:tcPr>
          <w:p w14:paraId="6F873F02" w14:textId="77777777" w:rsidR="002014F1" w:rsidRPr="002014F1" w:rsidRDefault="002014F1" w:rsidP="002014F1">
            <w:pPr>
              <w:spacing w:before="0"/>
              <w:jc w:val="center"/>
              <w:rPr>
                <w:rFonts w:eastAsiaTheme="minorHAnsi"/>
                <w:sz w:val="22"/>
                <w:szCs w:val="22"/>
                <w:lang w:val="en-US"/>
              </w:rPr>
            </w:pPr>
          </w:p>
        </w:tc>
        <w:tc>
          <w:tcPr>
            <w:tcW w:w="580" w:type="dxa"/>
          </w:tcPr>
          <w:p w14:paraId="32892E95" w14:textId="77777777" w:rsidR="002014F1" w:rsidRPr="002014F1" w:rsidRDefault="002014F1" w:rsidP="002014F1">
            <w:pPr>
              <w:spacing w:before="0"/>
              <w:rPr>
                <w:rFonts w:eastAsiaTheme="minorHAnsi"/>
                <w:sz w:val="22"/>
                <w:szCs w:val="22"/>
                <w:lang w:val="en-US"/>
              </w:rPr>
            </w:pPr>
          </w:p>
        </w:tc>
      </w:tr>
      <w:tr w:rsidR="002014F1" w:rsidRPr="002014F1" w14:paraId="0DA9150A" w14:textId="77777777" w:rsidTr="004F2251">
        <w:tc>
          <w:tcPr>
            <w:tcW w:w="532" w:type="dxa"/>
          </w:tcPr>
          <w:p w14:paraId="738F5294"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1.1</w:t>
            </w:r>
          </w:p>
        </w:tc>
        <w:tc>
          <w:tcPr>
            <w:tcW w:w="1417" w:type="dxa"/>
          </w:tcPr>
          <w:p w14:paraId="5C5FE17D"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STERN</w:t>
            </w:r>
          </w:p>
        </w:tc>
        <w:tc>
          <w:tcPr>
            <w:tcW w:w="4430" w:type="dxa"/>
          </w:tcPr>
          <w:p w14:paraId="655A5DA3"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rPr>
              <w:t>*</w:t>
            </w:r>
          </w:p>
        </w:tc>
        <w:tc>
          <w:tcPr>
            <w:tcW w:w="992" w:type="dxa"/>
          </w:tcPr>
          <w:p w14:paraId="56C71F43"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w:t>
            </w:r>
          </w:p>
        </w:tc>
        <w:tc>
          <w:tcPr>
            <w:tcW w:w="709" w:type="dxa"/>
          </w:tcPr>
          <w:p w14:paraId="30074082" w14:textId="77777777" w:rsidR="002014F1" w:rsidRPr="002014F1" w:rsidRDefault="002014F1" w:rsidP="002014F1">
            <w:pPr>
              <w:spacing w:before="0"/>
              <w:jc w:val="center"/>
              <w:rPr>
                <w:rFonts w:eastAsiaTheme="minorHAnsi"/>
                <w:sz w:val="22"/>
                <w:szCs w:val="22"/>
                <w:lang w:val="en-US"/>
              </w:rPr>
            </w:pPr>
            <w:r w:rsidRPr="002014F1">
              <w:rPr>
                <w:rFonts w:eastAsiaTheme="minorHAnsi"/>
                <w:sz w:val="22"/>
                <w:szCs w:val="22"/>
                <w:lang w:val="en-US"/>
              </w:rPr>
              <w:t>A</w:t>
            </w:r>
          </w:p>
        </w:tc>
        <w:tc>
          <w:tcPr>
            <w:tcW w:w="580" w:type="dxa"/>
          </w:tcPr>
          <w:p w14:paraId="214275AC"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w:t>
            </w:r>
          </w:p>
        </w:tc>
      </w:tr>
      <w:tr w:rsidR="002014F1" w:rsidRPr="002014F1" w14:paraId="76D428B7" w14:textId="77777777" w:rsidTr="004F2251">
        <w:tc>
          <w:tcPr>
            <w:tcW w:w="532" w:type="dxa"/>
          </w:tcPr>
          <w:p w14:paraId="2A98D409"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1.2</w:t>
            </w:r>
          </w:p>
        </w:tc>
        <w:tc>
          <w:tcPr>
            <w:tcW w:w="1417" w:type="dxa"/>
          </w:tcPr>
          <w:p w14:paraId="440B27F9"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Filler</w:t>
            </w:r>
          </w:p>
        </w:tc>
        <w:tc>
          <w:tcPr>
            <w:tcW w:w="4430" w:type="dxa"/>
          </w:tcPr>
          <w:p w14:paraId="7B0958F7" w14:textId="77777777" w:rsidR="002014F1" w:rsidRPr="002014F1" w:rsidRDefault="002014F1" w:rsidP="002014F1">
            <w:pPr>
              <w:spacing w:before="0"/>
              <w:rPr>
                <w:rFonts w:eastAsiaTheme="minorHAnsi"/>
                <w:sz w:val="22"/>
                <w:szCs w:val="22"/>
              </w:rPr>
            </w:pPr>
            <w:r w:rsidRPr="002014F1">
              <w:rPr>
                <w:rFonts w:eastAsiaTheme="minorHAnsi"/>
                <w:sz w:val="22"/>
                <w:szCs w:val="22"/>
              </w:rPr>
              <w:t>blank</w:t>
            </w:r>
          </w:p>
        </w:tc>
        <w:tc>
          <w:tcPr>
            <w:tcW w:w="992" w:type="dxa"/>
          </w:tcPr>
          <w:p w14:paraId="30A6EFF2"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w:t>
            </w:r>
          </w:p>
        </w:tc>
        <w:tc>
          <w:tcPr>
            <w:tcW w:w="709" w:type="dxa"/>
          </w:tcPr>
          <w:p w14:paraId="0F4FE644" w14:textId="77777777" w:rsidR="002014F1" w:rsidRPr="002014F1" w:rsidRDefault="002014F1" w:rsidP="002014F1">
            <w:pPr>
              <w:spacing w:before="0"/>
              <w:jc w:val="center"/>
              <w:rPr>
                <w:rFonts w:eastAsiaTheme="minorHAnsi"/>
                <w:sz w:val="22"/>
                <w:szCs w:val="22"/>
                <w:lang w:val="en-US"/>
              </w:rPr>
            </w:pPr>
            <w:r w:rsidRPr="002014F1">
              <w:rPr>
                <w:rFonts w:eastAsiaTheme="minorHAnsi"/>
                <w:sz w:val="22"/>
                <w:szCs w:val="22"/>
                <w:lang w:val="en-US"/>
              </w:rPr>
              <w:t>A</w:t>
            </w:r>
          </w:p>
        </w:tc>
        <w:tc>
          <w:tcPr>
            <w:tcW w:w="580" w:type="dxa"/>
          </w:tcPr>
          <w:p w14:paraId="07417FE5"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w:t>
            </w:r>
          </w:p>
        </w:tc>
      </w:tr>
      <w:tr w:rsidR="002014F1" w:rsidRPr="002014F1" w14:paraId="64F0A85B" w14:textId="77777777" w:rsidTr="004F2251">
        <w:tc>
          <w:tcPr>
            <w:tcW w:w="532" w:type="dxa"/>
          </w:tcPr>
          <w:p w14:paraId="442ADAFC"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1.3</w:t>
            </w:r>
          </w:p>
        </w:tc>
        <w:tc>
          <w:tcPr>
            <w:tcW w:w="1417" w:type="dxa"/>
          </w:tcPr>
          <w:p w14:paraId="3B1FBB9B"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VORGANG</w:t>
            </w:r>
          </w:p>
        </w:tc>
        <w:tc>
          <w:tcPr>
            <w:tcW w:w="4430" w:type="dxa"/>
          </w:tcPr>
          <w:p w14:paraId="4B6CFCC7" w14:textId="77777777" w:rsidR="002014F1" w:rsidRPr="002014F1" w:rsidRDefault="002014F1" w:rsidP="002014F1">
            <w:pPr>
              <w:spacing w:before="0"/>
              <w:rPr>
                <w:rFonts w:eastAsiaTheme="minorHAnsi"/>
                <w:sz w:val="22"/>
                <w:szCs w:val="22"/>
              </w:rPr>
            </w:pPr>
            <w:r w:rsidRPr="002014F1">
              <w:rPr>
                <w:rFonts w:eastAsiaTheme="minorHAnsi"/>
                <w:sz w:val="22"/>
                <w:szCs w:val="22"/>
              </w:rPr>
              <w:t>Quelle (?) / für Verarbeitung nicht relevant</w:t>
            </w:r>
          </w:p>
        </w:tc>
        <w:tc>
          <w:tcPr>
            <w:tcW w:w="992" w:type="dxa"/>
          </w:tcPr>
          <w:p w14:paraId="2F2A4578"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2</w:t>
            </w:r>
          </w:p>
        </w:tc>
        <w:tc>
          <w:tcPr>
            <w:tcW w:w="709" w:type="dxa"/>
          </w:tcPr>
          <w:p w14:paraId="03B7EB02" w14:textId="77777777" w:rsidR="002014F1" w:rsidRPr="002014F1" w:rsidRDefault="002014F1" w:rsidP="002014F1">
            <w:pPr>
              <w:spacing w:before="0"/>
              <w:jc w:val="center"/>
              <w:rPr>
                <w:rFonts w:eastAsiaTheme="minorHAnsi"/>
                <w:sz w:val="22"/>
                <w:szCs w:val="22"/>
                <w:lang w:val="en-US"/>
              </w:rPr>
            </w:pPr>
            <w:r w:rsidRPr="002014F1">
              <w:rPr>
                <w:rFonts w:eastAsiaTheme="minorHAnsi"/>
                <w:sz w:val="22"/>
                <w:szCs w:val="22"/>
                <w:lang w:val="en-US"/>
              </w:rPr>
              <w:t>A</w:t>
            </w:r>
          </w:p>
        </w:tc>
        <w:tc>
          <w:tcPr>
            <w:tcW w:w="580" w:type="dxa"/>
          </w:tcPr>
          <w:p w14:paraId="41BF5A1B"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2</w:t>
            </w:r>
          </w:p>
        </w:tc>
      </w:tr>
      <w:tr w:rsidR="002014F1" w:rsidRPr="002014F1" w14:paraId="2C2359BF" w14:textId="77777777" w:rsidTr="004F2251">
        <w:tc>
          <w:tcPr>
            <w:tcW w:w="532" w:type="dxa"/>
          </w:tcPr>
          <w:p w14:paraId="7F779022"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1.4</w:t>
            </w:r>
          </w:p>
        </w:tc>
        <w:tc>
          <w:tcPr>
            <w:tcW w:w="1417" w:type="dxa"/>
          </w:tcPr>
          <w:p w14:paraId="28E169D4"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ID</w:t>
            </w:r>
          </w:p>
        </w:tc>
        <w:tc>
          <w:tcPr>
            <w:tcW w:w="4430" w:type="dxa"/>
          </w:tcPr>
          <w:p w14:paraId="6AA5BF0F" w14:textId="77777777" w:rsidR="002014F1" w:rsidRPr="002014F1" w:rsidRDefault="002014F1" w:rsidP="002014F1">
            <w:pPr>
              <w:spacing w:before="0"/>
              <w:rPr>
                <w:rFonts w:eastAsiaTheme="minorHAnsi"/>
                <w:sz w:val="22"/>
                <w:szCs w:val="22"/>
                <w:lang w:val="en-US"/>
              </w:rPr>
            </w:pPr>
            <w:proofErr w:type="spellStart"/>
            <w:r w:rsidRPr="002014F1">
              <w:rPr>
                <w:rFonts w:eastAsiaTheme="minorHAnsi"/>
                <w:sz w:val="22"/>
                <w:szCs w:val="22"/>
                <w:lang w:val="en-US"/>
              </w:rPr>
              <w:t>Segmenttext</w:t>
            </w:r>
            <w:proofErr w:type="spellEnd"/>
            <w:r w:rsidRPr="002014F1">
              <w:rPr>
                <w:rFonts w:eastAsiaTheme="minorHAnsi"/>
                <w:sz w:val="22"/>
                <w:szCs w:val="22"/>
                <w:lang w:val="en-US"/>
              </w:rPr>
              <w:t>-ID</w:t>
            </w:r>
          </w:p>
        </w:tc>
        <w:tc>
          <w:tcPr>
            <w:tcW w:w="992" w:type="dxa"/>
          </w:tcPr>
          <w:p w14:paraId="739F8281"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3</w:t>
            </w:r>
          </w:p>
        </w:tc>
        <w:tc>
          <w:tcPr>
            <w:tcW w:w="709" w:type="dxa"/>
          </w:tcPr>
          <w:p w14:paraId="495E89D2" w14:textId="77777777" w:rsidR="002014F1" w:rsidRPr="002014F1" w:rsidRDefault="002014F1" w:rsidP="002014F1">
            <w:pPr>
              <w:spacing w:before="0"/>
              <w:jc w:val="center"/>
              <w:rPr>
                <w:rFonts w:eastAsiaTheme="minorHAnsi"/>
                <w:sz w:val="22"/>
                <w:szCs w:val="22"/>
                <w:lang w:val="en-US"/>
              </w:rPr>
            </w:pPr>
            <w:r w:rsidRPr="002014F1">
              <w:rPr>
                <w:rFonts w:eastAsiaTheme="minorHAnsi"/>
                <w:sz w:val="22"/>
                <w:szCs w:val="22"/>
                <w:lang w:val="en-US"/>
              </w:rPr>
              <w:t>N</w:t>
            </w:r>
          </w:p>
        </w:tc>
        <w:tc>
          <w:tcPr>
            <w:tcW w:w="580" w:type="dxa"/>
          </w:tcPr>
          <w:p w14:paraId="4ADA19FA" w14:textId="77777777" w:rsidR="002014F1" w:rsidRPr="002014F1" w:rsidRDefault="002014F1" w:rsidP="002014F1">
            <w:pPr>
              <w:spacing w:before="0"/>
              <w:rPr>
                <w:rFonts w:eastAsiaTheme="minorHAnsi"/>
                <w:sz w:val="22"/>
                <w:szCs w:val="22"/>
              </w:rPr>
            </w:pPr>
            <w:r w:rsidRPr="002014F1">
              <w:rPr>
                <w:rFonts w:eastAsiaTheme="minorHAnsi"/>
                <w:sz w:val="22"/>
                <w:szCs w:val="22"/>
              </w:rPr>
              <w:t>3</w:t>
            </w:r>
          </w:p>
        </w:tc>
      </w:tr>
      <w:tr w:rsidR="002014F1" w:rsidRPr="002014F1" w14:paraId="3B2291DB" w14:textId="77777777" w:rsidTr="004F2251">
        <w:tc>
          <w:tcPr>
            <w:tcW w:w="532" w:type="dxa"/>
            <w:tcBorders>
              <w:bottom w:val="single" w:sz="6" w:space="0" w:color="C0C0C0"/>
            </w:tcBorders>
          </w:tcPr>
          <w:p w14:paraId="6336CAA1" w14:textId="77777777" w:rsidR="002014F1" w:rsidRPr="002014F1" w:rsidRDefault="002014F1" w:rsidP="002014F1">
            <w:pPr>
              <w:spacing w:before="0"/>
              <w:rPr>
                <w:rFonts w:eastAsiaTheme="minorHAnsi"/>
                <w:sz w:val="22"/>
                <w:szCs w:val="22"/>
              </w:rPr>
            </w:pPr>
            <w:r w:rsidRPr="002014F1">
              <w:rPr>
                <w:rFonts w:eastAsiaTheme="minorHAnsi"/>
                <w:sz w:val="22"/>
                <w:szCs w:val="22"/>
              </w:rPr>
              <w:t>1.5</w:t>
            </w:r>
          </w:p>
        </w:tc>
        <w:tc>
          <w:tcPr>
            <w:tcW w:w="1417" w:type="dxa"/>
            <w:tcBorders>
              <w:bottom w:val="single" w:sz="6" w:space="0" w:color="C0C0C0"/>
            </w:tcBorders>
          </w:tcPr>
          <w:p w14:paraId="48085EF3" w14:textId="77777777" w:rsidR="002014F1" w:rsidRPr="002014F1" w:rsidRDefault="002014F1" w:rsidP="002014F1">
            <w:pPr>
              <w:spacing w:before="0"/>
              <w:rPr>
                <w:rFonts w:eastAsiaTheme="minorHAnsi"/>
                <w:sz w:val="22"/>
                <w:szCs w:val="22"/>
              </w:rPr>
            </w:pPr>
            <w:r w:rsidRPr="002014F1">
              <w:rPr>
                <w:rFonts w:eastAsiaTheme="minorHAnsi"/>
                <w:sz w:val="22"/>
                <w:szCs w:val="22"/>
              </w:rPr>
              <w:t>TEXT</w:t>
            </w:r>
          </w:p>
        </w:tc>
        <w:tc>
          <w:tcPr>
            <w:tcW w:w="4430" w:type="dxa"/>
            <w:tcBorders>
              <w:bottom w:val="single" w:sz="6" w:space="0" w:color="C0C0C0"/>
            </w:tcBorders>
          </w:tcPr>
          <w:p w14:paraId="042F6FAA" w14:textId="77777777" w:rsidR="002014F1" w:rsidRPr="002014F1" w:rsidRDefault="002014F1" w:rsidP="002014F1">
            <w:pPr>
              <w:spacing w:before="0"/>
              <w:rPr>
                <w:rFonts w:eastAsiaTheme="minorHAnsi"/>
                <w:sz w:val="22"/>
                <w:szCs w:val="22"/>
              </w:rPr>
            </w:pPr>
            <w:r w:rsidRPr="002014F1">
              <w:rPr>
                <w:rFonts w:eastAsiaTheme="minorHAnsi"/>
                <w:sz w:val="22"/>
                <w:szCs w:val="22"/>
              </w:rPr>
              <w:t>Beschreibung zur ID,</w:t>
            </w:r>
          </w:p>
          <w:p w14:paraId="2ADB8900" w14:textId="77777777" w:rsidR="002014F1" w:rsidRPr="002014F1" w:rsidRDefault="002014F1" w:rsidP="002014F1">
            <w:pPr>
              <w:spacing w:before="0"/>
              <w:rPr>
                <w:rFonts w:eastAsiaTheme="minorHAnsi"/>
                <w:sz w:val="22"/>
                <w:szCs w:val="22"/>
              </w:rPr>
            </w:pPr>
            <w:r w:rsidRPr="002014F1">
              <w:rPr>
                <w:rFonts w:eastAsiaTheme="minorHAnsi"/>
                <w:sz w:val="22"/>
                <w:szCs w:val="22"/>
              </w:rPr>
              <w:t>kann führende Blanks beinhalten</w:t>
            </w:r>
          </w:p>
        </w:tc>
        <w:tc>
          <w:tcPr>
            <w:tcW w:w="992" w:type="dxa"/>
            <w:tcBorders>
              <w:bottom w:val="single" w:sz="6" w:space="0" w:color="C0C0C0"/>
            </w:tcBorders>
          </w:tcPr>
          <w:p w14:paraId="4323A056" w14:textId="77777777" w:rsidR="002014F1" w:rsidRPr="002014F1" w:rsidRDefault="002014F1" w:rsidP="002014F1">
            <w:pPr>
              <w:spacing w:before="0"/>
              <w:rPr>
                <w:rFonts w:eastAsiaTheme="minorHAnsi"/>
                <w:sz w:val="22"/>
                <w:szCs w:val="22"/>
              </w:rPr>
            </w:pPr>
            <w:r w:rsidRPr="002014F1">
              <w:rPr>
                <w:rFonts w:eastAsiaTheme="minorHAnsi"/>
                <w:sz w:val="22"/>
                <w:szCs w:val="22"/>
              </w:rPr>
              <w:t>variabel</w:t>
            </w:r>
          </w:p>
        </w:tc>
        <w:tc>
          <w:tcPr>
            <w:tcW w:w="709" w:type="dxa"/>
            <w:tcBorders>
              <w:bottom w:val="single" w:sz="6" w:space="0" w:color="C0C0C0"/>
            </w:tcBorders>
          </w:tcPr>
          <w:p w14:paraId="48CAED31" w14:textId="77777777" w:rsidR="002014F1" w:rsidRPr="002014F1" w:rsidRDefault="002014F1" w:rsidP="002014F1">
            <w:pPr>
              <w:spacing w:before="0"/>
              <w:jc w:val="center"/>
              <w:rPr>
                <w:rFonts w:eastAsiaTheme="minorHAnsi"/>
                <w:sz w:val="22"/>
                <w:szCs w:val="22"/>
              </w:rPr>
            </w:pPr>
            <w:r w:rsidRPr="002014F1">
              <w:rPr>
                <w:rFonts w:eastAsiaTheme="minorHAnsi"/>
                <w:sz w:val="22"/>
                <w:szCs w:val="22"/>
              </w:rPr>
              <w:t>A</w:t>
            </w:r>
          </w:p>
        </w:tc>
        <w:tc>
          <w:tcPr>
            <w:tcW w:w="580" w:type="dxa"/>
            <w:tcBorders>
              <w:bottom w:val="single" w:sz="6" w:space="0" w:color="C0C0C0"/>
            </w:tcBorders>
          </w:tcPr>
          <w:p w14:paraId="2BFA447F"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var.</w:t>
            </w:r>
          </w:p>
        </w:tc>
      </w:tr>
      <w:tr w:rsidR="002014F1" w:rsidRPr="002014F1" w14:paraId="46B07A25" w14:textId="77777777" w:rsidTr="004F2251">
        <w:tc>
          <w:tcPr>
            <w:tcW w:w="532" w:type="dxa"/>
            <w:shd w:val="clear" w:color="auto" w:fill="E6E6E6"/>
          </w:tcPr>
          <w:p w14:paraId="3842509B" w14:textId="77777777" w:rsidR="002014F1" w:rsidRPr="002014F1" w:rsidRDefault="002014F1" w:rsidP="002014F1">
            <w:pPr>
              <w:spacing w:before="0"/>
              <w:rPr>
                <w:rFonts w:eastAsiaTheme="minorHAnsi"/>
                <w:sz w:val="22"/>
                <w:szCs w:val="22"/>
              </w:rPr>
            </w:pPr>
          </w:p>
        </w:tc>
        <w:tc>
          <w:tcPr>
            <w:tcW w:w="1417" w:type="dxa"/>
            <w:shd w:val="clear" w:color="auto" w:fill="E6E6E6"/>
          </w:tcPr>
          <w:p w14:paraId="631B202D" w14:textId="77777777" w:rsidR="002014F1" w:rsidRPr="002014F1" w:rsidRDefault="002014F1" w:rsidP="002014F1">
            <w:pPr>
              <w:spacing w:before="0"/>
              <w:rPr>
                <w:rFonts w:eastAsiaTheme="minorHAnsi"/>
                <w:sz w:val="22"/>
                <w:szCs w:val="22"/>
              </w:rPr>
            </w:pPr>
          </w:p>
        </w:tc>
        <w:tc>
          <w:tcPr>
            <w:tcW w:w="4430" w:type="dxa"/>
            <w:shd w:val="clear" w:color="auto" w:fill="E6E6E6"/>
          </w:tcPr>
          <w:p w14:paraId="22AE3E55" w14:textId="77777777" w:rsidR="002014F1" w:rsidRPr="002014F1" w:rsidRDefault="002014F1" w:rsidP="002014F1">
            <w:pPr>
              <w:spacing w:before="0"/>
              <w:rPr>
                <w:rFonts w:eastAsiaTheme="minorHAnsi"/>
                <w:sz w:val="22"/>
                <w:szCs w:val="22"/>
              </w:rPr>
            </w:pPr>
            <w:r w:rsidRPr="002014F1">
              <w:rPr>
                <w:rFonts w:eastAsiaTheme="minorHAnsi"/>
                <w:sz w:val="22"/>
                <w:szCs w:val="22"/>
              </w:rPr>
              <w:t>Trennzeichen "Semikolon"</w:t>
            </w:r>
          </w:p>
        </w:tc>
        <w:tc>
          <w:tcPr>
            <w:tcW w:w="992" w:type="dxa"/>
            <w:shd w:val="clear" w:color="auto" w:fill="E6E6E6"/>
          </w:tcPr>
          <w:p w14:paraId="119A1082" w14:textId="77777777" w:rsidR="002014F1" w:rsidRPr="002014F1" w:rsidRDefault="002014F1" w:rsidP="002014F1">
            <w:pPr>
              <w:spacing w:before="0"/>
              <w:rPr>
                <w:rFonts w:eastAsiaTheme="minorHAnsi"/>
                <w:sz w:val="22"/>
                <w:szCs w:val="22"/>
              </w:rPr>
            </w:pPr>
          </w:p>
        </w:tc>
        <w:tc>
          <w:tcPr>
            <w:tcW w:w="709" w:type="dxa"/>
            <w:shd w:val="clear" w:color="auto" w:fill="E6E6E6"/>
          </w:tcPr>
          <w:p w14:paraId="5E780598" w14:textId="77777777" w:rsidR="002014F1" w:rsidRPr="002014F1" w:rsidRDefault="002014F1" w:rsidP="002014F1">
            <w:pPr>
              <w:spacing w:before="0"/>
              <w:jc w:val="center"/>
              <w:rPr>
                <w:rFonts w:eastAsiaTheme="minorHAnsi"/>
                <w:sz w:val="22"/>
                <w:szCs w:val="22"/>
              </w:rPr>
            </w:pPr>
          </w:p>
        </w:tc>
        <w:tc>
          <w:tcPr>
            <w:tcW w:w="580" w:type="dxa"/>
            <w:shd w:val="clear" w:color="auto" w:fill="E6E6E6"/>
          </w:tcPr>
          <w:p w14:paraId="3D7B852A" w14:textId="77777777" w:rsidR="002014F1" w:rsidRPr="002014F1" w:rsidRDefault="002014F1" w:rsidP="002014F1">
            <w:pPr>
              <w:spacing w:before="0"/>
              <w:rPr>
                <w:rFonts w:eastAsiaTheme="minorHAnsi"/>
                <w:sz w:val="22"/>
                <w:szCs w:val="22"/>
                <w:lang w:val="en-US"/>
              </w:rPr>
            </w:pPr>
          </w:p>
        </w:tc>
      </w:tr>
      <w:tr w:rsidR="002014F1" w:rsidRPr="002014F1" w14:paraId="0311FB9F" w14:textId="77777777" w:rsidTr="004F2251">
        <w:tc>
          <w:tcPr>
            <w:tcW w:w="532" w:type="dxa"/>
            <w:tcBorders>
              <w:bottom w:val="single" w:sz="6" w:space="0" w:color="C0C0C0"/>
            </w:tcBorders>
          </w:tcPr>
          <w:p w14:paraId="7B4AA7C4"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2</w:t>
            </w:r>
          </w:p>
        </w:tc>
        <w:tc>
          <w:tcPr>
            <w:tcW w:w="1417" w:type="dxa"/>
            <w:tcBorders>
              <w:bottom w:val="single" w:sz="6" w:space="0" w:color="C0C0C0"/>
            </w:tcBorders>
          </w:tcPr>
          <w:p w14:paraId="7A131198"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DATUM</w:t>
            </w:r>
          </w:p>
        </w:tc>
        <w:tc>
          <w:tcPr>
            <w:tcW w:w="4430" w:type="dxa"/>
            <w:tcBorders>
              <w:bottom w:val="single" w:sz="6" w:space="0" w:color="C0C0C0"/>
            </w:tcBorders>
          </w:tcPr>
          <w:p w14:paraId="4896FD1D" w14:textId="77777777" w:rsidR="002014F1" w:rsidRPr="002014F1" w:rsidRDefault="002014F1" w:rsidP="002014F1">
            <w:pPr>
              <w:spacing w:before="0"/>
              <w:rPr>
                <w:rFonts w:eastAsiaTheme="minorHAnsi"/>
                <w:sz w:val="22"/>
                <w:szCs w:val="22"/>
              </w:rPr>
            </w:pPr>
            <w:r w:rsidRPr="002014F1">
              <w:rPr>
                <w:rFonts w:eastAsiaTheme="minorHAnsi"/>
                <w:sz w:val="22"/>
                <w:szCs w:val="22"/>
              </w:rPr>
              <w:t>Buchungsdatum</w:t>
            </w:r>
          </w:p>
          <w:p w14:paraId="637915FA" w14:textId="77777777" w:rsidR="002014F1" w:rsidRPr="002014F1" w:rsidRDefault="002014F1" w:rsidP="002014F1">
            <w:pPr>
              <w:spacing w:before="0"/>
              <w:rPr>
                <w:rFonts w:eastAsiaTheme="minorHAnsi"/>
                <w:sz w:val="22"/>
                <w:szCs w:val="22"/>
              </w:rPr>
            </w:pPr>
            <w:r w:rsidRPr="002014F1">
              <w:rPr>
                <w:rFonts w:eastAsiaTheme="minorHAnsi"/>
                <w:sz w:val="22"/>
                <w:szCs w:val="22"/>
              </w:rPr>
              <w:t>Format TT.MM.JJJJ</w:t>
            </w:r>
          </w:p>
          <w:p w14:paraId="374D0CDC" w14:textId="77777777" w:rsidR="002014F1" w:rsidRPr="002014F1" w:rsidRDefault="002014F1" w:rsidP="002014F1">
            <w:pPr>
              <w:spacing w:before="0"/>
              <w:rPr>
                <w:rFonts w:eastAsiaTheme="minorHAnsi"/>
                <w:sz w:val="22"/>
                <w:szCs w:val="22"/>
              </w:rPr>
            </w:pPr>
            <w:r w:rsidRPr="002014F1">
              <w:rPr>
                <w:rFonts w:eastAsiaTheme="minorHAnsi"/>
                <w:sz w:val="22"/>
                <w:szCs w:val="22"/>
              </w:rPr>
              <w:t>=&gt; bei uns als Valuta zu verwenden</w:t>
            </w:r>
          </w:p>
        </w:tc>
        <w:tc>
          <w:tcPr>
            <w:tcW w:w="992" w:type="dxa"/>
            <w:tcBorders>
              <w:bottom w:val="single" w:sz="6" w:space="0" w:color="C0C0C0"/>
            </w:tcBorders>
          </w:tcPr>
          <w:p w14:paraId="21F32320"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10</w:t>
            </w:r>
          </w:p>
        </w:tc>
        <w:tc>
          <w:tcPr>
            <w:tcW w:w="709" w:type="dxa"/>
            <w:tcBorders>
              <w:bottom w:val="single" w:sz="6" w:space="0" w:color="C0C0C0"/>
            </w:tcBorders>
          </w:tcPr>
          <w:p w14:paraId="079735E1" w14:textId="77777777" w:rsidR="002014F1" w:rsidRPr="002014F1" w:rsidRDefault="002014F1" w:rsidP="002014F1">
            <w:pPr>
              <w:spacing w:before="0"/>
              <w:jc w:val="center"/>
              <w:rPr>
                <w:rFonts w:eastAsiaTheme="minorHAnsi"/>
                <w:sz w:val="22"/>
                <w:szCs w:val="22"/>
                <w:lang w:val="en-US"/>
              </w:rPr>
            </w:pPr>
            <w:r w:rsidRPr="002014F1">
              <w:rPr>
                <w:rFonts w:eastAsiaTheme="minorHAnsi"/>
                <w:sz w:val="22"/>
                <w:szCs w:val="22"/>
                <w:lang w:val="en-US"/>
              </w:rPr>
              <w:t>A</w:t>
            </w:r>
          </w:p>
        </w:tc>
        <w:tc>
          <w:tcPr>
            <w:tcW w:w="580" w:type="dxa"/>
            <w:tcBorders>
              <w:bottom w:val="single" w:sz="6" w:space="0" w:color="C0C0C0"/>
            </w:tcBorders>
          </w:tcPr>
          <w:p w14:paraId="4EFAB581"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10</w:t>
            </w:r>
          </w:p>
        </w:tc>
      </w:tr>
      <w:tr w:rsidR="002014F1" w:rsidRPr="002014F1" w14:paraId="51467A1E" w14:textId="77777777" w:rsidTr="004F2251">
        <w:tc>
          <w:tcPr>
            <w:tcW w:w="532" w:type="dxa"/>
            <w:shd w:val="clear" w:color="auto" w:fill="E6E6E6"/>
          </w:tcPr>
          <w:p w14:paraId="63EEA97F" w14:textId="77777777" w:rsidR="002014F1" w:rsidRPr="002014F1" w:rsidRDefault="002014F1" w:rsidP="002014F1">
            <w:pPr>
              <w:spacing w:before="0"/>
              <w:rPr>
                <w:rFonts w:eastAsiaTheme="minorHAnsi"/>
                <w:sz w:val="22"/>
                <w:szCs w:val="22"/>
              </w:rPr>
            </w:pPr>
          </w:p>
        </w:tc>
        <w:tc>
          <w:tcPr>
            <w:tcW w:w="1417" w:type="dxa"/>
            <w:shd w:val="clear" w:color="auto" w:fill="E6E6E6"/>
          </w:tcPr>
          <w:p w14:paraId="55E969D2" w14:textId="77777777" w:rsidR="002014F1" w:rsidRPr="002014F1" w:rsidRDefault="002014F1" w:rsidP="002014F1">
            <w:pPr>
              <w:spacing w:before="0"/>
              <w:rPr>
                <w:rFonts w:eastAsiaTheme="minorHAnsi"/>
                <w:sz w:val="22"/>
                <w:szCs w:val="22"/>
              </w:rPr>
            </w:pPr>
          </w:p>
        </w:tc>
        <w:tc>
          <w:tcPr>
            <w:tcW w:w="4430" w:type="dxa"/>
            <w:shd w:val="clear" w:color="auto" w:fill="E6E6E6"/>
          </w:tcPr>
          <w:p w14:paraId="768D715B" w14:textId="77777777" w:rsidR="002014F1" w:rsidRPr="002014F1" w:rsidRDefault="002014F1" w:rsidP="002014F1">
            <w:pPr>
              <w:spacing w:before="0"/>
              <w:rPr>
                <w:rFonts w:eastAsiaTheme="minorHAnsi"/>
                <w:sz w:val="22"/>
                <w:szCs w:val="22"/>
              </w:rPr>
            </w:pPr>
            <w:r w:rsidRPr="002014F1">
              <w:rPr>
                <w:rFonts w:eastAsiaTheme="minorHAnsi"/>
                <w:sz w:val="22"/>
                <w:szCs w:val="22"/>
              </w:rPr>
              <w:t>Trennzeichen "Semikolon"</w:t>
            </w:r>
          </w:p>
        </w:tc>
        <w:tc>
          <w:tcPr>
            <w:tcW w:w="992" w:type="dxa"/>
            <w:shd w:val="clear" w:color="auto" w:fill="E6E6E6"/>
          </w:tcPr>
          <w:p w14:paraId="2B42A89F" w14:textId="77777777" w:rsidR="002014F1" w:rsidRPr="002014F1" w:rsidRDefault="002014F1" w:rsidP="002014F1">
            <w:pPr>
              <w:spacing w:before="0"/>
              <w:rPr>
                <w:rFonts w:eastAsiaTheme="minorHAnsi"/>
                <w:sz w:val="22"/>
                <w:szCs w:val="22"/>
              </w:rPr>
            </w:pPr>
          </w:p>
        </w:tc>
        <w:tc>
          <w:tcPr>
            <w:tcW w:w="709" w:type="dxa"/>
            <w:shd w:val="clear" w:color="auto" w:fill="E6E6E6"/>
          </w:tcPr>
          <w:p w14:paraId="374B9947" w14:textId="77777777" w:rsidR="002014F1" w:rsidRPr="002014F1" w:rsidRDefault="002014F1" w:rsidP="002014F1">
            <w:pPr>
              <w:spacing w:before="0"/>
              <w:jc w:val="center"/>
              <w:rPr>
                <w:rFonts w:eastAsiaTheme="minorHAnsi"/>
                <w:sz w:val="22"/>
                <w:szCs w:val="22"/>
              </w:rPr>
            </w:pPr>
          </w:p>
        </w:tc>
        <w:tc>
          <w:tcPr>
            <w:tcW w:w="580" w:type="dxa"/>
            <w:shd w:val="clear" w:color="auto" w:fill="E6E6E6"/>
          </w:tcPr>
          <w:p w14:paraId="6A441780" w14:textId="77777777" w:rsidR="002014F1" w:rsidRPr="002014F1" w:rsidRDefault="002014F1" w:rsidP="002014F1">
            <w:pPr>
              <w:spacing w:before="0"/>
              <w:rPr>
                <w:rFonts w:eastAsiaTheme="minorHAnsi"/>
                <w:sz w:val="22"/>
                <w:szCs w:val="22"/>
                <w:lang w:val="en-US"/>
              </w:rPr>
            </w:pPr>
          </w:p>
        </w:tc>
      </w:tr>
      <w:tr w:rsidR="002014F1" w:rsidRPr="002014F1" w14:paraId="7A7B852A" w14:textId="77777777" w:rsidTr="004F2251">
        <w:tc>
          <w:tcPr>
            <w:tcW w:w="532" w:type="dxa"/>
            <w:tcBorders>
              <w:bottom w:val="single" w:sz="6" w:space="0" w:color="C0C0C0"/>
            </w:tcBorders>
          </w:tcPr>
          <w:p w14:paraId="17C7AAF7"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3</w:t>
            </w:r>
          </w:p>
        </w:tc>
        <w:tc>
          <w:tcPr>
            <w:tcW w:w="1417" w:type="dxa"/>
            <w:tcBorders>
              <w:bottom w:val="single" w:sz="6" w:space="0" w:color="C0C0C0"/>
            </w:tcBorders>
          </w:tcPr>
          <w:p w14:paraId="61F685F1"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BETRAG-FW</w:t>
            </w:r>
          </w:p>
        </w:tc>
        <w:tc>
          <w:tcPr>
            <w:tcW w:w="4430" w:type="dxa"/>
            <w:tcBorders>
              <w:bottom w:val="single" w:sz="6" w:space="0" w:color="C0C0C0"/>
            </w:tcBorders>
          </w:tcPr>
          <w:p w14:paraId="497D61F1" w14:textId="77777777" w:rsidR="002014F1" w:rsidRPr="002014F1" w:rsidRDefault="002014F1" w:rsidP="002014F1">
            <w:pPr>
              <w:spacing w:before="0"/>
              <w:rPr>
                <w:rFonts w:eastAsiaTheme="minorHAnsi"/>
                <w:sz w:val="22"/>
                <w:szCs w:val="22"/>
              </w:rPr>
            </w:pPr>
            <w:r w:rsidRPr="002014F1">
              <w:rPr>
                <w:rFonts w:eastAsiaTheme="minorHAnsi"/>
                <w:sz w:val="22"/>
                <w:szCs w:val="22"/>
              </w:rPr>
              <w:t>Betrag in Settlement-Währung (FW oder EUR), druckaufbereitet (-</w:t>
            </w:r>
            <w:proofErr w:type="spellStart"/>
            <w:r w:rsidRPr="002014F1">
              <w:rPr>
                <w:rFonts w:eastAsiaTheme="minorHAnsi"/>
                <w:sz w:val="22"/>
                <w:szCs w:val="22"/>
              </w:rPr>
              <w:t>n.nnn.nnn,nn</w:t>
            </w:r>
            <w:proofErr w:type="spellEnd"/>
            <w:r w:rsidRPr="002014F1">
              <w:rPr>
                <w:rFonts w:eastAsiaTheme="minorHAnsi"/>
                <w:sz w:val="22"/>
                <w:szCs w:val="22"/>
              </w:rPr>
              <w:t>)</w:t>
            </w:r>
          </w:p>
        </w:tc>
        <w:tc>
          <w:tcPr>
            <w:tcW w:w="992" w:type="dxa"/>
            <w:tcBorders>
              <w:bottom w:val="single" w:sz="6" w:space="0" w:color="C0C0C0"/>
            </w:tcBorders>
          </w:tcPr>
          <w:p w14:paraId="6A2329E6" w14:textId="77777777" w:rsidR="002014F1" w:rsidRPr="002014F1" w:rsidRDefault="002014F1" w:rsidP="002014F1">
            <w:pPr>
              <w:spacing w:before="0"/>
              <w:rPr>
                <w:rFonts w:eastAsiaTheme="minorHAnsi"/>
                <w:sz w:val="22"/>
                <w:szCs w:val="22"/>
              </w:rPr>
            </w:pPr>
            <w:r w:rsidRPr="002014F1">
              <w:rPr>
                <w:rFonts w:eastAsiaTheme="minorHAnsi"/>
                <w:sz w:val="22"/>
                <w:szCs w:val="22"/>
              </w:rPr>
              <w:t>variabel</w:t>
            </w:r>
          </w:p>
        </w:tc>
        <w:tc>
          <w:tcPr>
            <w:tcW w:w="709" w:type="dxa"/>
            <w:tcBorders>
              <w:bottom w:val="single" w:sz="6" w:space="0" w:color="C0C0C0"/>
            </w:tcBorders>
          </w:tcPr>
          <w:p w14:paraId="620B441B" w14:textId="77777777" w:rsidR="002014F1" w:rsidRPr="002014F1" w:rsidRDefault="002014F1" w:rsidP="002014F1">
            <w:pPr>
              <w:spacing w:before="0"/>
              <w:jc w:val="center"/>
              <w:rPr>
                <w:rFonts w:eastAsiaTheme="minorHAnsi"/>
                <w:sz w:val="22"/>
                <w:szCs w:val="22"/>
              </w:rPr>
            </w:pPr>
            <w:r w:rsidRPr="002014F1">
              <w:rPr>
                <w:rFonts w:eastAsiaTheme="minorHAnsi"/>
                <w:sz w:val="22"/>
                <w:szCs w:val="22"/>
              </w:rPr>
              <w:t>A</w:t>
            </w:r>
          </w:p>
        </w:tc>
        <w:tc>
          <w:tcPr>
            <w:tcW w:w="580" w:type="dxa"/>
            <w:tcBorders>
              <w:bottom w:val="single" w:sz="6" w:space="0" w:color="C0C0C0"/>
            </w:tcBorders>
          </w:tcPr>
          <w:p w14:paraId="65409AB2" w14:textId="77777777" w:rsidR="002014F1" w:rsidRPr="002014F1" w:rsidRDefault="002014F1" w:rsidP="002014F1">
            <w:pPr>
              <w:spacing w:before="0"/>
              <w:rPr>
                <w:rFonts w:eastAsiaTheme="minorHAnsi"/>
                <w:sz w:val="22"/>
                <w:szCs w:val="22"/>
              </w:rPr>
            </w:pPr>
            <w:proofErr w:type="spellStart"/>
            <w:r w:rsidRPr="002014F1">
              <w:rPr>
                <w:rFonts w:eastAsiaTheme="minorHAnsi"/>
                <w:sz w:val="22"/>
                <w:szCs w:val="22"/>
              </w:rPr>
              <w:t>var</w:t>
            </w:r>
            <w:proofErr w:type="spellEnd"/>
            <w:r w:rsidRPr="002014F1">
              <w:rPr>
                <w:rFonts w:eastAsiaTheme="minorHAnsi"/>
                <w:sz w:val="22"/>
                <w:szCs w:val="22"/>
              </w:rPr>
              <w:t>.</w:t>
            </w:r>
          </w:p>
        </w:tc>
      </w:tr>
      <w:tr w:rsidR="002014F1" w:rsidRPr="002014F1" w14:paraId="46212145" w14:textId="77777777" w:rsidTr="004F2251">
        <w:tc>
          <w:tcPr>
            <w:tcW w:w="532" w:type="dxa"/>
            <w:shd w:val="clear" w:color="auto" w:fill="E6E6E6"/>
          </w:tcPr>
          <w:p w14:paraId="6FB088AD" w14:textId="77777777" w:rsidR="002014F1" w:rsidRPr="002014F1" w:rsidRDefault="002014F1" w:rsidP="002014F1">
            <w:pPr>
              <w:spacing w:before="0"/>
              <w:rPr>
                <w:rFonts w:eastAsiaTheme="minorHAnsi"/>
                <w:sz w:val="22"/>
                <w:szCs w:val="22"/>
                <w:lang w:val="en-US"/>
              </w:rPr>
            </w:pPr>
          </w:p>
        </w:tc>
        <w:tc>
          <w:tcPr>
            <w:tcW w:w="1417" w:type="dxa"/>
            <w:shd w:val="clear" w:color="auto" w:fill="E6E6E6"/>
          </w:tcPr>
          <w:p w14:paraId="62784EC1" w14:textId="77777777" w:rsidR="002014F1" w:rsidRPr="002014F1" w:rsidRDefault="002014F1" w:rsidP="002014F1">
            <w:pPr>
              <w:spacing w:before="0"/>
              <w:rPr>
                <w:rFonts w:eastAsiaTheme="minorHAnsi"/>
                <w:sz w:val="22"/>
                <w:szCs w:val="22"/>
                <w:lang w:val="en-US"/>
              </w:rPr>
            </w:pPr>
          </w:p>
        </w:tc>
        <w:tc>
          <w:tcPr>
            <w:tcW w:w="4430" w:type="dxa"/>
            <w:shd w:val="clear" w:color="auto" w:fill="E6E6E6"/>
          </w:tcPr>
          <w:p w14:paraId="3C723055" w14:textId="77777777" w:rsidR="002014F1" w:rsidRPr="002014F1" w:rsidRDefault="002014F1" w:rsidP="002014F1">
            <w:pPr>
              <w:spacing w:before="0"/>
              <w:rPr>
                <w:rFonts w:eastAsiaTheme="minorHAnsi"/>
                <w:sz w:val="22"/>
                <w:szCs w:val="22"/>
              </w:rPr>
            </w:pPr>
            <w:r w:rsidRPr="002014F1">
              <w:rPr>
                <w:rFonts w:eastAsiaTheme="minorHAnsi"/>
                <w:sz w:val="22"/>
                <w:szCs w:val="22"/>
              </w:rPr>
              <w:t>Trennzeichen "Semikolon"</w:t>
            </w:r>
          </w:p>
        </w:tc>
        <w:tc>
          <w:tcPr>
            <w:tcW w:w="992" w:type="dxa"/>
            <w:shd w:val="clear" w:color="auto" w:fill="E6E6E6"/>
          </w:tcPr>
          <w:p w14:paraId="03B50E24" w14:textId="77777777" w:rsidR="002014F1" w:rsidRPr="002014F1" w:rsidRDefault="002014F1" w:rsidP="002014F1">
            <w:pPr>
              <w:spacing w:before="0"/>
              <w:rPr>
                <w:rFonts w:eastAsiaTheme="minorHAnsi"/>
                <w:sz w:val="22"/>
                <w:szCs w:val="22"/>
              </w:rPr>
            </w:pPr>
          </w:p>
        </w:tc>
        <w:tc>
          <w:tcPr>
            <w:tcW w:w="709" w:type="dxa"/>
            <w:shd w:val="clear" w:color="auto" w:fill="E6E6E6"/>
          </w:tcPr>
          <w:p w14:paraId="53EC25B6" w14:textId="77777777" w:rsidR="002014F1" w:rsidRPr="002014F1" w:rsidRDefault="002014F1" w:rsidP="002014F1">
            <w:pPr>
              <w:spacing w:before="0"/>
              <w:jc w:val="center"/>
              <w:rPr>
                <w:rFonts w:eastAsiaTheme="minorHAnsi"/>
                <w:sz w:val="22"/>
                <w:szCs w:val="22"/>
              </w:rPr>
            </w:pPr>
          </w:p>
        </w:tc>
        <w:tc>
          <w:tcPr>
            <w:tcW w:w="580" w:type="dxa"/>
            <w:shd w:val="clear" w:color="auto" w:fill="E6E6E6"/>
          </w:tcPr>
          <w:p w14:paraId="256F9E85" w14:textId="77777777" w:rsidR="002014F1" w:rsidRPr="002014F1" w:rsidRDefault="002014F1" w:rsidP="002014F1">
            <w:pPr>
              <w:spacing w:before="0"/>
              <w:rPr>
                <w:rFonts w:eastAsiaTheme="minorHAnsi"/>
                <w:sz w:val="22"/>
                <w:szCs w:val="22"/>
              </w:rPr>
            </w:pPr>
          </w:p>
        </w:tc>
      </w:tr>
      <w:tr w:rsidR="002014F1" w:rsidRPr="002014F1" w14:paraId="42E19E65" w14:textId="77777777" w:rsidTr="004F2251">
        <w:tc>
          <w:tcPr>
            <w:tcW w:w="532" w:type="dxa"/>
            <w:tcBorders>
              <w:bottom w:val="single" w:sz="6" w:space="0" w:color="C0C0C0"/>
            </w:tcBorders>
          </w:tcPr>
          <w:p w14:paraId="00061C74" w14:textId="77777777" w:rsidR="002014F1" w:rsidRPr="002014F1" w:rsidRDefault="002014F1" w:rsidP="002014F1">
            <w:pPr>
              <w:spacing w:before="0"/>
              <w:rPr>
                <w:rFonts w:eastAsiaTheme="minorHAnsi"/>
                <w:sz w:val="22"/>
                <w:szCs w:val="22"/>
              </w:rPr>
            </w:pPr>
            <w:r w:rsidRPr="002014F1">
              <w:rPr>
                <w:rFonts w:eastAsiaTheme="minorHAnsi"/>
                <w:sz w:val="22"/>
                <w:szCs w:val="22"/>
              </w:rPr>
              <w:t>4</w:t>
            </w:r>
          </w:p>
        </w:tc>
        <w:tc>
          <w:tcPr>
            <w:tcW w:w="1417" w:type="dxa"/>
            <w:tcBorders>
              <w:bottom w:val="single" w:sz="6" w:space="0" w:color="C0C0C0"/>
            </w:tcBorders>
          </w:tcPr>
          <w:p w14:paraId="057E2D17" w14:textId="77777777" w:rsidR="002014F1" w:rsidRPr="002014F1" w:rsidRDefault="002014F1" w:rsidP="002014F1">
            <w:pPr>
              <w:spacing w:before="0"/>
              <w:rPr>
                <w:rFonts w:eastAsiaTheme="minorHAnsi"/>
                <w:sz w:val="22"/>
                <w:szCs w:val="22"/>
              </w:rPr>
            </w:pPr>
            <w:r w:rsidRPr="002014F1">
              <w:rPr>
                <w:rFonts w:eastAsiaTheme="minorHAnsi"/>
                <w:sz w:val="22"/>
                <w:szCs w:val="22"/>
              </w:rPr>
              <w:t>FW</w:t>
            </w:r>
          </w:p>
        </w:tc>
        <w:tc>
          <w:tcPr>
            <w:tcW w:w="4430" w:type="dxa"/>
            <w:tcBorders>
              <w:bottom w:val="single" w:sz="6" w:space="0" w:color="C0C0C0"/>
            </w:tcBorders>
          </w:tcPr>
          <w:p w14:paraId="54947F82" w14:textId="77777777" w:rsidR="002014F1" w:rsidRPr="002014F1" w:rsidRDefault="002014F1" w:rsidP="002014F1">
            <w:pPr>
              <w:spacing w:before="0"/>
              <w:rPr>
                <w:rFonts w:eastAsiaTheme="minorHAnsi"/>
                <w:sz w:val="22"/>
                <w:szCs w:val="22"/>
              </w:rPr>
            </w:pPr>
            <w:r w:rsidRPr="002014F1">
              <w:rPr>
                <w:rFonts w:eastAsiaTheme="minorHAnsi"/>
                <w:sz w:val="22"/>
                <w:szCs w:val="22"/>
              </w:rPr>
              <w:t>Settlement-Währung (ISO-Code)</w:t>
            </w:r>
          </w:p>
        </w:tc>
        <w:tc>
          <w:tcPr>
            <w:tcW w:w="992" w:type="dxa"/>
            <w:tcBorders>
              <w:bottom w:val="single" w:sz="6" w:space="0" w:color="C0C0C0"/>
            </w:tcBorders>
          </w:tcPr>
          <w:p w14:paraId="5FEC6F8A" w14:textId="77777777" w:rsidR="002014F1" w:rsidRPr="002014F1" w:rsidRDefault="002014F1" w:rsidP="002014F1">
            <w:pPr>
              <w:spacing w:before="0"/>
              <w:rPr>
                <w:rFonts w:eastAsiaTheme="minorHAnsi"/>
                <w:sz w:val="22"/>
                <w:szCs w:val="22"/>
              </w:rPr>
            </w:pPr>
            <w:r w:rsidRPr="002014F1">
              <w:rPr>
                <w:rFonts w:eastAsiaTheme="minorHAnsi"/>
                <w:sz w:val="22"/>
                <w:szCs w:val="22"/>
              </w:rPr>
              <w:t>3</w:t>
            </w:r>
          </w:p>
        </w:tc>
        <w:tc>
          <w:tcPr>
            <w:tcW w:w="709" w:type="dxa"/>
            <w:tcBorders>
              <w:bottom w:val="single" w:sz="6" w:space="0" w:color="C0C0C0"/>
            </w:tcBorders>
          </w:tcPr>
          <w:p w14:paraId="0C7FFC8B" w14:textId="77777777" w:rsidR="002014F1" w:rsidRPr="002014F1" w:rsidRDefault="002014F1" w:rsidP="002014F1">
            <w:pPr>
              <w:spacing w:before="0"/>
              <w:jc w:val="center"/>
              <w:rPr>
                <w:rFonts w:eastAsiaTheme="minorHAnsi"/>
                <w:sz w:val="22"/>
                <w:szCs w:val="22"/>
              </w:rPr>
            </w:pPr>
            <w:r w:rsidRPr="002014F1">
              <w:rPr>
                <w:rFonts w:eastAsiaTheme="minorHAnsi"/>
                <w:sz w:val="22"/>
                <w:szCs w:val="22"/>
              </w:rPr>
              <w:t>A</w:t>
            </w:r>
          </w:p>
        </w:tc>
        <w:tc>
          <w:tcPr>
            <w:tcW w:w="580" w:type="dxa"/>
            <w:tcBorders>
              <w:bottom w:val="single" w:sz="6" w:space="0" w:color="C0C0C0"/>
            </w:tcBorders>
          </w:tcPr>
          <w:p w14:paraId="25081A31" w14:textId="77777777" w:rsidR="002014F1" w:rsidRPr="002014F1" w:rsidRDefault="002014F1" w:rsidP="002014F1">
            <w:pPr>
              <w:spacing w:before="0"/>
              <w:rPr>
                <w:rFonts w:eastAsiaTheme="minorHAnsi"/>
                <w:sz w:val="22"/>
                <w:szCs w:val="22"/>
              </w:rPr>
            </w:pPr>
            <w:r w:rsidRPr="002014F1">
              <w:rPr>
                <w:rFonts w:eastAsiaTheme="minorHAnsi"/>
                <w:sz w:val="22"/>
                <w:szCs w:val="22"/>
              </w:rPr>
              <w:t>3</w:t>
            </w:r>
          </w:p>
        </w:tc>
      </w:tr>
      <w:tr w:rsidR="002014F1" w:rsidRPr="002014F1" w14:paraId="07A8ED3F" w14:textId="77777777" w:rsidTr="004F2251">
        <w:tc>
          <w:tcPr>
            <w:tcW w:w="532" w:type="dxa"/>
            <w:shd w:val="clear" w:color="auto" w:fill="E6E6E6"/>
          </w:tcPr>
          <w:p w14:paraId="6486654D" w14:textId="77777777" w:rsidR="002014F1" w:rsidRPr="002014F1" w:rsidRDefault="002014F1" w:rsidP="002014F1">
            <w:pPr>
              <w:spacing w:before="0"/>
              <w:rPr>
                <w:rFonts w:eastAsiaTheme="minorHAnsi"/>
                <w:sz w:val="22"/>
                <w:szCs w:val="22"/>
              </w:rPr>
            </w:pPr>
          </w:p>
        </w:tc>
        <w:tc>
          <w:tcPr>
            <w:tcW w:w="1417" w:type="dxa"/>
            <w:shd w:val="clear" w:color="auto" w:fill="E6E6E6"/>
          </w:tcPr>
          <w:p w14:paraId="12E9284C" w14:textId="77777777" w:rsidR="002014F1" w:rsidRPr="002014F1" w:rsidRDefault="002014F1" w:rsidP="002014F1">
            <w:pPr>
              <w:spacing w:before="0"/>
              <w:rPr>
                <w:rFonts w:eastAsiaTheme="minorHAnsi"/>
                <w:sz w:val="22"/>
                <w:szCs w:val="22"/>
              </w:rPr>
            </w:pPr>
          </w:p>
        </w:tc>
        <w:tc>
          <w:tcPr>
            <w:tcW w:w="4430" w:type="dxa"/>
            <w:shd w:val="clear" w:color="auto" w:fill="E6E6E6"/>
          </w:tcPr>
          <w:p w14:paraId="15BB9F9D" w14:textId="77777777" w:rsidR="002014F1" w:rsidRPr="002014F1" w:rsidRDefault="002014F1" w:rsidP="002014F1">
            <w:pPr>
              <w:spacing w:before="0"/>
              <w:rPr>
                <w:rFonts w:eastAsiaTheme="minorHAnsi"/>
                <w:sz w:val="22"/>
                <w:szCs w:val="22"/>
              </w:rPr>
            </w:pPr>
            <w:r w:rsidRPr="002014F1">
              <w:rPr>
                <w:rFonts w:eastAsiaTheme="minorHAnsi"/>
                <w:sz w:val="22"/>
                <w:szCs w:val="22"/>
              </w:rPr>
              <w:t>Trennzeichen "Semikolon"</w:t>
            </w:r>
          </w:p>
        </w:tc>
        <w:tc>
          <w:tcPr>
            <w:tcW w:w="992" w:type="dxa"/>
            <w:shd w:val="clear" w:color="auto" w:fill="E6E6E6"/>
          </w:tcPr>
          <w:p w14:paraId="59E6FFC2" w14:textId="77777777" w:rsidR="002014F1" w:rsidRPr="002014F1" w:rsidRDefault="002014F1" w:rsidP="002014F1">
            <w:pPr>
              <w:spacing w:before="0"/>
              <w:rPr>
                <w:rFonts w:eastAsiaTheme="minorHAnsi"/>
                <w:sz w:val="22"/>
                <w:szCs w:val="22"/>
              </w:rPr>
            </w:pPr>
          </w:p>
        </w:tc>
        <w:tc>
          <w:tcPr>
            <w:tcW w:w="709" w:type="dxa"/>
            <w:shd w:val="clear" w:color="auto" w:fill="E6E6E6"/>
          </w:tcPr>
          <w:p w14:paraId="0DEE9863" w14:textId="77777777" w:rsidR="002014F1" w:rsidRPr="002014F1" w:rsidRDefault="002014F1" w:rsidP="002014F1">
            <w:pPr>
              <w:spacing w:before="0"/>
              <w:jc w:val="center"/>
              <w:rPr>
                <w:rFonts w:eastAsiaTheme="minorHAnsi"/>
                <w:sz w:val="22"/>
                <w:szCs w:val="22"/>
              </w:rPr>
            </w:pPr>
          </w:p>
        </w:tc>
        <w:tc>
          <w:tcPr>
            <w:tcW w:w="580" w:type="dxa"/>
            <w:shd w:val="clear" w:color="auto" w:fill="E6E6E6"/>
          </w:tcPr>
          <w:p w14:paraId="1558B874" w14:textId="77777777" w:rsidR="002014F1" w:rsidRPr="002014F1" w:rsidRDefault="002014F1" w:rsidP="002014F1">
            <w:pPr>
              <w:spacing w:before="0"/>
              <w:rPr>
                <w:rFonts w:eastAsiaTheme="minorHAnsi"/>
                <w:sz w:val="22"/>
                <w:szCs w:val="22"/>
              </w:rPr>
            </w:pPr>
          </w:p>
        </w:tc>
      </w:tr>
      <w:tr w:rsidR="002014F1" w:rsidRPr="002014F1" w14:paraId="0BE307CE" w14:textId="77777777" w:rsidTr="004F2251">
        <w:tc>
          <w:tcPr>
            <w:tcW w:w="532" w:type="dxa"/>
            <w:tcBorders>
              <w:bottom w:val="single" w:sz="6" w:space="0" w:color="C0C0C0"/>
            </w:tcBorders>
          </w:tcPr>
          <w:p w14:paraId="76A238B7"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5</w:t>
            </w:r>
          </w:p>
        </w:tc>
        <w:tc>
          <w:tcPr>
            <w:tcW w:w="1417" w:type="dxa"/>
            <w:tcBorders>
              <w:bottom w:val="single" w:sz="6" w:space="0" w:color="C0C0C0"/>
            </w:tcBorders>
          </w:tcPr>
          <w:p w14:paraId="4866B27A" w14:textId="77777777" w:rsidR="002014F1" w:rsidRPr="002014F1" w:rsidRDefault="002014F1" w:rsidP="002014F1">
            <w:pPr>
              <w:spacing w:before="0"/>
              <w:rPr>
                <w:rFonts w:eastAsiaTheme="minorHAnsi"/>
                <w:sz w:val="22"/>
                <w:szCs w:val="22"/>
                <w:lang w:val="en-US"/>
              </w:rPr>
            </w:pPr>
            <w:r w:rsidRPr="002014F1">
              <w:rPr>
                <w:rFonts w:eastAsiaTheme="minorHAnsi"/>
                <w:sz w:val="22"/>
                <w:szCs w:val="22"/>
                <w:lang w:val="en-US"/>
              </w:rPr>
              <w:t>BETRAG-HW</w:t>
            </w:r>
          </w:p>
        </w:tc>
        <w:tc>
          <w:tcPr>
            <w:tcW w:w="4430" w:type="dxa"/>
            <w:tcBorders>
              <w:bottom w:val="single" w:sz="6" w:space="0" w:color="C0C0C0"/>
            </w:tcBorders>
          </w:tcPr>
          <w:p w14:paraId="26D9BEAD" w14:textId="77777777" w:rsidR="002014F1" w:rsidRPr="002014F1" w:rsidRDefault="002014F1" w:rsidP="002014F1">
            <w:pPr>
              <w:spacing w:before="0"/>
              <w:rPr>
                <w:rFonts w:eastAsiaTheme="minorHAnsi"/>
                <w:sz w:val="22"/>
                <w:szCs w:val="22"/>
              </w:rPr>
            </w:pPr>
            <w:r w:rsidRPr="002014F1">
              <w:rPr>
                <w:rFonts w:eastAsiaTheme="minorHAnsi"/>
                <w:sz w:val="22"/>
                <w:szCs w:val="22"/>
              </w:rPr>
              <w:t>Betrag in Hauswährung (EUR),</w:t>
            </w:r>
          </w:p>
          <w:p w14:paraId="0A74A9D9" w14:textId="77777777" w:rsidR="002014F1" w:rsidRPr="002014F1" w:rsidRDefault="002014F1" w:rsidP="002014F1">
            <w:pPr>
              <w:spacing w:before="0"/>
              <w:rPr>
                <w:rFonts w:eastAsiaTheme="minorHAnsi"/>
                <w:sz w:val="22"/>
                <w:szCs w:val="22"/>
              </w:rPr>
            </w:pPr>
            <w:r w:rsidRPr="002014F1">
              <w:rPr>
                <w:rFonts w:eastAsiaTheme="minorHAnsi"/>
                <w:sz w:val="22"/>
                <w:szCs w:val="22"/>
              </w:rPr>
              <w:t>druckaufbereitet (-</w:t>
            </w:r>
            <w:proofErr w:type="spellStart"/>
            <w:r w:rsidRPr="002014F1">
              <w:rPr>
                <w:rFonts w:eastAsiaTheme="minorHAnsi"/>
                <w:sz w:val="22"/>
                <w:szCs w:val="22"/>
              </w:rPr>
              <w:t>n.nnn.nnn,nn</w:t>
            </w:r>
            <w:proofErr w:type="spellEnd"/>
            <w:r w:rsidRPr="002014F1">
              <w:rPr>
                <w:rFonts w:eastAsiaTheme="minorHAnsi"/>
                <w:sz w:val="22"/>
                <w:szCs w:val="22"/>
              </w:rPr>
              <w:t>)</w:t>
            </w:r>
          </w:p>
        </w:tc>
        <w:tc>
          <w:tcPr>
            <w:tcW w:w="992" w:type="dxa"/>
            <w:tcBorders>
              <w:bottom w:val="single" w:sz="6" w:space="0" w:color="C0C0C0"/>
            </w:tcBorders>
          </w:tcPr>
          <w:p w14:paraId="38A4A9BF" w14:textId="77777777" w:rsidR="002014F1" w:rsidRPr="002014F1" w:rsidRDefault="002014F1" w:rsidP="002014F1">
            <w:pPr>
              <w:spacing w:before="0"/>
              <w:rPr>
                <w:rFonts w:eastAsiaTheme="minorHAnsi"/>
                <w:sz w:val="22"/>
                <w:szCs w:val="22"/>
              </w:rPr>
            </w:pPr>
            <w:r w:rsidRPr="002014F1">
              <w:rPr>
                <w:rFonts w:eastAsiaTheme="minorHAnsi"/>
                <w:sz w:val="22"/>
                <w:szCs w:val="22"/>
              </w:rPr>
              <w:t>variabel</w:t>
            </w:r>
          </w:p>
        </w:tc>
        <w:tc>
          <w:tcPr>
            <w:tcW w:w="709" w:type="dxa"/>
            <w:tcBorders>
              <w:bottom w:val="single" w:sz="6" w:space="0" w:color="C0C0C0"/>
            </w:tcBorders>
          </w:tcPr>
          <w:p w14:paraId="2010DBE8" w14:textId="77777777" w:rsidR="002014F1" w:rsidRPr="002014F1" w:rsidRDefault="002014F1" w:rsidP="002014F1">
            <w:pPr>
              <w:spacing w:before="0"/>
              <w:jc w:val="center"/>
              <w:rPr>
                <w:rFonts w:eastAsiaTheme="minorHAnsi"/>
                <w:sz w:val="22"/>
                <w:szCs w:val="22"/>
              </w:rPr>
            </w:pPr>
            <w:r w:rsidRPr="002014F1">
              <w:rPr>
                <w:rFonts w:eastAsiaTheme="minorHAnsi"/>
                <w:sz w:val="22"/>
                <w:szCs w:val="22"/>
              </w:rPr>
              <w:t>A</w:t>
            </w:r>
          </w:p>
        </w:tc>
        <w:tc>
          <w:tcPr>
            <w:tcW w:w="580" w:type="dxa"/>
            <w:tcBorders>
              <w:bottom w:val="single" w:sz="6" w:space="0" w:color="C0C0C0"/>
            </w:tcBorders>
          </w:tcPr>
          <w:p w14:paraId="41D10CC0" w14:textId="77777777" w:rsidR="002014F1" w:rsidRPr="002014F1" w:rsidRDefault="002014F1" w:rsidP="002014F1">
            <w:pPr>
              <w:spacing w:before="0"/>
              <w:rPr>
                <w:rFonts w:eastAsiaTheme="minorHAnsi"/>
                <w:sz w:val="22"/>
                <w:szCs w:val="22"/>
              </w:rPr>
            </w:pPr>
            <w:proofErr w:type="spellStart"/>
            <w:r w:rsidRPr="002014F1">
              <w:rPr>
                <w:rFonts w:eastAsiaTheme="minorHAnsi"/>
                <w:sz w:val="22"/>
                <w:szCs w:val="22"/>
              </w:rPr>
              <w:t>var</w:t>
            </w:r>
            <w:proofErr w:type="spellEnd"/>
            <w:r w:rsidRPr="002014F1">
              <w:rPr>
                <w:rFonts w:eastAsiaTheme="minorHAnsi"/>
                <w:sz w:val="22"/>
                <w:szCs w:val="22"/>
              </w:rPr>
              <w:t>.</w:t>
            </w:r>
          </w:p>
        </w:tc>
      </w:tr>
      <w:tr w:rsidR="002014F1" w:rsidRPr="002014F1" w14:paraId="013A580C" w14:textId="77777777" w:rsidTr="004F2251">
        <w:tc>
          <w:tcPr>
            <w:tcW w:w="532" w:type="dxa"/>
            <w:shd w:val="clear" w:color="auto" w:fill="E6E6E6"/>
          </w:tcPr>
          <w:p w14:paraId="1FAF2C73" w14:textId="77777777" w:rsidR="002014F1" w:rsidRPr="002014F1" w:rsidRDefault="002014F1" w:rsidP="002014F1">
            <w:pPr>
              <w:spacing w:before="0"/>
              <w:rPr>
                <w:rFonts w:eastAsiaTheme="minorHAnsi"/>
                <w:sz w:val="22"/>
                <w:szCs w:val="22"/>
                <w:lang w:val="en-US"/>
              </w:rPr>
            </w:pPr>
          </w:p>
        </w:tc>
        <w:tc>
          <w:tcPr>
            <w:tcW w:w="1417" w:type="dxa"/>
            <w:shd w:val="clear" w:color="auto" w:fill="E6E6E6"/>
          </w:tcPr>
          <w:p w14:paraId="1E48FD9D" w14:textId="77777777" w:rsidR="002014F1" w:rsidRPr="002014F1" w:rsidRDefault="002014F1" w:rsidP="002014F1">
            <w:pPr>
              <w:spacing w:before="0"/>
              <w:rPr>
                <w:rFonts w:eastAsiaTheme="minorHAnsi"/>
                <w:sz w:val="22"/>
                <w:szCs w:val="22"/>
                <w:lang w:val="en-US"/>
              </w:rPr>
            </w:pPr>
          </w:p>
        </w:tc>
        <w:tc>
          <w:tcPr>
            <w:tcW w:w="4430" w:type="dxa"/>
            <w:shd w:val="clear" w:color="auto" w:fill="E6E6E6"/>
          </w:tcPr>
          <w:p w14:paraId="71362E99" w14:textId="77777777" w:rsidR="002014F1" w:rsidRPr="002014F1" w:rsidRDefault="002014F1" w:rsidP="002014F1">
            <w:pPr>
              <w:spacing w:before="0"/>
              <w:rPr>
                <w:rFonts w:eastAsiaTheme="minorHAnsi"/>
                <w:sz w:val="22"/>
                <w:szCs w:val="22"/>
              </w:rPr>
            </w:pPr>
            <w:r w:rsidRPr="002014F1">
              <w:rPr>
                <w:rFonts w:eastAsiaTheme="minorHAnsi"/>
                <w:sz w:val="22"/>
                <w:szCs w:val="22"/>
              </w:rPr>
              <w:t>Trennzeichen "Semikolon"</w:t>
            </w:r>
          </w:p>
        </w:tc>
        <w:tc>
          <w:tcPr>
            <w:tcW w:w="992" w:type="dxa"/>
            <w:shd w:val="clear" w:color="auto" w:fill="E6E6E6"/>
          </w:tcPr>
          <w:p w14:paraId="46A6971F" w14:textId="77777777" w:rsidR="002014F1" w:rsidRPr="002014F1" w:rsidRDefault="002014F1" w:rsidP="002014F1">
            <w:pPr>
              <w:spacing w:before="0"/>
              <w:rPr>
                <w:rFonts w:eastAsiaTheme="minorHAnsi"/>
                <w:sz w:val="22"/>
                <w:szCs w:val="22"/>
              </w:rPr>
            </w:pPr>
          </w:p>
        </w:tc>
        <w:tc>
          <w:tcPr>
            <w:tcW w:w="709" w:type="dxa"/>
            <w:shd w:val="clear" w:color="auto" w:fill="E6E6E6"/>
          </w:tcPr>
          <w:p w14:paraId="00005DB4" w14:textId="77777777" w:rsidR="002014F1" w:rsidRPr="002014F1" w:rsidRDefault="002014F1" w:rsidP="002014F1">
            <w:pPr>
              <w:spacing w:before="0"/>
              <w:jc w:val="center"/>
              <w:rPr>
                <w:rFonts w:eastAsiaTheme="minorHAnsi"/>
                <w:sz w:val="22"/>
                <w:szCs w:val="22"/>
              </w:rPr>
            </w:pPr>
          </w:p>
        </w:tc>
        <w:tc>
          <w:tcPr>
            <w:tcW w:w="580" w:type="dxa"/>
            <w:shd w:val="clear" w:color="auto" w:fill="E6E6E6"/>
          </w:tcPr>
          <w:p w14:paraId="291762E9" w14:textId="77777777" w:rsidR="002014F1" w:rsidRPr="002014F1" w:rsidRDefault="002014F1" w:rsidP="002014F1">
            <w:pPr>
              <w:spacing w:before="0"/>
              <w:rPr>
                <w:rFonts w:eastAsiaTheme="minorHAnsi"/>
                <w:sz w:val="22"/>
                <w:szCs w:val="22"/>
              </w:rPr>
            </w:pPr>
          </w:p>
        </w:tc>
      </w:tr>
      <w:tr w:rsidR="002014F1" w:rsidRPr="002014F1" w14:paraId="46ABCE03" w14:textId="77777777" w:rsidTr="004F2251">
        <w:tc>
          <w:tcPr>
            <w:tcW w:w="532" w:type="dxa"/>
          </w:tcPr>
          <w:p w14:paraId="365065A1" w14:textId="77777777" w:rsidR="002014F1" w:rsidRPr="002014F1" w:rsidRDefault="002014F1" w:rsidP="002014F1">
            <w:pPr>
              <w:spacing w:before="0"/>
              <w:rPr>
                <w:rFonts w:eastAsiaTheme="minorHAnsi"/>
                <w:sz w:val="22"/>
                <w:szCs w:val="22"/>
              </w:rPr>
            </w:pPr>
            <w:r w:rsidRPr="002014F1">
              <w:rPr>
                <w:rFonts w:eastAsiaTheme="minorHAnsi"/>
                <w:sz w:val="22"/>
                <w:szCs w:val="22"/>
              </w:rPr>
              <w:lastRenderedPageBreak/>
              <w:t>6</w:t>
            </w:r>
          </w:p>
        </w:tc>
        <w:tc>
          <w:tcPr>
            <w:tcW w:w="1417" w:type="dxa"/>
          </w:tcPr>
          <w:p w14:paraId="45579DD7" w14:textId="77777777" w:rsidR="002014F1" w:rsidRPr="002014F1" w:rsidRDefault="002014F1" w:rsidP="002014F1">
            <w:pPr>
              <w:spacing w:before="0"/>
              <w:rPr>
                <w:rFonts w:eastAsiaTheme="minorHAnsi"/>
                <w:sz w:val="22"/>
                <w:szCs w:val="22"/>
              </w:rPr>
            </w:pPr>
            <w:r w:rsidRPr="002014F1">
              <w:rPr>
                <w:rFonts w:eastAsiaTheme="minorHAnsi"/>
                <w:sz w:val="22"/>
                <w:szCs w:val="22"/>
              </w:rPr>
              <w:t>HW</w:t>
            </w:r>
          </w:p>
        </w:tc>
        <w:tc>
          <w:tcPr>
            <w:tcW w:w="4430" w:type="dxa"/>
          </w:tcPr>
          <w:p w14:paraId="4D4F29EE" w14:textId="77777777" w:rsidR="002014F1" w:rsidRPr="002014F1" w:rsidRDefault="002014F1" w:rsidP="002014F1">
            <w:pPr>
              <w:spacing w:before="0"/>
              <w:rPr>
                <w:rFonts w:eastAsiaTheme="minorHAnsi"/>
                <w:sz w:val="22"/>
                <w:szCs w:val="22"/>
              </w:rPr>
            </w:pPr>
            <w:r w:rsidRPr="002014F1">
              <w:rPr>
                <w:rFonts w:eastAsiaTheme="minorHAnsi"/>
                <w:sz w:val="22"/>
                <w:szCs w:val="22"/>
              </w:rPr>
              <w:t>stets "EUR"</w:t>
            </w:r>
          </w:p>
        </w:tc>
        <w:tc>
          <w:tcPr>
            <w:tcW w:w="992" w:type="dxa"/>
          </w:tcPr>
          <w:p w14:paraId="71086DB8" w14:textId="77777777" w:rsidR="002014F1" w:rsidRPr="002014F1" w:rsidRDefault="002014F1" w:rsidP="002014F1">
            <w:pPr>
              <w:spacing w:before="0"/>
              <w:rPr>
                <w:rFonts w:eastAsiaTheme="minorHAnsi"/>
                <w:sz w:val="22"/>
                <w:szCs w:val="22"/>
              </w:rPr>
            </w:pPr>
            <w:r w:rsidRPr="002014F1">
              <w:rPr>
                <w:rFonts w:eastAsiaTheme="minorHAnsi"/>
                <w:sz w:val="22"/>
                <w:szCs w:val="22"/>
              </w:rPr>
              <w:t>3</w:t>
            </w:r>
          </w:p>
        </w:tc>
        <w:tc>
          <w:tcPr>
            <w:tcW w:w="709" w:type="dxa"/>
          </w:tcPr>
          <w:p w14:paraId="6B661903" w14:textId="77777777" w:rsidR="002014F1" w:rsidRPr="002014F1" w:rsidRDefault="002014F1" w:rsidP="002014F1">
            <w:pPr>
              <w:spacing w:before="0"/>
              <w:jc w:val="center"/>
              <w:rPr>
                <w:rFonts w:eastAsiaTheme="minorHAnsi"/>
                <w:sz w:val="22"/>
                <w:szCs w:val="22"/>
              </w:rPr>
            </w:pPr>
            <w:r w:rsidRPr="002014F1">
              <w:rPr>
                <w:rFonts w:eastAsiaTheme="minorHAnsi"/>
                <w:sz w:val="22"/>
                <w:szCs w:val="22"/>
              </w:rPr>
              <w:t>A</w:t>
            </w:r>
          </w:p>
        </w:tc>
        <w:tc>
          <w:tcPr>
            <w:tcW w:w="580" w:type="dxa"/>
          </w:tcPr>
          <w:p w14:paraId="46DA7AF4" w14:textId="77777777" w:rsidR="002014F1" w:rsidRPr="002014F1" w:rsidRDefault="002014F1" w:rsidP="002014F1">
            <w:pPr>
              <w:spacing w:before="0"/>
              <w:rPr>
                <w:rFonts w:eastAsiaTheme="minorHAnsi"/>
                <w:sz w:val="22"/>
                <w:szCs w:val="22"/>
              </w:rPr>
            </w:pPr>
            <w:r w:rsidRPr="002014F1">
              <w:rPr>
                <w:rFonts w:eastAsiaTheme="minorHAnsi"/>
                <w:sz w:val="22"/>
                <w:szCs w:val="22"/>
              </w:rPr>
              <w:t>3</w:t>
            </w:r>
          </w:p>
        </w:tc>
      </w:tr>
    </w:tbl>
    <w:p w14:paraId="480B2E18" w14:textId="77777777" w:rsidR="002014F1" w:rsidRPr="002014F1" w:rsidRDefault="002014F1" w:rsidP="002014F1">
      <w:pPr>
        <w:spacing w:before="0"/>
        <w:rPr>
          <w:rFonts w:ascii="Arial" w:eastAsiaTheme="minorHAnsi" w:hAnsi="Arial" w:cs="Arial"/>
          <w:sz w:val="28"/>
          <w:szCs w:val="28"/>
        </w:rPr>
      </w:pPr>
    </w:p>
    <w:p w14:paraId="6FF422DC" w14:textId="77777777" w:rsidR="00FC40DA" w:rsidRDefault="00EF1F17" w:rsidP="00EF1F17">
      <w:pPr>
        <w:pStyle w:val="berschrift3"/>
      </w:pPr>
      <w:bookmarkStart w:id="117" w:name="_Toc83102707"/>
      <w:r>
        <w:t>Verarbeitungsnachweise, wöchentliche Bereitstellung</w:t>
      </w:r>
      <w:bookmarkEnd w:id="117"/>
    </w:p>
    <w:p w14:paraId="03EA5174" w14:textId="77777777" w:rsidR="00EF1F17" w:rsidRDefault="00EF1F17" w:rsidP="00B57311">
      <w:pPr>
        <w:spacing w:before="0" w:after="0"/>
        <w:rPr>
          <w:rFonts w:cs="Courier New"/>
        </w:rPr>
      </w:pPr>
    </w:p>
    <w:p w14:paraId="4F43889C" w14:textId="77777777" w:rsidR="00A54112" w:rsidRDefault="00C917BD" w:rsidP="00A54112">
      <w:pPr>
        <w:spacing w:before="0" w:after="0"/>
        <w:rPr>
          <w:rFonts w:cs="Courier New"/>
        </w:rPr>
      </w:pPr>
      <w:r>
        <w:rPr>
          <w:rFonts w:cs="Courier New"/>
        </w:rPr>
        <w:t xml:space="preserve">In der täglichen Verarbeitung werden durch </w:t>
      </w:r>
      <w:proofErr w:type="spellStart"/>
      <w:r>
        <w:rPr>
          <w:rFonts w:cs="Courier New"/>
        </w:rPr>
        <w:t>Pgm</w:t>
      </w:r>
      <w:proofErr w:type="spellEnd"/>
      <w:r>
        <w:rPr>
          <w:rFonts w:cs="Courier New"/>
        </w:rPr>
        <w:t xml:space="preserve">. </w:t>
      </w:r>
      <w:r w:rsidRPr="00D81F5A">
        <w:rPr>
          <w:rFonts w:cs="Courier New"/>
          <w:b/>
        </w:rPr>
        <w:t>KAMCL31</w:t>
      </w:r>
      <w:r w:rsidR="0099691D">
        <w:rPr>
          <w:rFonts w:cs="Courier New"/>
          <w:b/>
        </w:rPr>
        <w:t>9</w:t>
      </w:r>
      <w:r>
        <w:rPr>
          <w:rFonts w:cs="Courier New"/>
        </w:rPr>
        <w:t xml:space="preserve"> (OSK*) die Dateien der Verarbeitungsnachweise für die wöchentliche Bereitstellung fortgeschrieben.</w:t>
      </w:r>
    </w:p>
    <w:p w14:paraId="6CDCAEB9" w14:textId="77777777" w:rsidR="00C917BD" w:rsidRDefault="00C917BD" w:rsidP="00A54112">
      <w:pPr>
        <w:spacing w:before="0" w:after="0"/>
        <w:rPr>
          <w:rFonts w:cs="Courier New"/>
        </w:rPr>
      </w:pPr>
      <w:r>
        <w:rPr>
          <w:rFonts w:cs="Courier New"/>
        </w:rPr>
        <w:t xml:space="preserve">Mittels </w:t>
      </w:r>
      <w:r w:rsidR="00053FFC">
        <w:rPr>
          <w:rFonts w:cs="Courier New"/>
        </w:rPr>
        <w:t xml:space="preserve">einer wöchentlichen Ausführung von </w:t>
      </w:r>
      <w:proofErr w:type="spellStart"/>
      <w:r w:rsidR="00053FFC">
        <w:rPr>
          <w:rFonts w:cs="Courier New"/>
        </w:rPr>
        <w:t>Pgm</w:t>
      </w:r>
      <w:proofErr w:type="spellEnd"/>
      <w:r w:rsidR="00053FFC">
        <w:rPr>
          <w:rFonts w:cs="Courier New"/>
        </w:rPr>
        <w:t xml:space="preserve">. </w:t>
      </w:r>
      <w:r w:rsidR="00053FFC" w:rsidRPr="00D81F5A">
        <w:rPr>
          <w:rFonts w:cs="Courier New"/>
          <w:b/>
        </w:rPr>
        <w:t xml:space="preserve">KAMCL320 </w:t>
      </w:r>
      <w:r w:rsidR="00053FFC">
        <w:rPr>
          <w:rFonts w:cs="Courier New"/>
        </w:rPr>
        <w:t>(OSK*, ZYKLUS=WOCHE) werden die Wochen-Datensätze kumuliert.</w:t>
      </w:r>
    </w:p>
    <w:p w14:paraId="6927D82E" w14:textId="77777777" w:rsidR="00053FFC" w:rsidRDefault="003C15FB" w:rsidP="00A54112">
      <w:pPr>
        <w:spacing w:before="0" w:after="0"/>
        <w:rPr>
          <w:rFonts w:cs="Courier New"/>
        </w:rPr>
      </w:pPr>
      <w:r>
        <w:rPr>
          <w:rFonts w:cs="Courier New"/>
        </w:rPr>
        <w:t>D</w:t>
      </w:r>
      <w:r w:rsidR="00053FFC">
        <w:rPr>
          <w:rFonts w:cs="Courier New"/>
        </w:rPr>
        <w:t>ie kumulierten Wochen-Verarbeitungsnachweise</w:t>
      </w:r>
      <w:r>
        <w:rPr>
          <w:rFonts w:cs="Courier New"/>
        </w:rPr>
        <w:t xml:space="preserve"> werden mit </w:t>
      </w:r>
      <w:proofErr w:type="spellStart"/>
      <w:r>
        <w:rPr>
          <w:rFonts w:cs="Courier New"/>
        </w:rPr>
        <w:t>Pgm</w:t>
      </w:r>
      <w:proofErr w:type="spellEnd"/>
      <w:r>
        <w:rPr>
          <w:rFonts w:cs="Courier New"/>
        </w:rPr>
        <w:t xml:space="preserve">. </w:t>
      </w:r>
      <w:r w:rsidRPr="00D81F5A">
        <w:rPr>
          <w:rFonts w:cs="Courier New"/>
          <w:b/>
        </w:rPr>
        <w:t>KAMCL</w:t>
      </w:r>
      <w:r w:rsidR="003B7061" w:rsidRPr="00D81F5A">
        <w:rPr>
          <w:rFonts w:cs="Courier New"/>
          <w:b/>
        </w:rPr>
        <w:t>330</w:t>
      </w:r>
      <w:r w:rsidR="003B7061">
        <w:rPr>
          <w:rFonts w:cs="Courier New"/>
        </w:rPr>
        <w:t xml:space="preserve"> für</w:t>
      </w:r>
      <w:r w:rsidR="00053FFC">
        <w:rPr>
          <w:rFonts w:cs="Courier New"/>
        </w:rPr>
        <w:t xml:space="preserve"> die anstehende Woche</w:t>
      </w:r>
      <w:r>
        <w:rPr>
          <w:rFonts w:cs="Courier New"/>
        </w:rPr>
        <w:t xml:space="preserve"> </w:t>
      </w:r>
      <w:r w:rsidR="00053FFC">
        <w:rPr>
          <w:rFonts w:cs="Courier New"/>
        </w:rPr>
        <w:t xml:space="preserve">im Format der Helaba bereitgestellt.  </w:t>
      </w:r>
    </w:p>
    <w:p w14:paraId="389D48FC" w14:textId="77777777" w:rsidR="003C15FB" w:rsidRDefault="003C15FB" w:rsidP="00A54112">
      <w:pPr>
        <w:spacing w:before="0" w:after="0"/>
        <w:rPr>
          <w:rFonts w:cs="Courier New"/>
        </w:rPr>
      </w:pPr>
    </w:p>
    <w:p w14:paraId="0505B116" w14:textId="77777777" w:rsidR="00A54112" w:rsidRDefault="00A54112" w:rsidP="00B57311">
      <w:pPr>
        <w:spacing w:before="0" w:after="0"/>
        <w:rPr>
          <w:rFonts w:cs="Courier New"/>
        </w:rPr>
      </w:pPr>
    </w:p>
    <w:p w14:paraId="46673BAF" w14:textId="77777777" w:rsidR="00651009" w:rsidRDefault="00EF1F17" w:rsidP="00EF1F17">
      <w:pPr>
        <w:pStyle w:val="berschrift3"/>
        <w:rPr>
          <w:rFonts w:ascii="Courier New" w:hAnsi="Courier New"/>
          <w:sz w:val="16"/>
          <w:szCs w:val="16"/>
        </w:rPr>
      </w:pPr>
      <w:bookmarkStart w:id="118" w:name="_Toc83102708"/>
      <w:r>
        <w:t>Verarbeitungsnachweise, quartalsweise Bereitstellung</w:t>
      </w:r>
      <w:bookmarkEnd w:id="118"/>
      <w:r w:rsidR="00651009">
        <w:rPr>
          <w:rFonts w:ascii="Courier New" w:hAnsi="Courier New"/>
          <w:sz w:val="16"/>
          <w:szCs w:val="16"/>
        </w:rPr>
        <w:t xml:space="preserve">   </w:t>
      </w:r>
      <w:r w:rsidR="00B57311" w:rsidRPr="00B57311">
        <w:rPr>
          <w:rFonts w:ascii="Courier New" w:hAnsi="Courier New"/>
          <w:sz w:val="16"/>
          <w:szCs w:val="16"/>
        </w:rPr>
        <w:t xml:space="preserve">                      </w:t>
      </w:r>
    </w:p>
    <w:p w14:paraId="0169863D" w14:textId="77777777" w:rsidR="00651009" w:rsidRDefault="00B57311" w:rsidP="00651009">
      <w:pPr>
        <w:spacing w:before="0" w:after="0"/>
        <w:rPr>
          <w:rFonts w:cs="Courier New"/>
        </w:rPr>
      </w:pPr>
      <w:r w:rsidRPr="00B57311">
        <w:t xml:space="preserve"> </w:t>
      </w:r>
    </w:p>
    <w:p w14:paraId="484F8795" w14:textId="77777777" w:rsidR="003C1DB3" w:rsidRPr="00B57311" w:rsidRDefault="003C1DB3" w:rsidP="00651009">
      <w:r>
        <w:t xml:space="preserve">       </w:t>
      </w:r>
    </w:p>
    <w:p w14:paraId="2E114C87" w14:textId="77777777" w:rsidR="003C1DB3" w:rsidRDefault="003C1DB3" w:rsidP="003C1DB3">
      <w:pPr>
        <w:pStyle w:val="berschrift3"/>
      </w:pPr>
      <w:bookmarkStart w:id="119" w:name="_Institutsabrechung_/_Monatsnachweis"/>
      <w:bookmarkStart w:id="120" w:name="_Toc83102709"/>
      <w:bookmarkEnd w:id="119"/>
      <w:r>
        <w:t>Graphische Darstellung</w:t>
      </w:r>
      <w:bookmarkEnd w:id="120"/>
    </w:p>
    <w:p w14:paraId="68B19D79" w14:textId="77777777" w:rsidR="003C1DB3" w:rsidRDefault="001859CF" w:rsidP="006D4F16">
      <w:pPr>
        <w:jc w:val="center"/>
      </w:pPr>
      <w:r>
        <w:rPr>
          <w:noProof/>
          <w:lang w:eastAsia="de-DE"/>
        </w:rPr>
        <w:lastRenderedPageBreak/>
        <w:drawing>
          <wp:inline distT="0" distB="0" distL="0" distR="0" wp14:anchorId="52A70127" wp14:editId="6BE419F2">
            <wp:extent cx="4315460" cy="8540712"/>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9190" cy="8548094"/>
                    </a:xfrm>
                    <a:prstGeom prst="rect">
                      <a:avLst/>
                    </a:prstGeom>
                    <a:noFill/>
                  </pic:spPr>
                </pic:pic>
              </a:graphicData>
            </a:graphic>
          </wp:inline>
        </w:drawing>
      </w:r>
    </w:p>
    <w:p w14:paraId="00F32146" w14:textId="77777777" w:rsidR="003C1DB3" w:rsidRDefault="003C1DB3" w:rsidP="003C1DB3"/>
    <w:p w14:paraId="0A5026A4" w14:textId="77777777" w:rsidR="003C1DB3" w:rsidRPr="003C1DB3" w:rsidRDefault="003C1DB3" w:rsidP="003C1DB3"/>
    <w:p w14:paraId="3FE71B80" w14:textId="77777777" w:rsidR="006F6051" w:rsidRDefault="006F6051" w:rsidP="006F6051">
      <w:pPr>
        <w:pStyle w:val="berschrift2"/>
      </w:pPr>
      <w:bookmarkStart w:id="121" w:name="_Toc83102710"/>
      <w:r>
        <w:t>Institutsabrechung</w:t>
      </w:r>
      <w:r w:rsidR="0047407F">
        <w:t xml:space="preserve"> / Monatsnachweise</w:t>
      </w:r>
      <w:bookmarkEnd w:id="121"/>
    </w:p>
    <w:p w14:paraId="2016CC24" w14:textId="77777777" w:rsidR="00051C17" w:rsidRDefault="00992725" w:rsidP="00C56C1B">
      <w:r>
        <w:t>Die Monatsnachweise werden am ersten Werktag jeden Monats für den Vormonat bereitgestellt.</w:t>
      </w:r>
    </w:p>
    <w:p w14:paraId="25A23993" w14:textId="77777777" w:rsidR="00992725" w:rsidRDefault="00992725" w:rsidP="00C56C1B">
      <w:r>
        <w:t xml:space="preserve">Der Monatsnachweis wird aus zwei Datenquellen gespeist, aus den Verarbeitungsnachweisen der täglichen Clearing-Ausführung und aus der Auswertung der Tabelle </w:t>
      </w:r>
      <w:r w:rsidRPr="003B7061">
        <w:rPr>
          <w:rFonts w:cs="Courier New"/>
          <w:i/>
        </w:rPr>
        <w:t>KA_GMC_NGTV_AUTR</w:t>
      </w:r>
      <w:r>
        <w:t xml:space="preserve">, die alle negativ beantworteten Autorisierungs-Nachrichten enthält. </w:t>
      </w:r>
    </w:p>
    <w:p w14:paraId="5B879497" w14:textId="77777777" w:rsidR="00992725" w:rsidRDefault="00992725" w:rsidP="00992725">
      <w:pPr>
        <w:pStyle w:val="berschrift3"/>
      </w:pPr>
      <w:bookmarkStart w:id="122" w:name="_Toc83102711"/>
      <w:r>
        <w:t>Bereitstellung der negativ beantworteten Autorisierungs-Nachrichten</w:t>
      </w:r>
      <w:bookmarkEnd w:id="122"/>
    </w:p>
    <w:p w14:paraId="7B5C5D0A" w14:textId="77777777" w:rsidR="00051C17" w:rsidRDefault="00992725" w:rsidP="00C56C1B">
      <w:proofErr w:type="spellStart"/>
      <w:r>
        <w:t>Pgm</w:t>
      </w:r>
      <w:proofErr w:type="spellEnd"/>
      <w:r>
        <w:t xml:space="preserve">. </w:t>
      </w:r>
      <w:r w:rsidRPr="006F2B55">
        <w:rPr>
          <w:b/>
        </w:rPr>
        <w:t>KAMCL410</w:t>
      </w:r>
      <w:r w:rsidR="00354742">
        <w:rPr>
          <w:b/>
        </w:rPr>
        <w:t xml:space="preserve"> (OSK*)</w:t>
      </w:r>
      <w:r>
        <w:t xml:space="preserve"> wertet für den aktuell bereit</w:t>
      </w:r>
      <w:r w:rsidR="006F2B55">
        <w:t>zu</w:t>
      </w:r>
      <w:r>
        <w:t xml:space="preserve">stellenden Zeitraum </w:t>
      </w:r>
      <w:r w:rsidR="006F2B55">
        <w:t xml:space="preserve">die Tabelle </w:t>
      </w:r>
      <w:r w:rsidR="006F2B55" w:rsidRPr="003B7061">
        <w:rPr>
          <w:i/>
        </w:rPr>
        <w:t>KA_GMC_NGTV_AUTR</w:t>
      </w:r>
      <w:r w:rsidR="006F2B55">
        <w:t xml:space="preserve"> aus und summiert für identische Werte von Bankleitzahl und Produkt die Anzahl der Transaktio</w:t>
      </w:r>
      <w:r w:rsidR="00354742">
        <w:t>nen und die Transaktionsbeträge.</w:t>
      </w:r>
    </w:p>
    <w:p w14:paraId="216A2FF6" w14:textId="77777777" w:rsidR="00992725" w:rsidRDefault="00992725" w:rsidP="00992725">
      <w:r w:rsidRPr="003B7061">
        <w:t xml:space="preserve">Das Ergebnis wird in eine Datei im internen Format der Monatsnachweise bereitgestellt (vgl. </w:t>
      </w:r>
      <w:proofErr w:type="spellStart"/>
      <w:r w:rsidRPr="003B7061">
        <w:rPr>
          <w:rFonts w:cs="Courier New"/>
          <w:b/>
        </w:rPr>
        <w:t>MCL_verarbMonatCSatz</w:t>
      </w:r>
      <w:proofErr w:type="spellEnd"/>
      <w:r w:rsidRPr="003B7061">
        <w:t xml:space="preserve"> </w:t>
      </w:r>
      <w:r w:rsidR="003B7061" w:rsidRPr="003B7061">
        <w:t>in KAMCL</w:t>
      </w:r>
      <w:r w:rsidRPr="003B7061">
        <w:t>320</w:t>
      </w:r>
      <w:r>
        <w:t>-Header).</w:t>
      </w:r>
    </w:p>
    <w:p w14:paraId="01BEB66E" w14:textId="77777777" w:rsidR="001C355E" w:rsidRDefault="001C355E" w:rsidP="00992725">
      <w:r>
        <w:t xml:space="preserve">Wird dem </w:t>
      </w:r>
      <w:proofErr w:type="spellStart"/>
      <w:r>
        <w:t>Pgm</w:t>
      </w:r>
      <w:proofErr w:type="spellEnd"/>
      <w:r>
        <w:t xml:space="preserve">. KAMCL410 kein anderer Bereitstellungs-Zeitraum vorgegeben, so wird immer der dem Ausführungstermin vorausgegangene Monat ausgewertet. </w:t>
      </w:r>
    </w:p>
    <w:p w14:paraId="0C694712" w14:textId="77777777" w:rsidR="00354742" w:rsidRDefault="00354742" w:rsidP="00992725"/>
    <w:p w14:paraId="3DD83E5B" w14:textId="77777777" w:rsidR="00354742" w:rsidRDefault="00354742" w:rsidP="00354742">
      <w:pPr>
        <w:pStyle w:val="berschrift3"/>
      </w:pPr>
      <w:bookmarkStart w:id="123" w:name="_Toc83102712"/>
      <w:r>
        <w:t>Bereitstellung der Monatsnachweise</w:t>
      </w:r>
      <w:bookmarkEnd w:id="123"/>
    </w:p>
    <w:p w14:paraId="2BDCF81A" w14:textId="77777777" w:rsidR="00354742" w:rsidRDefault="00354742" w:rsidP="00992725">
      <w:r>
        <w:t xml:space="preserve">Im Programm </w:t>
      </w:r>
      <w:r w:rsidRPr="00354742">
        <w:rPr>
          <w:b/>
        </w:rPr>
        <w:t xml:space="preserve">KAMCL415 </w:t>
      </w:r>
      <w:r>
        <w:t>(</w:t>
      </w:r>
      <w:r w:rsidRPr="00354742">
        <w:rPr>
          <w:b/>
        </w:rPr>
        <w:t>OSK*</w:t>
      </w:r>
      <w:r>
        <w:t xml:space="preserve">) werden die Datei der Monatsnachweise aus der Clearing-Verarbeitung und die Datei der negativ beantworteten Nachrichten zusammengeführt. </w:t>
      </w:r>
    </w:p>
    <w:p w14:paraId="5726B9D6" w14:textId="77777777" w:rsidR="00354742" w:rsidRDefault="00354742" w:rsidP="00992725">
      <w:r w:rsidRPr="00354742">
        <w:rPr>
          <w:b/>
        </w:rPr>
        <w:t>KAGMC415</w:t>
      </w:r>
      <w:r>
        <w:t xml:space="preserve"> summiert je Bankleitzahl und Produkt die Verarbeitungsnachweise aus der Clearing-Verarbeitung und fügt die Anzahl und Summe der Beträge der negativ beantworteten Nachrichten dazu.</w:t>
      </w:r>
    </w:p>
    <w:p w14:paraId="03B43005" w14:textId="77777777" w:rsidR="001C355E" w:rsidRDefault="001C355E" w:rsidP="001C355E">
      <w:r>
        <w:t xml:space="preserve">Wird dem </w:t>
      </w:r>
      <w:proofErr w:type="spellStart"/>
      <w:r>
        <w:t>Pgm</w:t>
      </w:r>
      <w:proofErr w:type="spellEnd"/>
      <w:r>
        <w:t>. KAMCL415 kein anderer Bereitstellungs-Zeitraum vorgegeben, so wird immer der dem Ausführungstermin vorausgegangene Monat ausgewertet. Datensätze, die nicht in den Bereitstellungs-Zeitraum passen, werden überlesen.</w:t>
      </w:r>
    </w:p>
    <w:p w14:paraId="32A2EB29" w14:textId="77777777" w:rsidR="001C355E" w:rsidRDefault="001C355E" w:rsidP="00992725"/>
    <w:p w14:paraId="2F245857" w14:textId="77777777" w:rsidR="00354742" w:rsidRDefault="00354742" w:rsidP="00992725">
      <w:r>
        <w:t>Es wird die Datei der Monatsnachw</w:t>
      </w:r>
      <w:r w:rsidR="00C15674">
        <w:t>eise im Format der</w:t>
      </w:r>
      <w:r w:rsidR="001C355E">
        <w:t xml:space="preserve"> HELABA erstellt.</w:t>
      </w:r>
    </w:p>
    <w:tbl>
      <w:tblPr>
        <w:tblStyle w:val="Tabellenraster"/>
        <w:tblW w:w="0" w:type="auto"/>
        <w:tblLook w:val="04A0" w:firstRow="1" w:lastRow="0" w:firstColumn="1" w:lastColumn="0" w:noHBand="0" w:noVBand="1"/>
      </w:tblPr>
      <w:tblGrid>
        <w:gridCol w:w="550"/>
        <w:gridCol w:w="2135"/>
        <w:gridCol w:w="1439"/>
        <w:gridCol w:w="2383"/>
        <w:gridCol w:w="1592"/>
        <w:gridCol w:w="963"/>
      </w:tblGrid>
      <w:tr w:rsidR="001C355E" w:rsidRPr="001C355E" w14:paraId="4E703F5D" w14:textId="77777777" w:rsidTr="001C355E">
        <w:trPr>
          <w:trHeight w:val="810"/>
        </w:trPr>
        <w:tc>
          <w:tcPr>
            <w:tcW w:w="593" w:type="dxa"/>
            <w:shd w:val="clear" w:color="auto" w:fill="B8CCE4" w:themeFill="accent1" w:themeFillTint="66"/>
            <w:hideMark/>
          </w:tcPr>
          <w:p w14:paraId="205DD048" w14:textId="77777777" w:rsidR="001C355E" w:rsidRPr="001C355E" w:rsidRDefault="001C355E" w:rsidP="001C355E">
            <w:pPr>
              <w:rPr>
                <w:b/>
                <w:bCs/>
              </w:rPr>
            </w:pPr>
            <w:r w:rsidRPr="001C355E">
              <w:rPr>
                <w:b/>
                <w:bCs/>
              </w:rPr>
              <w:t>Pos.</w:t>
            </w:r>
          </w:p>
        </w:tc>
        <w:tc>
          <w:tcPr>
            <w:tcW w:w="3031" w:type="dxa"/>
            <w:shd w:val="clear" w:color="auto" w:fill="B8CCE4" w:themeFill="accent1" w:themeFillTint="66"/>
            <w:hideMark/>
          </w:tcPr>
          <w:p w14:paraId="4A0C295B" w14:textId="77777777" w:rsidR="001C355E" w:rsidRPr="001C355E" w:rsidRDefault="001C355E">
            <w:pPr>
              <w:rPr>
                <w:b/>
                <w:bCs/>
              </w:rPr>
            </w:pPr>
            <w:r w:rsidRPr="001C355E">
              <w:rPr>
                <w:b/>
                <w:bCs/>
              </w:rPr>
              <w:t> </w:t>
            </w:r>
          </w:p>
        </w:tc>
        <w:tc>
          <w:tcPr>
            <w:tcW w:w="2563" w:type="dxa"/>
            <w:shd w:val="clear" w:color="auto" w:fill="B8CCE4" w:themeFill="accent1" w:themeFillTint="66"/>
            <w:hideMark/>
          </w:tcPr>
          <w:p w14:paraId="4F9B61AC" w14:textId="77777777" w:rsidR="001C355E" w:rsidRPr="001C355E" w:rsidRDefault="001C355E">
            <w:pPr>
              <w:rPr>
                <w:b/>
                <w:bCs/>
              </w:rPr>
            </w:pPr>
            <w:r w:rsidRPr="001C355E">
              <w:rPr>
                <w:b/>
                <w:bCs/>
              </w:rPr>
              <w:t>Feldname</w:t>
            </w:r>
          </w:p>
        </w:tc>
        <w:tc>
          <w:tcPr>
            <w:tcW w:w="4572" w:type="dxa"/>
            <w:shd w:val="clear" w:color="auto" w:fill="B8CCE4" w:themeFill="accent1" w:themeFillTint="66"/>
            <w:hideMark/>
          </w:tcPr>
          <w:p w14:paraId="16FEE69E" w14:textId="77777777" w:rsidR="001C355E" w:rsidRPr="001C355E" w:rsidRDefault="001C355E" w:rsidP="001C355E">
            <w:pPr>
              <w:rPr>
                <w:b/>
                <w:bCs/>
              </w:rPr>
            </w:pPr>
            <w:r w:rsidRPr="001C355E">
              <w:rPr>
                <w:b/>
                <w:bCs/>
              </w:rPr>
              <w:t>Bemerkung 1</w:t>
            </w:r>
          </w:p>
        </w:tc>
        <w:tc>
          <w:tcPr>
            <w:tcW w:w="2300" w:type="dxa"/>
            <w:shd w:val="clear" w:color="auto" w:fill="B8CCE4" w:themeFill="accent1" w:themeFillTint="66"/>
            <w:hideMark/>
          </w:tcPr>
          <w:p w14:paraId="4BE1FACA" w14:textId="77777777" w:rsidR="001C355E" w:rsidRPr="001C355E" w:rsidRDefault="001C355E" w:rsidP="001C355E">
            <w:pPr>
              <w:rPr>
                <w:b/>
                <w:bCs/>
              </w:rPr>
            </w:pPr>
            <w:r w:rsidRPr="001C355E">
              <w:rPr>
                <w:b/>
                <w:bCs/>
              </w:rPr>
              <w:t>Bemerkung 2</w:t>
            </w:r>
          </w:p>
        </w:tc>
        <w:tc>
          <w:tcPr>
            <w:tcW w:w="2221" w:type="dxa"/>
            <w:shd w:val="clear" w:color="auto" w:fill="B8CCE4" w:themeFill="accent1" w:themeFillTint="66"/>
            <w:hideMark/>
          </w:tcPr>
          <w:p w14:paraId="375EE47C" w14:textId="77777777" w:rsidR="001C355E" w:rsidRPr="001C355E" w:rsidRDefault="001C355E" w:rsidP="001C355E">
            <w:pPr>
              <w:rPr>
                <w:b/>
                <w:bCs/>
              </w:rPr>
            </w:pPr>
            <w:r w:rsidRPr="001C355E">
              <w:rPr>
                <w:b/>
                <w:bCs/>
              </w:rPr>
              <w:t>Lieferung seitens FI</w:t>
            </w:r>
            <w:r w:rsidRPr="001C355E">
              <w:rPr>
                <w:b/>
                <w:bCs/>
              </w:rPr>
              <w:br/>
              <w:t>(ja/nein)</w:t>
            </w:r>
          </w:p>
        </w:tc>
      </w:tr>
      <w:tr w:rsidR="001C355E" w:rsidRPr="001C355E" w14:paraId="7268F7A3" w14:textId="77777777" w:rsidTr="001C355E">
        <w:trPr>
          <w:trHeight w:val="270"/>
        </w:trPr>
        <w:tc>
          <w:tcPr>
            <w:tcW w:w="593" w:type="dxa"/>
            <w:shd w:val="clear" w:color="auto" w:fill="B8CCE4" w:themeFill="accent1" w:themeFillTint="66"/>
            <w:hideMark/>
          </w:tcPr>
          <w:p w14:paraId="433BB637" w14:textId="77777777" w:rsidR="001C355E" w:rsidRPr="001C355E" w:rsidRDefault="001C355E">
            <w:pPr>
              <w:rPr>
                <w:b/>
                <w:bCs/>
              </w:rPr>
            </w:pPr>
            <w:r w:rsidRPr="001C355E">
              <w:rPr>
                <w:b/>
                <w:bCs/>
              </w:rPr>
              <w:t> </w:t>
            </w:r>
          </w:p>
        </w:tc>
        <w:tc>
          <w:tcPr>
            <w:tcW w:w="3031" w:type="dxa"/>
            <w:shd w:val="clear" w:color="auto" w:fill="B8CCE4" w:themeFill="accent1" w:themeFillTint="66"/>
            <w:hideMark/>
          </w:tcPr>
          <w:p w14:paraId="64CA373E" w14:textId="77777777" w:rsidR="001C355E" w:rsidRPr="001C355E" w:rsidRDefault="001C355E">
            <w:pPr>
              <w:rPr>
                <w:b/>
                <w:bCs/>
              </w:rPr>
            </w:pPr>
            <w:r w:rsidRPr="001C355E">
              <w:rPr>
                <w:b/>
                <w:bCs/>
              </w:rPr>
              <w:t> </w:t>
            </w:r>
          </w:p>
        </w:tc>
        <w:tc>
          <w:tcPr>
            <w:tcW w:w="2563" w:type="dxa"/>
            <w:shd w:val="clear" w:color="auto" w:fill="B8CCE4" w:themeFill="accent1" w:themeFillTint="66"/>
            <w:hideMark/>
          </w:tcPr>
          <w:p w14:paraId="3CB62881" w14:textId="77777777" w:rsidR="001C355E" w:rsidRPr="001C355E" w:rsidRDefault="001C355E">
            <w:pPr>
              <w:rPr>
                <w:b/>
                <w:bCs/>
              </w:rPr>
            </w:pPr>
            <w:r w:rsidRPr="001C355E">
              <w:rPr>
                <w:b/>
                <w:bCs/>
              </w:rPr>
              <w:t> </w:t>
            </w:r>
          </w:p>
        </w:tc>
        <w:tc>
          <w:tcPr>
            <w:tcW w:w="4572" w:type="dxa"/>
            <w:shd w:val="clear" w:color="auto" w:fill="B8CCE4" w:themeFill="accent1" w:themeFillTint="66"/>
            <w:hideMark/>
          </w:tcPr>
          <w:p w14:paraId="333CB4AE" w14:textId="77777777" w:rsidR="001C355E" w:rsidRPr="001C355E" w:rsidRDefault="001C355E">
            <w:pPr>
              <w:rPr>
                <w:b/>
                <w:bCs/>
              </w:rPr>
            </w:pPr>
            <w:r w:rsidRPr="001C355E">
              <w:rPr>
                <w:b/>
                <w:bCs/>
              </w:rPr>
              <w:t> </w:t>
            </w:r>
          </w:p>
        </w:tc>
        <w:tc>
          <w:tcPr>
            <w:tcW w:w="2300" w:type="dxa"/>
            <w:shd w:val="clear" w:color="auto" w:fill="B8CCE4" w:themeFill="accent1" w:themeFillTint="66"/>
            <w:hideMark/>
          </w:tcPr>
          <w:p w14:paraId="3AEC4C8E" w14:textId="77777777" w:rsidR="001C355E" w:rsidRPr="001C355E" w:rsidRDefault="001C355E">
            <w:pPr>
              <w:rPr>
                <w:b/>
                <w:bCs/>
              </w:rPr>
            </w:pPr>
            <w:r w:rsidRPr="001C355E">
              <w:rPr>
                <w:b/>
                <w:bCs/>
              </w:rPr>
              <w:t> </w:t>
            </w:r>
          </w:p>
        </w:tc>
        <w:tc>
          <w:tcPr>
            <w:tcW w:w="2221" w:type="dxa"/>
            <w:shd w:val="clear" w:color="auto" w:fill="B8CCE4" w:themeFill="accent1" w:themeFillTint="66"/>
            <w:hideMark/>
          </w:tcPr>
          <w:p w14:paraId="1641B928" w14:textId="77777777" w:rsidR="001C355E" w:rsidRPr="001C355E" w:rsidRDefault="001C355E">
            <w:pPr>
              <w:rPr>
                <w:b/>
                <w:bCs/>
              </w:rPr>
            </w:pPr>
            <w:r w:rsidRPr="001C355E">
              <w:rPr>
                <w:b/>
                <w:bCs/>
              </w:rPr>
              <w:t> </w:t>
            </w:r>
          </w:p>
        </w:tc>
      </w:tr>
      <w:tr w:rsidR="001C355E" w:rsidRPr="001C355E" w14:paraId="066CB381" w14:textId="77777777" w:rsidTr="001C355E">
        <w:trPr>
          <w:trHeight w:val="270"/>
        </w:trPr>
        <w:tc>
          <w:tcPr>
            <w:tcW w:w="593" w:type="dxa"/>
            <w:shd w:val="clear" w:color="auto" w:fill="B8CCE4" w:themeFill="accent1" w:themeFillTint="66"/>
            <w:hideMark/>
          </w:tcPr>
          <w:p w14:paraId="3FF12CB0" w14:textId="77777777" w:rsidR="001C355E" w:rsidRPr="001C355E" w:rsidRDefault="001C355E">
            <w:pPr>
              <w:rPr>
                <w:b/>
                <w:bCs/>
              </w:rPr>
            </w:pPr>
            <w:r w:rsidRPr="001C355E">
              <w:rPr>
                <w:b/>
                <w:bCs/>
              </w:rPr>
              <w:t> </w:t>
            </w:r>
          </w:p>
        </w:tc>
        <w:tc>
          <w:tcPr>
            <w:tcW w:w="3031" w:type="dxa"/>
            <w:shd w:val="clear" w:color="auto" w:fill="B8CCE4" w:themeFill="accent1" w:themeFillTint="66"/>
            <w:hideMark/>
          </w:tcPr>
          <w:p w14:paraId="224C3B2C" w14:textId="77777777" w:rsidR="001C355E" w:rsidRPr="001C355E" w:rsidRDefault="001C355E">
            <w:pPr>
              <w:rPr>
                <w:b/>
                <w:bCs/>
              </w:rPr>
            </w:pPr>
            <w:r w:rsidRPr="001C355E">
              <w:rPr>
                <w:b/>
                <w:bCs/>
              </w:rPr>
              <w:t xml:space="preserve">Header-Satz </w:t>
            </w:r>
          </w:p>
        </w:tc>
        <w:tc>
          <w:tcPr>
            <w:tcW w:w="2563" w:type="dxa"/>
            <w:shd w:val="clear" w:color="auto" w:fill="B8CCE4" w:themeFill="accent1" w:themeFillTint="66"/>
            <w:hideMark/>
          </w:tcPr>
          <w:p w14:paraId="6186DBA7" w14:textId="77777777" w:rsidR="001C355E" w:rsidRPr="001C355E" w:rsidRDefault="001C355E">
            <w:pPr>
              <w:rPr>
                <w:b/>
                <w:bCs/>
              </w:rPr>
            </w:pPr>
            <w:r w:rsidRPr="001C355E">
              <w:rPr>
                <w:b/>
                <w:bCs/>
              </w:rPr>
              <w:t> </w:t>
            </w:r>
          </w:p>
        </w:tc>
        <w:tc>
          <w:tcPr>
            <w:tcW w:w="4572" w:type="dxa"/>
            <w:shd w:val="clear" w:color="auto" w:fill="B8CCE4" w:themeFill="accent1" w:themeFillTint="66"/>
            <w:hideMark/>
          </w:tcPr>
          <w:p w14:paraId="0DA57940" w14:textId="77777777" w:rsidR="001C355E" w:rsidRPr="001C355E" w:rsidRDefault="001C355E">
            <w:pPr>
              <w:rPr>
                <w:b/>
                <w:bCs/>
              </w:rPr>
            </w:pPr>
            <w:r w:rsidRPr="001C355E">
              <w:rPr>
                <w:b/>
                <w:bCs/>
              </w:rPr>
              <w:t> </w:t>
            </w:r>
          </w:p>
        </w:tc>
        <w:tc>
          <w:tcPr>
            <w:tcW w:w="2300" w:type="dxa"/>
            <w:shd w:val="clear" w:color="auto" w:fill="B8CCE4" w:themeFill="accent1" w:themeFillTint="66"/>
            <w:hideMark/>
          </w:tcPr>
          <w:p w14:paraId="20294F17" w14:textId="77777777" w:rsidR="001C355E" w:rsidRPr="001C355E" w:rsidRDefault="001C355E">
            <w:pPr>
              <w:rPr>
                <w:b/>
                <w:bCs/>
              </w:rPr>
            </w:pPr>
            <w:r w:rsidRPr="001C355E">
              <w:rPr>
                <w:b/>
                <w:bCs/>
              </w:rPr>
              <w:t> </w:t>
            </w:r>
          </w:p>
        </w:tc>
        <w:tc>
          <w:tcPr>
            <w:tcW w:w="2221" w:type="dxa"/>
            <w:shd w:val="clear" w:color="auto" w:fill="B8CCE4" w:themeFill="accent1" w:themeFillTint="66"/>
            <w:hideMark/>
          </w:tcPr>
          <w:p w14:paraId="6BCBD9BA" w14:textId="77777777" w:rsidR="001C355E" w:rsidRPr="001C355E" w:rsidRDefault="001C355E">
            <w:pPr>
              <w:rPr>
                <w:b/>
                <w:bCs/>
              </w:rPr>
            </w:pPr>
            <w:r w:rsidRPr="001C355E">
              <w:rPr>
                <w:b/>
                <w:bCs/>
              </w:rPr>
              <w:t> </w:t>
            </w:r>
          </w:p>
        </w:tc>
      </w:tr>
      <w:tr w:rsidR="001C355E" w:rsidRPr="001C355E" w14:paraId="7FC32043" w14:textId="77777777" w:rsidTr="001C355E">
        <w:trPr>
          <w:trHeight w:val="270"/>
        </w:trPr>
        <w:tc>
          <w:tcPr>
            <w:tcW w:w="593" w:type="dxa"/>
            <w:hideMark/>
          </w:tcPr>
          <w:p w14:paraId="132F03F4" w14:textId="77777777" w:rsidR="001C355E" w:rsidRPr="001C355E" w:rsidRDefault="001C355E" w:rsidP="001C355E">
            <w:r w:rsidRPr="001C355E">
              <w:t>1</w:t>
            </w:r>
          </w:p>
        </w:tc>
        <w:tc>
          <w:tcPr>
            <w:tcW w:w="3031" w:type="dxa"/>
            <w:hideMark/>
          </w:tcPr>
          <w:p w14:paraId="0DB761F0" w14:textId="77777777" w:rsidR="001C355E" w:rsidRPr="001C355E" w:rsidRDefault="001C355E">
            <w:r w:rsidRPr="001C355E">
              <w:t>Satzkennung</w:t>
            </w:r>
          </w:p>
        </w:tc>
        <w:tc>
          <w:tcPr>
            <w:tcW w:w="2563" w:type="dxa"/>
            <w:hideMark/>
          </w:tcPr>
          <w:p w14:paraId="4F34F3CD" w14:textId="77777777" w:rsidR="001C355E" w:rsidRPr="001C355E" w:rsidRDefault="001C355E">
            <w:r w:rsidRPr="001C355E">
              <w:t>A-SATZ</w:t>
            </w:r>
          </w:p>
        </w:tc>
        <w:tc>
          <w:tcPr>
            <w:tcW w:w="4572" w:type="dxa"/>
            <w:hideMark/>
          </w:tcPr>
          <w:p w14:paraId="3D79E17B" w14:textId="77777777" w:rsidR="001C355E" w:rsidRPr="001C355E" w:rsidRDefault="001C355E">
            <w:r w:rsidRPr="001C355E">
              <w:t>Satzkennung A-Satz</w:t>
            </w:r>
          </w:p>
        </w:tc>
        <w:tc>
          <w:tcPr>
            <w:tcW w:w="2300" w:type="dxa"/>
            <w:hideMark/>
          </w:tcPr>
          <w:p w14:paraId="07CBF5A4" w14:textId="77777777" w:rsidR="001C355E" w:rsidRPr="001C355E" w:rsidRDefault="001C355E">
            <w:r w:rsidRPr="001C355E">
              <w:t xml:space="preserve"> 'A'</w:t>
            </w:r>
          </w:p>
        </w:tc>
        <w:tc>
          <w:tcPr>
            <w:tcW w:w="2221" w:type="dxa"/>
            <w:hideMark/>
          </w:tcPr>
          <w:p w14:paraId="369B52C5" w14:textId="77777777" w:rsidR="001C355E" w:rsidRPr="001C355E" w:rsidRDefault="001C355E">
            <w:r w:rsidRPr="001C355E">
              <w:t>ja</w:t>
            </w:r>
          </w:p>
        </w:tc>
      </w:tr>
      <w:tr w:rsidR="001C355E" w:rsidRPr="001C355E" w14:paraId="2BE4F9A2" w14:textId="77777777" w:rsidTr="001C355E">
        <w:trPr>
          <w:trHeight w:val="270"/>
        </w:trPr>
        <w:tc>
          <w:tcPr>
            <w:tcW w:w="593" w:type="dxa"/>
            <w:hideMark/>
          </w:tcPr>
          <w:p w14:paraId="7BB99C3A" w14:textId="77777777" w:rsidR="001C355E" w:rsidRPr="001C355E" w:rsidRDefault="001C355E" w:rsidP="001C355E">
            <w:r w:rsidRPr="001C355E">
              <w:t>2</w:t>
            </w:r>
          </w:p>
        </w:tc>
        <w:tc>
          <w:tcPr>
            <w:tcW w:w="3031" w:type="dxa"/>
            <w:hideMark/>
          </w:tcPr>
          <w:p w14:paraId="1AAB60DF" w14:textId="77777777" w:rsidR="001C355E" w:rsidRPr="001C355E" w:rsidRDefault="001C355E">
            <w:r w:rsidRPr="001C355E">
              <w:t>leer</w:t>
            </w:r>
          </w:p>
        </w:tc>
        <w:tc>
          <w:tcPr>
            <w:tcW w:w="2563" w:type="dxa"/>
            <w:hideMark/>
          </w:tcPr>
          <w:p w14:paraId="3BB011F8" w14:textId="77777777" w:rsidR="001C355E" w:rsidRPr="001C355E" w:rsidRDefault="001C355E">
            <w:r w:rsidRPr="001C355E">
              <w:t>LEER-HEADER</w:t>
            </w:r>
          </w:p>
        </w:tc>
        <w:tc>
          <w:tcPr>
            <w:tcW w:w="4572" w:type="dxa"/>
            <w:hideMark/>
          </w:tcPr>
          <w:p w14:paraId="6CAE3174" w14:textId="77777777" w:rsidR="001C355E" w:rsidRPr="001C355E" w:rsidRDefault="001C355E">
            <w:r w:rsidRPr="001C355E">
              <w:t>Nullen</w:t>
            </w:r>
          </w:p>
        </w:tc>
        <w:tc>
          <w:tcPr>
            <w:tcW w:w="2300" w:type="dxa"/>
            <w:hideMark/>
          </w:tcPr>
          <w:p w14:paraId="71AC3197" w14:textId="77777777" w:rsidR="001C355E" w:rsidRPr="001C355E" w:rsidRDefault="001C355E">
            <w:r w:rsidRPr="001C355E">
              <w:t> </w:t>
            </w:r>
          </w:p>
        </w:tc>
        <w:tc>
          <w:tcPr>
            <w:tcW w:w="2221" w:type="dxa"/>
            <w:hideMark/>
          </w:tcPr>
          <w:p w14:paraId="75F750D5" w14:textId="77777777" w:rsidR="001C355E" w:rsidRPr="001C355E" w:rsidRDefault="001C355E">
            <w:r w:rsidRPr="001C355E">
              <w:t>ja</w:t>
            </w:r>
          </w:p>
        </w:tc>
      </w:tr>
      <w:tr w:rsidR="001C355E" w:rsidRPr="001C355E" w14:paraId="2058FBC9" w14:textId="77777777" w:rsidTr="001C355E">
        <w:trPr>
          <w:trHeight w:val="270"/>
        </w:trPr>
        <w:tc>
          <w:tcPr>
            <w:tcW w:w="593" w:type="dxa"/>
            <w:hideMark/>
          </w:tcPr>
          <w:p w14:paraId="0A49983E" w14:textId="77777777" w:rsidR="001C355E" w:rsidRPr="001C355E" w:rsidRDefault="001C355E" w:rsidP="001C355E">
            <w:r w:rsidRPr="001C355E">
              <w:lastRenderedPageBreak/>
              <w:t>3</w:t>
            </w:r>
          </w:p>
        </w:tc>
        <w:tc>
          <w:tcPr>
            <w:tcW w:w="3031" w:type="dxa"/>
            <w:hideMark/>
          </w:tcPr>
          <w:p w14:paraId="44623493" w14:textId="77777777" w:rsidR="001C355E" w:rsidRPr="001C355E" w:rsidRDefault="001C355E">
            <w:proofErr w:type="spellStart"/>
            <w:r w:rsidRPr="001C355E">
              <w:t>Abrechnungsemfänger</w:t>
            </w:r>
            <w:proofErr w:type="spellEnd"/>
          </w:p>
        </w:tc>
        <w:tc>
          <w:tcPr>
            <w:tcW w:w="2563" w:type="dxa"/>
            <w:hideMark/>
          </w:tcPr>
          <w:p w14:paraId="0687D222" w14:textId="77777777" w:rsidR="001C355E" w:rsidRPr="001C355E" w:rsidRDefault="001C355E">
            <w:r w:rsidRPr="001C355E">
              <w:t>EMPFAENGER</w:t>
            </w:r>
          </w:p>
        </w:tc>
        <w:tc>
          <w:tcPr>
            <w:tcW w:w="4572" w:type="dxa"/>
            <w:hideMark/>
          </w:tcPr>
          <w:p w14:paraId="239516F4" w14:textId="77777777" w:rsidR="001C355E" w:rsidRPr="001C355E" w:rsidRDefault="001C355E">
            <w:r w:rsidRPr="001C355E">
              <w:t xml:space="preserve">Name des </w:t>
            </w:r>
            <w:proofErr w:type="spellStart"/>
            <w:r w:rsidRPr="001C355E">
              <w:t>Abrechnungsemfängers</w:t>
            </w:r>
            <w:proofErr w:type="spellEnd"/>
          </w:p>
        </w:tc>
        <w:tc>
          <w:tcPr>
            <w:tcW w:w="2300" w:type="dxa"/>
            <w:hideMark/>
          </w:tcPr>
          <w:p w14:paraId="299E55C0" w14:textId="77777777" w:rsidR="001C355E" w:rsidRPr="001C355E" w:rsidRDefault="001C355E">
            <w:r w:rsidRPr="001C355E">
              <w:t xml:space="preserve"> 'Helaba'</w:t>
            </w:r>
          </w:p>
        </w:tc>
        <w:tc>
          <w:tcPr>
            <w:tcW w:w="2221" w:type="dxa"/>
            <w:hideMark/>
          </w:tcPr>
          <w:p w14:paraId="3A4C68B0" w14:textId="77777777" w:rsidR="001C355E" w:rsidRPr="001C355E" w:rsidRDefault="001C355E">
            <w:r w:rsidRPr="001C355E">
              <w:t>ja</w:t>
            </w:r>
          </w:p>
        </w:tc>
      </w:tr>
      <w:tr w:rsidR="001C355E" w:rsidRPr="001C355E" w14:paraId="4663B1E2" w14:textId="77777777" w:rsidTr="001C355E">
        <w:trPr>
          <w:trHeight w:val="540"/>
        </w:trPr>
        <w:tc>
          <w:tcPr>
            <w:tcW w:w="593" w:type="dxa"/>
            <w:hideMark/>
          </w:tcPr>
          <w:p w14:paraId="10C00B50" w14:textId="77777777" w:rsidR="001C355E" w:rsidRPr="001C355E" w:rsidRDefault="001C355E" w:rsidP="001C355E">
            <w:r w:rsidRPr="001C355E">
              <w:t>4</w:t>
            </w:r>
          </w:p>
        </w:tc>
        <w:tc>
          <w:tcPr>
            <w:tcW w:w="3031" w:type="dxa"/>
            <w:hideMark/>
          </w:tcPr>
          <w:p w14:paraId="327EC5DE" w14:textId="77777777" w:rsidR="001C355E" w:rsidRPr="001C355E" w:rsidRDefault="001C355E">
            <w:r w:rsidRPr="001C355E">
              <w:t>Abrechnungszeitraum von</w:t>
            </w:r>
          </w:p>
        </w:tc>
        <w:tc>
          <w:tcPr>
            <w:tcW w:w="2563" w:type="dxa"/>
            <w:hideMark/>
          </w:tcPr>
          <w:p w14:paraId="4479AC44" w14:textId="77777777" w:rsidR="001C355E" w:rsidRPr="001C355E" w:rsidRDefault="001C355E">
            <w:r w:rsidRPr="001C355E">
              <w:t>ABRZEITRAUM-V</w:t>
            </w:r>
          </w:p>
        </w:tc>
        <w:tc>
          <w:tcPr>
            <w:tcW w:w="4572" w:type="dxa"/>
            <w:hideMark/>
          </w:tcPr>
          <w:p w14:paraId="0AD285A6" w14:textId="77777777" w:rsidR="001C355E" w:rsidRPr="001C355E" w:rsidRDefault="001C355E">
            <w:r w:rsidRPr="001C355E">
              <w:t>Datum des Abrechnungsbeginns</w:t>
            </w:r>
          </w:p>
        </w:tc>
        <w:tc>
          <w:tcPr>
            <w:tcW w:w="2300" w:type="dxa"/>
            <w:hideMark/>
          </w:tcPr>
          <w:p w14:paraId="495DD5B8" w14:textId="77777777" w:rsidR="001C355E" w:rsidRPr="001C355E" w:rsidRDefault="001C355E">
            <w:r w:rsidRPr="001C355E">
              <w:t>JJJJMMTT</w:t>
            </w:r>
          </w:p>
        </w:tc>
        <w:tc>
          <w:tcPr>
            <w:tcW w:w="2221" w:type="dxa"/>
            <w:hideMark/>
          </w:tcPr>
          <w:p w14:paraId="2FDCD853" w14:textId="77777777" w:rsidR="001C355E" w:rsidRPr="001C355E" w:rsidRDefault="001C355E">
            <w:r w:rsidRPr="001C355E">
              <w:t>ja</w:t>
            </w:r>
          </w:p>
        </w:tc>
      </w:tr>
      <w:tr w:rsidR="001C355E" w:rsidRPr="001C355E" w14:paraId="1913ED84" w14:textId="77777777" w:rsidTr="001C355E">
        <w:trPr>
          <w:trHeight w:val="540"/>
        </w:trPr>
        <w:tc>
          <w:tcPr>
            <w:tcW w:w="593" w:type="dxa"/>
            <w:hideMark/>
          </w:tcPr>
          <w:p w14:paraId="79ABFABF" w14:textId="77777777" w:rsidR="001C355E" w:rsidRPr="001C355E" w:rsidRDefault="001C355E" w:rsidP="001C355E">
            <w:r w:rsidRPr="001C355E">
              <w:t>5</w:t>
            </w:r>
          </w:p>
        </w:tc>
        <w:tc>
          <w:tcPr>
            <w:tcW w:w="3031" w:type="dxa"/>
            <w:hideMark/>
          </w:tcPr>
          <w:p w14:paraId="55BF74CF" w14:textId="77777777" w:rsidR="001C355E" w:rsidRPr="001C355E" w:rsidRDefault="001C355E">
            <w:r w:rsidRPr="001C355E">
              <w:t>Abrechnungszeitraum bis</w:t>
            </w:r>
          </w:p>
        </w:tc>
        <w:tc>
          <w:tcPr>
            <w:tcW w:w="2563" w:type="dxa"/>
            <w:hideMark/>
          </w:tcPr>
          <w:p w14:paraId="2CF11A1E" w14:textId="77777777" w:rsidR="001C355E" w:rsidRPr="001C355E" w:rsidRDefault="001C355E">
            <w:r w:rsidRPr="001C355E">
              <w:t>ABRZEITRAUM-B</w:t>
            </w:r>
          </w:p>
        </w:tc>
        <w:tc>
          <w:tcPr>
            <w:tcW w:w="4572" w:type="dxa"/>
            <w:hideMark/>
          </w:tcPr>
          <w:p w14:paraId="3883C079" w14:textId="77777777" w:rsidR="001C355E" w:rsidRPr="001C355E" w:rsidRDefault="001C355E">
            <w:r w:rsidRPr="001C355E">
              <w:t>Datum des Abrechnungsendes</w:t>
            </w:r>
          </w:p>
        </w:tc>
        <w:tc>
          <w:tcPr>
            <w:tcW w:w="2300" w:type="dxa"/>
            <w:hideMark/>
          </w:tcPr>
          <w:p w14:paraId="317BB80D" w14:textId="77777777" w:rsidR="001C355E" w:rsidRPr="001C355E" w:rsidRDefault="001C355E">
            <w:r w:rsidRPr="001C355E">
              <w:t>JJJJMMTT</w:t>
            </w:r>
          </w:p>
        </w:tc>
        <w:tc>
          <w:tcPr>
            <w:tcW w:w="2221" w:type="dxa"/>
            <w:hideMark/>
          </w:tcPr>
          <w:p w14:paraId="7250993F" w14:textId="77777777" w:rsidR="001C355E" w:rsidRPr="001C355E" w:rsidRDefault="001C355E">
            <w:r w:rsidRPr="001C355E">
              <w:t>ja</w:t>
            </w:r>
          </w:p>
        </w:tc>
      </w:tr>
      <w:tr w:rsidR="001C355E" w:rsidRPr="001C355E" w14:paraId="5E65F41A" w14:textId="77777777" w:rsidTr="001C355E">
        <w:trPr>
          <w:trHeight w:val="270"/>
        </w:trPr>
        <w:tc>
          <w:tcPr>
            <w:tcW w:w="593" w:type="dxa"/>
            <w:hideMark/>
          </w:tcPr>
          <w:p w14:paraId="2C8B9C86" w14:textId="77777777" w:rsidR="001C355E" w:rsidRPr="001C355E" w:rsidRDefault="001C355E" w:rsidP="001C355E">
            <w:r w:rsidRPr="001C355E">
              <w:t>6</w:t>
            </w:r>
          </w:p>
        </w:tc>
        <w:tc>
          <w:tcPr>
            <w:tcW w:w="3031" w:type="dxa"/>
            <w:hideMark/>
          </w:tcPr>
          <w:p w14:paraId="030083AB" w14:textId="77777777" w:rsidR="001C355E" w:rsidRPr="001C355E" w:rsidRDefault="001C355E">
            <w:r w:rsidRPr="001C355E">
              <w:t>Erstellungsdatum</w:t>
            </w:r>
          </w:p>
        </w:tc>
        <w:tc>
          <w:tcPr>
            <w:tcW w:w="2563" w:type="dxa"/>
            <w:hideMark/>
          </w:tcPr>
          <w:p w14:paraId="45C7F96F" w14:textId="77777777" w:rsidR="001C355E" w:rsidRPr="001C355E" w:rsidRDefault="001C355E">
            <w:r w:rsidRPr="001C355E">
              <w:t>ERSTELLDAT</w:t>
            </w:r>
          </w:p>
        </w:tc>
        <w:tc>
          <w:tcPr>
            <w:tcW w:w="4572" w:type="dxa"/>
            <w:hideMark/>
          </w:tcPr>
          <w:p w14:paraId="23B8E7A7" w14:textId="77777777" w:rsidR="001C355E" w:rsidRPr="001C355E" w:rsidRDefault="001C355E">
            <w:r w:rsidRPr="001C355E">
              <w:t>Datum der Dateierstellung</w:t>
            </w:r>
          </w:p>
        </w:tc>
        <w:tc>
          <w:tcPr>
            <w:tcW w:w="2300" w:type="dxa"/>
            <w:hideMark/>
          </w:tcPr>
          <w:p w14:paraId="079BB15C" w14:textId="77777777" w:rsidR="001C355E" w:rsidRPr="001C355E" w:rsidRDefault="001C355E">
            <w:r w:rsidRPr="001C355E">
              <w:t>JJJJMMTT</w:t>
            </w:r>
          </w:p>
        </w:tc>
        <w:tc>
          <w:tcPr>
            <w:tcW w:w="2221" w:type="dxa"/>
            <w:hideMark/>
          </w:tcPr>
          <w:p w14:paraId="7AEFD908" w14:textId="77777777" w:rsidR="001C355E" w:rsidRPr="001C355E" w:rsidRDefault="001C355E">
            <w:r w:rsidRPr="001C355E">
              <w:t>ja</w:t>
            </w:r>
          </w:p>
        </w:tc>
      </w:tr>
      <w:tr w:rsidR="001C355E" w:rsidRPr="001C355E" w14:paraId="5576213C" w14:textId="77777777" w:rsidTr="001C355E">
        <w:trPr>
          <w:trHeight w:val="540"/>
        </w:trPr>
        <w:tc>
          <w:tcPr>
            <w:tcW w:w="593" w:type="dxa"/>
            <w:hideMark/>
          </w:tcPr>
          <w:p w14:paraId="08526E61" w14:textId="77777777" w:rsidR="001C355E" w:rsidRPr="001C355E" w:rsidRDefault="001C355E" w:rsidP="001C355E">
            <w:r w:rsidRPr="001C355E">
              <w:t>7</w:t>
            </w:r>
          </w:p>
        </w:tc>
        <w:tc>
          <w:tcPr>
            <w:tcW w:w="3031" w:type="dxa"/>
            <w:hideMark/>
          </w:tcPr>
          <w:p w14:paraId="5D61260D" w14:textId="77777777" w:rsidR="001C355E" w:rsidRPr="001C355E" w:rsidRDefault="001C355E">
            <w:r w:rsidRPr="001C355E">
              <w:t>Kontoverbindung BLZ Lastschriften</w:t>
            </w:r>
          </w:p>
        </w:tc>
        <w:tc>
          <w:tcPr>
            <w:tcW w:w="2563" w:type="dxa"/>
            <w:hideMark/>
          </w:tcPr>
          <w:p w14:paraId="72FD9E01" w14:textId="77777777" w:rsidR="001C355E" w:rsidRPr="001C355E" w:rsidRDefault="001C355E">
            <w:r w:rsidRPr="001C355E">
              <w:t>BLZ-LAST</w:t>
            </w:r>
          </w:p>
        </w:tc>
        <w:tc>
          <w:tcPr>
            <w:tcW w:w="4572" w:type="dxa"/>
            <w:hideMark/>
          </w:tcPr>
          <w:p w14:paraId="06A3920A" w14:textId="77777777" w:rsidR="001C355E" w:rsidRPr="001C355E" w:rsidRDefault="001C355E">
            <w:r w:rsidRPr="001C355E">
              <w:t xml:space="preserve">BLZ der Kontoverbindung des </w:t>
            </w:r>
            <w:proofErr w:type="spellStart"/>
            <w:r w:rsidRPr="001C355E">
              <w:t>Abrechnungsemfängers</w:t>
            </w:r>
            <w:proofErr w:type="spellEnd"/>
            <w:r w:rsidRPr="001C355E">
              <w:t xml:space="preserve"> (=Pos. 2)</w:t>
            </w:r>
          </w:p>
        </w:tc>
        <w:tc>
          <w:tcPr>
            <w:tcW w:w="2300" w:type="dxa"/>
            <w:hideMark/>
          </w:tcPr>
          <w:p w14:paraId="4C263EE8" w14:textId="77777777" w:rsidR="001C355E" w:rsidRPr="001C355E" w:rsidRDefault="001C355E">
            <w:r w:rsidRPr="001C355E">
              <w:t> </w:t>
            </w:r>
          </w:p>
        </w:tc>
        <w:tc>
          <w:tcPr>
            <w:tcW w:w="2221" w:type="dxa"/>
            <w:hideMark/>
          </w:tcPr>
          <w:p w14:paraId="724829BD" w14:textId="77777777" w:rsidR="001C355E" w:rsidRPr="001C355E" w:rsidRDefault="001C355E">
            <w:r w:rsidRPr="001C355E">
              <w:t>ja</w:t>
            </w:r>
          </w:p>
        </w:tc>
      </w:tr>
      <w:tr w:rsidR="001C355E" w:rsidRPr="001C355E" w14:paraId="19F6B6EB" w14:textId="77777777" w:rsidTr="001C355E">
        <w:trPr>
          <w:trHeight w:val="540"/>
        </w:trPr>
        <w:tc>
          <w:tcPr>
            <w:tcW w:w="593" w:type="dxa"/>
            <w:hideMark/>
          </w:tcPr>
          <w:p w14:paraId="2FE5D217" w14:textId="77777777" w:rsidR="001C355E" w:rsidRPr="001C355E" w:rsidRDefault="001C355E" w:rsidP="001C355E">
            <w:r w:rsidRPr="001C355E">
              <w:t>8</w:t>
            </w:r>
          </w:p>
        </w:tc>
        <w:tc>
          <w:tcPr>
            <w:tcW w:w="3031" w:type="dxa"/>
            <w:hideMark/>
          </w:tcPr>
          <w:p w14:paraId="1EB98749" w14:textId="77777777" w:rsidR="001C355E" w:rsidRPr="001C355E" w:rsidRDefault="001C355E">
            <w:r w:rsidRPr="001C355E">
              <w:t>Kontoverbindung Konto Lastschriften</w:t>
            </w:r>
          </w:p>
        </w:tc>
        <w:tc>
          <w:tcPr>
            <w:tcW w:w="2563" w:type="dxa"/>
            <w:hideMark/>
          </w:tcPr>
          <w:p w14:paraId="4E87C792" w14:textId="77777777" w:rsidR="001C355E" w:rsidRPr="001C355E" w:rsidRDefault="001C355E">
            <w:r w:rsidRPr="001C355E">
              <w:t>KTO-LAST</w:t>
            </w:r>
          </w:p>
        </w:tc>
        <w:tc>
          <w:tcPr>
            <w:tcW w:w="4572" w:type="dxa"/>
            <w:hideMark/>
          </w:tcPr>
          <w:p w14:paraId="4A0013E4" w14:textId="77777777" w:rsidR="001C355E" w:rsidRPr="001C355E" w:rsidRDefault="001C355E">
            <w:r w:rsidRPr="001C355E">
              <w:t xml:space="preserve">Kontonummer der Kontoverbindung des </w:t>
            </w:r>
            <w:proofErr w:type="spellStart"/>
            <w:r w:rsidRPr="001C355E">
              <w:t>Abrechnungsemfängers</w:t>
            </w:r>
            <w:proofErr w:type="spellEnd"/>
            <w:r w:rsidRPr="001C355E">
              <w:t xml:space="preserve"> (=Pos. 2)</w:t>
            </w:r>
          </w:p>
        </w:tc>
        <w:tc>
          <w:tcPr>
            <w:tcW w:w="2300" w:type="dxa"/>
            <w:hideMark/>
          </w:tcPr>
          <w:p w14:paraId="0007E23B" w14:textId="77777777" w:rsidR="001C355E" w:rsidRPr="001C355E" w:rsidRDefault="001C355E">
            <w:r w:rsidRPr="001C355E">
              <w:t> </w:t>
            </w:r>
          </w:p>
        </w:tc>
        <w:tc>
          <w:tcPr>
            <w:tcW w:w="2221" w:type="dxa"/>
            <w:hideMark/>
          </w:tcPr>
          <w:p w14:paraId="497EA116" w14:textId="77777777" w:rsidR="001C355E" w:rsidRPr="001C355E" w:rsidRDefault="001C355E">
            <w:r w:rsidRPr="001C355E">
              <w:t>ja</w:t>
            </w:r>
          </w:p>
        </w:tc>
      </w:tr>
      <w:tr w:rsidR="001C355E" w:rsidRPr="001C355E" w14:paraId="3414E762" w14:textId="77777777" w:rsidTr="001C355E">
        <w:trPr>
          <w:trHeight w:val="540"/>
        </w:trPr>
        <w:tc>
          <w:tcPr>
            <w:tcW w:w="593" w:type="dxa"/>
            <w:hideMark/>
          </w:tcPr>
          <w:p w14:paraId="28D40208" w14:textId="77777777" w:rsidR="001C355E" w:rsidRPr="001C355E" w:rsidRDefault="001C355E" w:rsidP="001C355E">
            <w:r w:rsidRPr="001C355E">
              <w:t>9</w:t>
            </w:r>
          </w:p>
        </w:tc>
        <w:tc>
          <w:tcPr>
            <w:tcW w:w="3031" w:type="dxa"/>
            <w:hideMark/>
          </w:tcPr>
          <w:p w14:paraId="685EAA45" w14:textId="77777777" w:rsidR="001C355E" w:rsidRPr="001C355E" w:rsidRDefault="001C355E">
            <w:r w:rsidRPr="001C355E">
              <w:t>Kontoverbindung BLZ Gutschriften</w:t>
            </w:r>
          </w:p>
        </w:tc>
        <w:tc>
          <w:tcPr>
            <w:tcW w:w="2563" w:type="dxa"/>
            <w:hideMark/>
          </w:tcPr>
          <w:p w14:paraId="12B71035" w14:textId="77777777" w:rsidR="001C355E" w:rsidRPr="001C355E" w:rsidRDefault="001C355E">
            <w:r w:rsidRPr="001C355E">
              <w:t>BLZ-GUT</w:t>
            </w:r>
          </w:p>
        </w:tc>
        <w:tc>
          <w:tcPr>
            <w:tcW w:w="4572" w:type="dxa"/>
            <w:hideMark/>
          </w:tcPr>
          <w:p w14:paraId="13F56D64" w14:textId="77777777" w:rsidR="001C355E" w:rsidRPr="001C355E" w:rsidRDefault="001C355E">
            <w:r w:rsidRPr="001C355E">
              <w:t xml:space="preserve">BLZ der Kontoverbindung des </w:t>
            </w:r>
            <w:proofErr w:type="spellStart"/>
            <w:r w:rsidRPr="001C355E">
              <w:t>Abrechnungsemfängers</w:t>
            </w:r>
            <w:proofErr w:type="spellEnd"/>
            <w:r w:rsidRPr="001C355E">
              <w:t xml:space="preserve"> (=Pos. 2)</w:t>
            </w:r>
          </w:p>
        </w:tc>
        <w:tc>
          <w:tcPr>
            <w:tcW w:w="2300" w:type="dxa"/>
            <w:hideMark/>
          </w:tcPr>
          <w:p w14:paraId="49724847" w14:textId="77777777" w:rsidR="001C355E" w:rsidRPr="001C355E" w:rsidRDefault="001C355E">
            <w:r w:rsidRPr="001C355E">
              <w:t> </w:t>
            </w:r>
          </w:p>
        </w:tc>
        <w:tc>
          <w:tcPr>
            <w:tcW w:w="2221" w:type="dxa"/>
            <w:hideMark/>
          </w:tcPr>
          <w:p w14:paraId="404BB96A" w14:textId="77777777" w:rsidR="001C355E" w:rsidRPr="001C355E" w:rsidRDefault="001C355E">
            <w:r w:rsidRPr="001C355E">
              <w:t>ja</w:t>
            </w:r>
          </w:p>
        </w:tc>
      </w:tr>
      <w:tr w:rsidR="001C355E" w:rsidRPr="001C355E" w14:paraId="047D99F0" w14:textId="77777777" w:rsidTr="001C355E">
        <w:trPr>
          <w:trHeight w:val="540"/>
        </w:trPr>
        <w:tc>
          <w:tcPr>
            <w:tcW w:w="593" w:type="dxa"/>
            <w:hideMark/>
          </w:tcPr>
          <w:p w14:paraId="20FD6635" w14:textId="77777777" w:rsidR="001C355E" w:rsidRPr="001C355E" w:rsidRDefault="001C355E" w:rsidP="001C355E">
            <w:r w:rsidRPr="001C355E">
              <w:t>10</w:t>
            </w:r>
          </w:p>
        </w:tc>
        <w:tc>
          <w:tcPr>
            <w:tcW w:w="3031" w:type="dxa"/>
            <w:hideMark/>
          </w:tcPr>
          <w:p w14:paraId="3446BD4C" w14:textId="77777777" w:rsidR="001C355E" w:rsidRPr="001C355E" w:rsidRDefault="001C355E">
            <w:r w:rsidRPr="001C355E">
              <w:t>Kontoverbindung Konto Gutschriften</w:t>
            </w:r>
          </w:p>
        </w:tc>
        <w:tc>
          <w:tcPr>
            <w:tcW w:w="2563" w:type="dxa"/>
            <w:hideMark/>
          </w:tcPr>
          <w:p w14:paraId="18D8CF60" w14:textId="77777777" w:rsidR="001C355E" w:rsidRPr="001C355E" w:rsidRDefault="001C355E">
            <w:r w:rsidRPr="001C355E">
              <w:t>KTO-GUT</w:t>
            </w:r>
          </w:p>
        </w:tc>
        <w:tc>
          <w:tcPr>
            <w:tcW w:w="4572" w:type="dxa"/>
            <w:hideMark/>
          </w:tcPr>
          <w:p w14:paraId="50984348" w14:textId="77777777" w:rsidR="001C355E" w:rsidRPr="001C355E" w:rsidRDefault="001C355E">
            <w:r w:rsidRPr="001C355E">
              <w:t xml:space="preserve">Kontonummer der Kontoverbindung des </w:t>
            </w:r>
            <w:proofErr w:type="spellStart"/>
            <w:r w:rsidRPr="001C355E">
              <w:t>Abrechnungsemfängers</w:t>
            </w:r>
            <w:proofErr w:type="spellEnd"/>
            <w:r w:rsidRPr="001C355E">
              <w:t xml:space="preserve"> (=Pos. 2)</w:t>
            </w:r>
          </w:p>
        </w:tc>
        <w:tc>
          <w:tcPr>
            <w:tcW w:w="2300" w:type="dxa"/>
            <w:hideMark/>
          </w:tcPr>
          <w:p w14:paraId="7C59FDD7" w14:textId="77777777" w:rsidR="001C355E" w:rsidRPr="001C355E" w:rsidRDefault="001C355E">
            <w:r w:rsidRPr="001C355E">
              <w:t> </w:t>
            </w:r>
          </w:p>
        </w:tc>
        <w:tc>
          <w:tcPr>
            <w:tcW w:w="2221" w:type="dxa"/>
            <w:hideMark/>
          </w:tcPr>
          <w:p w14:paraId="236C1565" w14:textId="77777777" w:rsidR="001C355E" w:rsidRPr="001C355E" w:rsidRDefault="001C355E">
            <w:r w:rsidRPr="001C355E">
              <w:t>ja</w:t>
            </w:r>
          </w:p>
        </w:tc>
      </w:tr>
      <w:tr w:rsidR="001C355E" w:rsidRPr="001C355E" w14:paraId="74EAA540" w14:textId="77777777" w:rsidTr="001C355E">
        <w:trPr>
          <w:trHeight w:val="270"/>
        </w:trPr>
        <w:tc>
          <w:tcPr>
            <w:tcW w:w="593" w:type="dxa"/>
            <w:hideMark/>
          </w:tcPr>
          <w:p w14:paraId="61874249" w14:textId="77777777" w:rsidR="001C355E" w:rsidRPr="001C355E" w:rsidRDefault="001C355E" w:rsidP="001C355E">
            <w:r w:rsidRPr="001C355E">
              <w:t>11</w:t>
            </w:r>
          </w:p>
        </w:tc>
        <w:tc>
          <w:tcPr>
            <w:tcW w:w="3031" w:type="dxa"/>
            <w:hideMark/>
          </w:tcPr>
          <w:p w14:paraId="1D06C9E8" w14:textId="77777777" w:rsidR="001C355E" w:rsidRPr="001C355E" w:rsidRDefault="001C355E">
            <w:r w:rsidRPr="001C355E">
              <w:t>Filler</w:t>
            </w:r>
          </w:p>
        </w:tc>
        <w:tc>
          <w:tcPr>
            <w:tcW w:w="2563" w:type="dxa"/>
            <w:hideMark/>
          </w:tcPr>
          <w:p w14:paraId="287C8586" w14:textId="77777777" w:rsidR="001C355E" w:rsidRPr="001C355E" w:rsidRDefault="001C355E">
            <w:r w:rsidRPr="001C355E">
              <w:t>FILLER-H</w:t>
            </w:r>
          </w:p>
        </w:tc>
        <w:tc>
          <w:tcPr>
            <w:tcW w:w="4572" w:type="dxa"/>
            <w:hideMark/>
          </w:tcPr>
          <w:p w14:paraId="4C1B4104" w14:textId="77777777" w:rsidR="001C355E" w:rsidRPr="001C355E" w:rsidRDefault="001C355E">
            <w:r w:rsidRPr="001C355E">
              <w:t> </w:t>
            </w:r>
          </w:p>
        </w:tc>
        <w:tc>
          <w:tcPr>
            <w:tcW w:w="2300" w:type="dxa"/>
            <w:hideMark/>
          </w:tcPr>
          <w:p w14:paraId="4C9A2067" w14:textId="77777777" w:rsidR="001C355E" w:rsidRPr="001C355E" w:rsidRDefault="001C355E">
            <w:r w:rsidRPr="001C355E">
              <w:t> </w:t>
            </w:r>
          </w:p>
        </w:tc>
        <w:tc>
          <w:tcPr>
            <w:tcW w:w="2221" w:type="dxa"/>
            <w:hideMark/>
          </w:tcPr>
          <w:p w14:paraId="4FD9E31D" w14:textId="77777777" w:rsidR="001C355E" w:rsidRPr="001C355E" w:rsidRDefault="001C355E">
            <w:r w:rsidRPr="001C355E">
              <w:t>ja</w:t>
            </w:r>
          </w:p>
        </w:tc>
      </w:tr>
      <w:tr w:rsidR="001C355E" w:rsidRPr="001C355E" w14:paraId="1A156ED3" w14:textId="77777777" w:rsidTr="001C355E">
        <w:trPr>
          <w:trHeight w:val="270"/>
        </w:trPr>
        <w:tc>
          <w:tcPr>
            <w:tcW w:w="593" w:type="dxa"/>
            <w:hideMark/>
          </w:tcPr>
          <w:p w14:paraId="68D280A8" w14:textId="77777777" w:rsidR="001C355E" w:rsidRPr="001C355E" w:rsidRDefault="001C355E"/>
        </w:tc>
        <w:tc>
          <w:tcPr>
            <w:tcW w:w="3031" w:type="dxa"/>
            <w:hideMark/>
          </w:tcPr>
          <w:p w14:paraId="6E9EA956" w14:textId="77777777" w:rsidR="001C355E" w:rsidRPr="001C355E" w:rsidRDefault="001C355E"/>
        </w:tc>
        <w:tc>
          <w:tcPr>
            <w:tcW w:w="2563" w:type="dxa"/>
            <w:hideMark/>
          </w:tcPr>
          <w:p w14:paraId="57D32F31" w14:textId="77777777" w:rsidR="001C355E" w:rsidRPr="001C355E" w:rsidRDefault="001C355E"/>
        </w:tc>
        <w:tc>
          <w:tcPr>
            <w:tcW w:w="4572" w:type="dxa"/>
            <w:hideMark/>
          </w:tcPr>
          <w:p w14:paraId="5BC65AD1" w14:textId="77777777" w:rsidR="001C355E" w:rsidRPr="001C355E" w:rsidRDefault="001C355E"/>
        </w:tc>
        <w:tc>
          <w:tcPr>
            <w:tcW w:w="2300" w:type="dxa"/>
            <w:hideMark/>
          </w:tcPr>
          <w:p w14:paraId="6396F2F8" w14:textId="77777777" w:rsidR="001C355E" w:rsidRPr="001C355E" w:rsidRDefault="001C355E"/>
        </w:tc>
        <w:tc>
          <w:tcPr>
            <w:tcW w:w="2221" w:type="dxa"/>
            <w:hideMark/>
          </w:tcPr>
          <w:p w14:paraId="30F3F547" w14:textId="77777777" w:rsidR="001C355E" w:rsidRPr="001C355E" w:rsidRDefault="001C355E"/>
        </w:tc>
      </w:tr>
      <w:tr w:rsidR="001C355E" w:rsidRPr="001C355E" w14:paraId="08285820" w14:textId="77777777" w:rsidTr="001C355E">
        <w:trPr>
          <w:trHeight w:val="270"/>
        </w:trPr>
        <w:tc>
          <w:tcPr>
            <w:tcW w:w="593" w:type="dxa"/>
            <w:hideMark/>
          </w:tcPr>
          <w:p w14:paraId="434959D0" w14:textId="77777777" w:rsidR="001C355E" w:rsidRPr="001C355E" w:rsidRDefault="001C355E"/>
        </w:tc>
        <w:tc>
          <w:tcPr>
            <w:tcW w:w="3031" w:type="dxa"/>
            <w:hideMark/>
          </w:tcPr>
          <w:p w14:paraId="70074D23" w14:textId="77777777" w:rsidR="001C355E" w:rsidRPr="001C355E" w:rsidRDefault="001C355E"/>
        </w:tc>
        <w:tc>
          <w:tcPr>
            <w:tcW w:w="2563" w:type="dxa"/>
            <w:hideMark/>
          </w:tcPr>
          <w:p w14:paraId="632729FB" w14:textId="77777777" w:rsidR="001C355E" w:rsidRPr="001C355E" w:rsidRDefault="001C355E"/>
        </w:tc>
        <w:tc>
          <w:tcPr>
            <w:tcW w:w="4572" w:type="dxa"/>
            <w:hideMark/>
          </w:tcPr>
          <w:p w14:paraId="70825C2B" w14:textId="77777777" w:rsidR="001C355E" w:rsidRPr="001C355E" w:rsidRDefault="001C355E"/>
        </w:tc>
        <w:tc>
          <w:tcPr>
            <w:tcW w:w="2300" w:type="dxa"/>
            <w:hideMark/>
          </w:tcPr>
          <w:p w14:paraId="5416E398" w14:textId="77777777" w:rsidR="001C355E" w:rsidRPr="001C355E" w:rsidRDefault="001C355E"/>
        </w:tc>
        <w:tc>
          <w:tcPr>
            <w:tcW w:w="2221" w:type="dxa"/>
            <w:hideMark/>
          </w:tcPr>
          <w:p w14:paraId="0D260F5F" w14:textId="77777777" w:rsidR="001C355E" w:rsidRPr="001C355E" w:rsidRDefault="001C355E"/>
        </w:tc>
      </w:tr>
      <w:tr w:rsidR="001C355E" w:rsidRPr="001C355E" w14:paraId="7B6B6D4E" w14:textId="77777777" w:rsidTr="001C355E">
        <w:trPr>
          <w:trHeight w:val="270"/>
        </w:trPr>
        <w:tc>
          <w:tcPr>
            <w:tcW w:w="593" w:type="dxa"/>
            <w:hideMark/>
          </w:tcPr>
          <w:p w14:paraId="0EC98856" w14:textId="77777777" w:rsidR="001C355E" w:rsidRPr="001C355E" w:rsidRDefault="001C355E"/>
        </w:tc>
        <w:tc>
          <w:tcPr>
            <w:tcW w:w="3031" w:type="dxa"/>
            <w:hideMark/>
          </w:tcPr>
          <w:p w14:paraId="6480145F" w14:textId="77777777" w:rsidR="001C355E" w:rsidRPr="001C355E" w:rsidRDefault="001C355E"/>
        </w:tc>
        <w:tc>
          <w:tcPr>
            <w:tcW w:w="2563" w:type="dxa"/>
            <w:hideMark/>
          </w:tcPr>
          <w:p w14:paraId="209A6525" w14:textId="77777777" w:rsidR="001C355E" w:rsidRPr="001C355E" w:rsidRDefault="001C355E"/>
        </w:tc>
        <w:tc>
          <w:tcPr>
            <w:tcW w:w="4572" w:type="dxa"/>
            <w:hideMark/>
          </w:tcPr>
          <w:p w14:paraId="5E26EDBE" w14:textId="77777777" w:rsidR="001C355E" w:rsidRPr="001C355E" w:rsidRDefault="001C355E"/>
        </w:tc>
        <w:tc>
          <w:tcPr>
            <w:tcW w:w="2300" w:type="dxa"/>
            <w:hideMark/>
          </w:tcPr>
          <w:p w14:paraId="167B7FCC" w14:textId="77777777" w:rsidR="001C355E" w:rsidRPr="001C355E" w:rsidRDefault="001C355E"/>
        </w:tc>
        <w:tc>
          <w:tcPr>
            <w:tcW w:w="2221" w:type="dxa"/>
            <w:hideMark/>
          </w:tcPr>
          <w:p w14:paraId="1AE26C8F" w14:textId="77777777" w:rsidR="001C355E" w:rsidRPr="001C355E" w:rsidRDefault="001C355E"/>
        </w:tc>
      </w:tr>
      <w:tr w:rsidR="001C355E" w:rsidRPr="001C355E" w14:paraId="6F219DBF" w14:textId="77777777" w:rsidTr="001C355E">
        <w:trPr>
          <w:trHeight w:val="810"/>
        </w:trPr>
        <w:tc>
          <w:tcPr>
            <w:tcW w:w="593" w:type="dxa"/>
            <w:shd w:val="clear" w:color="auto" w:fill="B8CCE4" w:themeFill="accent1" w:themeFillTint="66"/>
            <w:hideMark/>
          </w:tcPr>
          <w:p w14:paraId="634D54DA" w14:textId="77777777" w:rsidR="001C355E" w:rsidRPr="001C355E" w:rsidRDefault="001C355E" w:rsidP="001C355E">
            <w:pPr>
              <w:rPr>
                <w:b/>
                <w:bCs/>
              </w:rPr>
            </w:pPr>
            <w:r w:rsidRPr="001C355E">
              <w:rPr>
                <w:b/>
                <w:bCs/>
              </w:rPr>
              <w:t>Pos.</w:t>
            </w:r>
          </w:p>
        </w:tc>
        <w:tc>
          <w:tcPr>
            <w:tcW w:w="3031" w:type="dxa"/>
            <w:shd w:val="clear" w:color="auto" w:fill="B8CCE4" w:themeFill="accent1" w:themeFillTint="66"/>
            <w:hideMark/>
          </w:tcPr>
          <w:p w14:paraId="28BD116E" w14:textId="77777777" w:rsidR="001C355E" w:rsidRPr="001C355E" w:rsidRDefault="001C355E">
            <w:pPr>
              <w:rPr>
                <w:b/>
                <w:bCs/>
              </w:rPr>
            </w:pPr>
            <w:r w:rsidRPr="001C355E">
              <w:rPr>
                <w:b/>
                <w:bCs/>
              </w:rPr>
              <w:t> </w:t>
            </w:r>
          </w:p>
        </w:tc>
        <w:tc>
          <w:tcPr>
            <w:tcW w:w="2563" w:type="dxa"/>
            <w:shd w:val="clear" w:color="auto" w:fill="B8CCE4" w:themeFill="accent1" w:themeFillTint="66"/>
            <w:hideMark/>
          </w:tcPr>
          <w:p w14:paraId="78526174" w14:textId="77777777" w:rsidR="001C355E" w:rsidRPr="001C355E" w:rsidRDefault="001C355E">
            <w:pPr>
              <w:rPr>
                <w:b/>
                <w:bCs/>
              </w:rPr>
            </w:pPr>
            <w:r w:rsidRPr="001C355E">
              <w:rPr>
                <w:b/>
                <w:bCs/>
              </w:rPr>
              <w:t>Feldname</w:t>
            </w:r>
          </w:p>
        </w:tc>
        <w:tc>
          <w:tcPr>
            <w:tcW w:w="4572" w:type="dxa"/>
            <w:shd w:val="clear" w:color="auto" w:fill="B8CCE4" w:themeFill="accent1" w:themeFillTint="66"/>
            <w:hideMark/>
          </w:tcPr>
          <w:p w14:paraId="0B719DB3" w14:textId="77777777" w:rsidR="001C355E" w:rsidRPr="001C355E" w:rsidRDefault="001C355E" w:rsidP="001C355E">
            <w:pPr>
              <w:rPr>
                <w:b/>
                <w:bCs/>
              </w:rPr>
            </w:pPr>
            <w:r w:rsidRPr="001C355E">
              <w:rPr>
                <w:b/>
                <w:bCs/>
              </w:rPr>
              <w:t>Bemerkung 1</w:t>
            </w:r>
          </w:p>
        </w:tc>
        <w:tc>
          <w:tcPr>
            <w:tcW w:w="2300" w:type="dxa"/>
            <w:shd w:val="clear" w:color="auto" w:fill="B8CCE4" w:themeFill="accent1" w:themeFillTint="66"/>
            <w:hideMark/>
          </w:tcPr>
          <w:p w14:paraId="20BB8790" w14:textId="77777777" w:rsidR="001C355E" w:rsidRPr="001C355E" w:rsidRDefault="001C355E" w:rsidP="001C355E">
            <w:pPr>
              <w:rPr>
                <w:b/>
                <w:bCs/>
              </w:rPr>
            </w:pPr>
            <w:r w:rsidRPr="001C355E">
              <w:rPr>
                <w:b/>
                <w:bCs/>
              </w:rPr>
              <w:t>Bemerkung 2</w:t>
            </w:r>
          </w:p>
        </w:tc>
        <w:tc>
          <w:tcPr>
            <w:tcW w:w="2221" w:type="dxa"/>
            <w:shd w:val="clear" w:color="auto" w:fill="B8CCE4" w:themeFill="accent1" w:themeFillTint="66"/>
            <w:hideMark/>
          </w:tcPr>
          <w:p w14:paraId="554C673E" w14:textId="77777777" w:rsidR="001C355E" w:rsidRPr="001C355E" w:rsidRDefault="001C355E" w:rsidP="001C355E">
            <w:pPr>
              <w:rPr>
                <w:b/>
                <w:bCs/>
              </w:rPr>
            </w:pPr>
            <w:r w:rsidRPr="001C355E">
              <w:rPr>
                <w:b/>
                <w:bCs/>
              </w:rPr>
              <w:t>Lieferung seitens FI</w:t>
            </w:r>
            <w:r w:rsidRPr="001C355E">
              <w:rPr>
                <w:b/>
                <w:bCs/>
              </w:rPr>
              <w:br/>
              <w:t>(ja/nein)</w:t>
            </w:r>
          </w:p>
        </w:tc>
      </w:tr>
      <w:tr w:rsidR="001C355E" w:rsidRPr="001C355E" w14:paraId="499DC875" w14:textId="77777777" w:rsidTr="001C355E">
        <w:trPr>
          <w:trHeight w:val="270"/>
        </w:trPr>
        <w:tc>
          <w:tcPr>
            <w:tcW w:w="593" w:type="dxa"/>
            <w:shd w:val="clear" w:color="auto" w:fill="B8CCE4" w:themeFill="accent1" w:themeFillTint="66"/>
            <w:hideMark/>
          </w:tcPr>
          <w:p w14:paraId="77AD9BA0" w14:textId="77777777" w:rsidR="001C355E" w:rsidRPr="001C355E" w:rsidRDefault="001C355E">
            <w:pPr>
              <w:rPr>
                <w:b/>
                <w:bCs/>
              </w:rPr>
            </w:pPr>
            <w:r w:rsidRPr="001C355E">
              <w:rPr>
                <w:b/>
                <w:bCs/>
              </w:rPr>
              <w:t> </w:t>
            </w:r>
          </w:p>
        </w:tc>
        <w:tc>
          <w:tcPr>
            <w:tcW w:w="3031" w:type="dxa"/>
            <w:shd w:val="clear" w:color="auto" w:fill="B8CCE4" w:themeFill="accent1" w:themeFillTint="66"/>
            <w:hideMark/>
          </w:tcPr>
          <w:p w14:paraId="5A38310D" w14:textId="77777777" w:rsidR="001C355E" w:rsidRPr="001C355E" w:rsidRDefault="001C355E">
            <w:pPr>
              <w:rPr>
                <w:b/>
                <w:bCs/>
              </w:rPr>
            </w:pPr>
            <w:r w:rsidRPr="001C355E">
              <w:rPr>
                <w:b/>
                <w:bCs/>
              </w:rPr>
              <w:t> </w:t>
            </w:r>
          </w:p>
        </w:tc>
        <w:tc>
          <w:tcPr>
            <w:tcW w:w="2563" w:type="dxa"/>
            <w:shd w:val="clear" w:color="auto" w:fill="B8CCE4" w:themeFill="accent1" w:themeFillTint="66"/>
            <w:hideMark/>
          </w:tcPr>
          <w:p w14:paraId="38BE972A" w14:textId="77777777" w:rsidR="001C355E" w:rsidRPr="001C355E" w:rsidRDefault="001C355E">
            <w:pPr>
              <w:rPr>
                <w:b/>
                <w:bCs/>
              </w:rPr>
            </w:pPr>
            <w:r w:rsidRPr="001C355E">
              <w:rPr>
                <w:b/>
                <w:bCs/>
              </w:rPr>
              <w:t> </w:t>
            </w:r>
          </w:p>
        </w:tc>
        <w:tc>
          <w:tcPr>
            <w:tcW w:w="4572" w:type="dxa"/>
            <w:shd w:val="clear" w:color="auto" w:fill="B8CCE4" w:themeFill="accent1" w:themeFillTint="66"/>
            <w:hideMark/>
          </w:tcPr>
          <w:p w14:paraId="02B9FF20" w14:textId="77777777" w:rsidR="001C355E" w:rsidRPr="001C355E" w:rsidRDefault="001C355E">
            <w:pPr>
              <w:rPr>
                <w:b/>
                <w:bCs/>
              </w:rPr>
            </w:pPr>
            <w:r w:rsidRPr="001C355E">
              <w:rPr>
                <w:b/>
                <w:bCs/>
              </w:rPr>
              <w:t> </w:t>
            </w:r>
          </w:p>
        </w:tc>
        <w:tc>
          <w:tcPr>
            <w:tcW w:w="2300" w:type="dxa"/>
            <w:shd w:val="clear" w:color="auto" w:fill="B8CCE4" w:themeFill="accent1" w:themeFillTint="66"/>
            <w:hideMark/>
          </w:tcPr>
          <w:p w14:paraId="347D3270" w14:textId="77777777" w:rsidR="001C355E" w:rsidRPr="001C355E" w:rsidRDefault="001C355E">
            <w:pPr>
              <w:rPr>
                <w:b/>
                <w:bCs/>
              </w:rPr>
            </w:pPr>
            <w:r w:rsidRPr="001C355E">
              <w:rPr>
                <w:b/>
                <w:bCs/>
              </w:rPr>
              <w:t> </w:t>
            </w:r>
          </w:p>
        </w:tc>
        <w:tc>
          <w:tcPr>
            <w:tcW w:w="2221" w:type="dxa"/>
            <w:shd w:val="clear" w:color="auto" w:fill="B8CCE4" w:themeFill="accent1" w:themeFillTint="66"/>
            <w:hideMark/>
          </w:tcPr>
          <w:p w14:paraId="4204B4ED" w14:textId="77777777" w:rsidR="001C355E" w:rsidRPr="001C355E" w:rsidRDefault="001C355E">
            <w:pPr>
              <w:rPr>
                <w:b/>
                <w:bCs/>
              </w:rPr>
            </w:pPr>
            <w:r w:rsidRPr="001C355E">
              <w:rPr>
                <w:b/>
                <w:bCs/>
              </w:rPr>
              <w:t> </w:t>
            </w:r>
          </w:p>
        </w:tc>
      </w:tr>
      <w:tr w:rsidR="001C355E" w:rsidRPr="001C355E" w14:paraId="005A3A9C" w14:textId="77777777" w:rsidTr="001C355E">
        <w:trPr>
          <w:trHeight w:val="270"/>
        </w:trPr>
        <w:tc>
          <w:tcPr>
            <w:tcW w:w="593" w:type="dxa"/>
            <w:shd w:val="clear" w:color="auto" w:fill="B8CCE4" w:themeFill="accent1" w:themeFillTint="66"/>
            <w:hideMark/>
          </w:tcPr>
          <w:p w14:paraId="451FFA9C" w14:textId="77777777" w:rsidR="001C355E" w:rsidRPr="001C355E" w:rsidRDefault="001C355E">
            <w:pPr>
              <w:rPr>
                <w:b/>
                <w:bCs/>
              </w:rPr>
            </w:pPr>
            <w:r w:rsidRPr="001C355E">
              <w:rPr>
                <w:b/>
                <w:bCs/>
              </w:rPr>
              <w:t> </w:t>
            </w:r>
          </w:p>
        </w:tc>
        <w:tc>
          <w:tcPr>
            <w:tcW w:w="3031" w:type="dxa"/>
            <w:shd w:val="clear" w:color="auto" w:fill="B8CCE4" w:themeFill="accent1" w:themeFillTint="66"/>
            <w:hideMark/>
          </w:tcPr>
          <w:p w14:paraId="76DDFECC" w14:textId="77777777" w:rsidR="001C355E" w:rsidRPr="001C355E" w:rsidRDefault="001C355E">
            <w:pPr>
              <w:rPr>
                <w:b/>
                <w:bCs/>
              </w:rPr>
            </w:pPr>
            <w:r w:rsidRPr="001C355E">
              <w:rPr>
                <w:b/>
                <w:bCs/>
              </w:rPr>
              <w:t>Detail-Satz</w:t>
            </w:r>
          </w:p>
        </w:tc>
        <w:tc>
          <w:tcPr>
            <w:tcW w:w="2563" w:type="dxa"/>
            <w:shd w:val="clear" w:color="auto" w:fill="B8CCE4" w:themeFill="accent1" w:themeFillTint="66"/>
            <w:hideMark/>
          </w:tcPr>
          <w:p w14:paraId="3D84C6EE" w14:textId="77777777" w:rsidR="001C355E" w:rsidRPr="001C355E" w:rsidRDefault="001C355E">
            <w:pPr>
              <w:rPr>
                <w:b/>
                <w:bCs/>
              </w:rPr>
            </w:pPr>
            <w:r w:rsidRPr="001C355E">
              <w:rPr>
                <w:b/>
                <w:bCs/>
              </w:rPr>
              <w:t> </w:t>
            </w:r>
          </w:p>
        </w:tc>
        <w:tc>
          <w:tcPr>
            <w:tcW w:w="4572" w:type="dxa"/>
            <w:shd w:val="clear" w:color="auto" w:fill="B8CCE4" w:themeFill="accent1" w:themeFillTint="66"/>
            <w:hideMark/>
          </w:tcPr>
          <w:p w14:paraId="29D064D1" w14:textId="77777777" w:rsidR="001C355E" w:rsidRPr="001C355E" w:rsidRDefault="001C355E">
            <w:pPr>
              <w:rPr>
                <w:b/>
                <w:bCs/>
              </w:rPr>
            </w:pPr>
            <w:r w:rsidRPr="001C355E">
              <w:rPr>
                <w:b/>
                <w:bCs/>
              </w:rPr>
              <w:t> </w:t>
            </w:r>
          </w:p>
        </w:tc>
        <w:tc>
          <w:tcPr>
            <w:tcW w:w="2300" w:type="dxa"/>
            <w:shd w:val="clear" w:color="auto" w:fill="B8CCE4" w:themeFill="accent1" w:themeFillTint="66"/>
            <w:hideMark/>
          </w:tcPr>
          <w:p w14:paraId="3AB85CEC" w14:textId="77777777" w:rsidR="001C355E" w:rsidRPr="001C355E" w:rsidRDefault="001C355E">
            <w:pPr>
              <w:rPr>
                <w:b/>
                <w:bCs/>
              </w:rPr>
            </w:pPr>
            <w:r w:rsidRPr="001C355E">
              <w:rPr>
                <w:b/>
                <w:bCs/>
              </w:rPr>
              <w:t> </w:t>
            </w:r>
          </w:p>
        </w:tc>
        <w:tc>
          <w:tcPr>
            <w:tcW w:w="2221" w:type="dxa"/>
            <w:shd w:val="clear" w:color="auto" w:fill="B8CCE4" w:themeFill="accent1" w:themeFillTint="66"/>
            <w:hideMark/>
          </w:tcPr>
          <w:p w14:paraId="4DD1B003" w14:textId="77777777" w:rsidR="001C355E" w:rsidRPr="001C355E" w:rsidRDefault="001C355E">
            <w:pPr>
              <w:rPr>
                <w:b/>
                <w:bCs/>
              </w:rPr>
            </w:pPr>
            <w:r w:rsidRPr="001C355E">
              <w:rPr>
                <w:b/>
                <w:bCs/>
              </w:rPr>
              <w:t> </w:t>
            </w:r>
          </w:p>
        </w:tc>
      </w:tr>
      <w:tr w:rsidR="001C355E" w:rsidRPr="001C355E" w14:paraId="342C855D" w14:textId="77777777" w:rsidTr="001C355E">
        <w:trPr>
          <w:trHeight w:val="270"/>
        </w:trPr>
        <w:tc>
          <w:tcPr>
            <w:tcW w:w="593" w:type="dxa"/>
            <w:hideMark/>
          </w:tcPr>
          <w:p w14:paraId="20872C25" w14:textId="77777777" w:rsidR="001C355E" w:rsidRPr="001C355E" w:rsidRDefault="001C355E">
            <w:r w:rsidRPr="001C355E">
              <w:t> </w:t>
            </w:r>
          </w:p>
        </w:tc>
        <w:tc>
          <w:tcPr>
            <w:tcW w:w="3031" w:type="dxa"/>
            <w:hideMark/>
          </w:tcPr>
          <w:p w14:paraId="7CB54721" w14:textId="77777777" w:rsidR="001C355E" w:rsidRPr="001C355E" w:rsidRDefault="001C355E">
            <w:r w:rsidRPr="001C355E">
              <w:t> </w:t>
            </w:r>
          </w:p>
        </w:tc>
        <w:tc>
          <w:tcPr>
            <w:tcW w:w="2563" w:type="dxa"/>
            <w:hideMark/>
          </w:tcPr>
          <w:p w14:paraId="5176B459" w14:textId="77777777" w:rsidR="001C355E" w:rsidRPr="001C355E" w:rsidRDefault="001C355E">
            <w:r w:rsidRPr="001C355E">
              <w:t> </w:t>
            </w:r>
          </w:p>
        </w:tc>
        <w:tc>
          <w:tcPr>
            <w:tcW w:w="4572" w:type="dxa"/>
            <w:hideMark/>
          </w:tcPr>
          <w:p w14:paraId="51F1A1CF" w14:textId="77777777" w:rsidR="001C355E" w:rsidRPr="001C355E" w:rsidRDefault="001C355E">
            <w:r w:rsidRPr="001C355E">
              <w:t> </w:t>
            </w:r>
          </w:p>
        </w:tc>
        <w:tc>
          <w:tcPr>
            <w:tcW w:w="2300" w:type="dxa"/>
            <w:hideMark/>
          </w:tcPr>
          <w:p w14:paraId="3DD9561F" w14:textId="77777777" w:rsidR="001C355E" w:rsidRPr="001C355E" w:rsidRDefault="001C355E">
            <w:r w:rsidRPr="001C355E">
              <w:t> </w:t>
            </w:r>
          </w:p>
        </w:tc>
        <w:tc>
          <w:tcPr>
            <w:tcW w:w="2221" w:type="dxa"/>
            <w:hideMark/>
          </w:tcPr>
          <w:p w14:paraId="55C9A785" w14:textId="77777777" w:rsidR="001C355E" w:rsidRPr="001C355E" w:rsidRDefault="001C355E">
            <w:r w:rsidRPr="001C355E">
              <w:t> </w:t>
            </w:r>
          </w:p>
        </w:tc>
      </w:tr>
      <w:tr w:rsidR="001C355E" w:rsidRPr="001C355E" w14:paraId="1A05A878" w14:textId="77777777" w:rsidTr="001C355E">
        <w:trPr>
          <w:trHeight w:val="270"/>
        </w:trPr>
        <w:tc>
          <w:tcPr>
            <w:tcW w:w="593" w:type="dxa"/>
            <w:hideMark/>
          </w:tcPr>
          <w:p w14:paraId="2B0517C7" w14:textId="77777777" w:rsidR="001C355E" w:rsidRPr="001C355E" w:rsidRDefault="001C355E" w:rsidP="001C355E">
            <w:r w:rsidRPr="001C355E">
              <w:t>C</w:t>
            </w:r>
          </w:p>
        </w:tc>
        <w:tc>
          <w:tcPr>
            <w:tcW w:w="3031" w:type="dxa"/>
            <w:hideMark/>
          </w:tcPr>
          <w:p w14:paraId="7D6E02B5" w14:textId="77777777" w:rsidR="001C355E" w:rsidRPr="001C355E" w:rsidRDefault="001C355E">
            <w:pPr>
              <w:rPr>
                <w:b/>
                <w:bCs/>
              </w:rPr>
            </w:pPr>
            <w:r w:rsidRPr="001C355E">
              <w:rPr>
                <w:b/>
                <w:bCs/>
              </w:rPr>
              <w:t>Ordnungsbegriff:</w:t>
            </w:r>
          </w:p>
        </w:tc>
        <w:tc>
          <w:tcPr>
            <w:tcW w:w="2563" w:type="dxa"/>
            <w:hideMark/>
          </w:tcPr>
          <w:p w14:paraId="006ADCA8" w14:textId="77777777" w:rsidR="001C355E" w:rsidRPr="001C355E" w:rsidRDefault="001C355E">
            <w:pPr>
              <w:rPr>
                <w:b/>
                <w:bCs/>
              </w:rPr>
            </w:pPr>
            <w:r w:rsidRPr="001C355E">
              <w:rPr>
                <w:b/>
                <w:bCs/>
              </w:rPr>
              <w:t> </w:t>
            </w:r>
          </w:p>
        </w:tc>
        <w:tc>
          <w:tcPr>
            <w:tcW w:w="4572" w:type="dxa"/>
            <w:hideMark/>
          </w:tcPr>
          <w:p w14:paraId="1E9FD919" w14:textId="77777777" w:rsidR="001C355E" w:rsidRPr="001C355E" w:rsidRDefault="001C355E">
            <w:r w:rsidRPr="001C355E">
              <w:t>Felder BLZ und Produkt</w:t>
            </w:r>
          </w:p>
        </w:tc>
        <w:tc>
          <w:tcPr>
            <w:tcW w:w="2300" w:type="dxa"/>
            <w:hideMark/>
          </w:tcPr>
          <w:p w14:paraId="7558532B" w14:textId="77777777" w:rsidR="001C355E" w:rsidRPr="001C355E" w:rsidRDefault="001C355E">
            <w:r w:rsidRPr="001C355E">
              <w:t> </w:t>
            </w:r>
          </w:p>
        </w:tc>
        <w:tc>
          <w:tcPr>
            <w:tcW w:w="2221" w:type="dxa"/>
            <w:hideMark/>
          </w:tcPr>
          <w:p w14:paraId="587BA213" w14:textId="77777777" w:rsidR="001C355E" w:rsidRPr="001C355E" w:rsidRDefault="001C355E">
            <w:r w:rsidRPr="001C355E">
              <w:t> </w:t>
            </w:r>
          </w:p>
        </w:tc>
      </w:tr>
      <w:tr w:rsidR="001C355E" w:rsidRPr="001C355E" w14:paraId="0319A8B1" w14:textId="77777777" w:rsidTr="001C355E">
        <w:trPr>
          <w:trHeight w:val="270"/>
        </w:trPr>
        <w:tc>
          <w:tcPr>
            <w:tcW w:w="593" w:type="dxa"/>
            <w:hideMark/>
          </w:tcPr>
          <w:p w14:paraId="661CB6D8" w14:textId="77777777" w:rsidR="001C355E" w:rsidRPr="001C355E" w:rsidRDefault="001C355E" w:rsidP="001C355E">
            <w:r w:rsidRPr="001C355E">
              <w:t>1</w:t>
            </w:r>
          </w:p>
        </w:tc>
        <w:tc>
          <w:tcPr>
            <w:tcW w:w="3031" w:type="dxa"/>
            <w:hideMark/>
          </w:tcPr>
          <w:p w14:paraId="769F5F99" w14:textId="77777777" w:rsidR="001C355E" w:rsidRPr="001C355E" w:rsidRDefault="001C355E">
            <w:r w:rsidRPr="001C355E">
              <w:t>Satzkennung</w:t>
            </w:r>
          </w:p>
        </w:tc>
        <w:tc>
          <w:tcPr>
            <w:tcW w:w="2563" w:type="dxa"/>
            <w:hideMark/>
          </w:tcPr>
          <w:p w14:paraId="5B235655" w14:textId="77777777" w:rsidR="001C355E" w:rsidRPr="001C355E" w:rsidRDefault="001C355E">
            <w:r w:rsidRPr="001C355E">
              <w:t>C-SATZ</w:t>
            </w:r>
          </w:p>
        </w:tc>
        <w:tc>
          <w:tcPr>
            <w:tcW w:w="4572" w:type="dxa"/>
            <w:hideMark/>
          </w:tcPr>
          <w:p w14:paraId="75B3EE7E" w14:textId="77777777" w:rsidR="001C355E" w:rsidRPr="001C355E" w:rsidRDefault="001C355E">
            <w:r w:rsidRPr="001C355E">
              <w:t>"C"</w:t>
            </w:r>
          </w:p>
        </w:tc>
        <w:tc>
          <w:tcPr>
            <w:tcW w:w="2300" w:type="dxa"/>
            <w:hideMark/>
          </w:tcPr>
          <w:p w14:paraId="12D13C08" w14:textId="77777777" w:rsidR="001C355E" w:rsidRPr="001C355E" w:rsidRDefault="001C355E">
            <w:r w:rsidRPr="001C355E">
              <w:t> </w:t>
            </w:r>
          </w:p>
        </w:tc>
        <w:tc>
          <w:tcPr>
            <w:tcW w:w="2221" w:type="dxa"/>
            <w:hideMark/>
          </w:tcPr>
          <w:p w14:paraId="7FF8B3E1" w14:textId="77777777" w:rsidR="001C355E" w:rsidRPr="001C355E" w:rsidRDefault="001C355E">
            <w:r w:rsidRPr="001C355E">
              <w:t>ja</w:t>
            </w:r>
          </w:p>
        </w:tc>
      </w:tr>
      <w:tr w:rsidR="001C355E" w:rsidRPr="001C355E" w14:paraId="5DBB0D5A" w14:textId="77777777" w:rsidTr="001C355E">
        <w:trPr>
          <w:trHeight w:val="2430"/>
        </w:trPr>
        <w:tc>
          <w:tcPr>
            <w:tcW w:w="593" w:type="dxa"/>
            <w:hideMark/>
          </w:tcPr>
          <w:p w14:paraId="0A693BC9" w14:textId="77777777" w:rsidR="001C355E" w:rsidRPr="001C355E" w:rsidRDefault="001C355E" w:rsidP="001C355E">
            <w:r w:rsidRPr="001C355E">
              <w:lastRenderedPageBreak/>
              <w:t>2</w:t>
            </w:r>
          </w:p>
        </w:tc>
        <w:tc>
          <w:tcPr>
            <w:tcW w:w="3031" w:type="dxa"/>
            <w:hideMark/>
          </w:tcPr>
          <w:p w14:paraId="02274B51" w14:textId="77777777" w:rsidR="001C355E" w:rsidRPr="001C355E" w:rsidRDefault="001C355E">
            <w:r w:rsidRPr="001C355E">
              <w:t>Produkt</w:t>
            </w:r>
          </w:p>
        </w:tc>
        <w:tc>
          <w:tcPr>
            <w:tcW w:w="2563" w:type="dxa"/>
            <w:hideMark/>
          </w:tcPr>
          <w:p w14:paraId="38811CDC" w14:textId="77777777" w:rsidR="001C355E" w:rsidRPr="001C355E" w:rsidRDefault="001C355E">
            <w:r w:rsidRPr="001C355E">
              <w:t>PRODUKT</w:t>
            </w:r>
          </w:p>
        </w:tc>
        <w:tc>
          <w:tcPr>
            <w:tcW w:w="4572" w:type="dxa"/>
            <w:hideMark/>
          </w:tcPr>
          <w:p w14:paraId="4C3D0895" w14:textId="77777777" w:rsidR="001C355E" w:rsidRPr="001C355E" w:rsidRDefault="001C355E">
            <w:r w:rsidRPr="001C355E">
              <w:t>Produkte:</w:t>
            </w:r>
            <w:r w:rsidRPr="001C355E">
              <w:br/>
            </w:r>
            <w:r w:rsidRPr="001C355E">
              <w:br/>
              <w:t xml:space="preserve">50  = </w:t>
            </w:r>
            <w:r w:rsidR="003D0F63">
              <w:t>DMC</w:t>
            </w:r>
            <w:r w:rsidRPr="001C355E">
              <w:t xml:space="preserve">, passiv, ATM, </w:t>
            </w:r>
            <w:proofErr w:type="spellStart"/>
            <w:r w:rsidRPr="001C355E">
              <w:t>domestisch</w:t>
            </w:r>
            <w:proofErr w:type="spellEnd"/>
            <w:r w:rsidRPr="001C355E">
              <w:t xml:space="preserve"> </w:t>
            </w:r>
            <w:r w:rsidRPr="001C355E">
              <w:br/>
              <w:t xml:space="preserve">51  = </w:t>
            </w:r>
            <w:r w:rsidR="003D0F63">
              <w:t>DMC</w:t>
            </w:r>
            <w:r w:rsidRPr="001C355E">
              <w:t xml:space="preserve">, passiv, ATM, </w:t>
            </w:r>
            <w:proofErr w:type="spellStart"/>
            <w:r w:rsidRPr="001C355E">
              <w:t>intra</w:t>
            </w:r>
            <w:proofErr w:type="spellEnd"/>
            <w:r w:rsidRPr="001C355E">
              <w:t xml:space="preserve">                                                                                                                                                                       52  = </w:t>
            </w:r>
            <w:r w:rsidR="003D0F63">
              <w:t>DMC</w:t>
            </w:r>
            <w:r w:rsidRPr="001C355E">
              <w:t xml:space="preserve">, passiv, ATM, </w:t>
            </w:r>
            <w:proofErr w:type="spellStart"/>
            <w:r w:rsidRPr="001C355E">
              <w:t>inter</w:t>
            </w:r>
            <w:proofErr w:type="spellEnd"/>
            <w:r w:rsidRPr="001C355E">
              <w:t xml:space="preserve"> </w:t>
            </w:r>
            <w:r w:rsidRPr="001C355E">
              <w:br/>
              <w:t xml:space="preserve">53  = </w:t>
            </w:r>
            <w:r w:rsidR="003D0F63">
              <w:t>DMC</w:t>
            </w:r>
            <w:r w:rsidRPr="001C355E">
              <w:t xml:space="preserve">, passiv, POS, </w:t>
            </w:r>
            <w:proofErr w:type="spellStart"/>
            <w:r w:rsidRPr="001C355E">
              <w:t>domestisch</w:t>
            </w:r>
            <w:proofErr w:type="spellEnd"/>
            <w:r w:rsidRPr="001C355E">
              <w:t xml:space="preserve"> </w:t>
            </w:r>
            <w:r w:rsidRPr="001C355E">
              <w:br/>
              <w:t xml:space="preserve">54  = </w:t>
            </w:r>
            <w:r w:rsidR="003D0F63">
              <w:t>DMC</w:t>
            </w:r>
            <w:r w:rsidRPr="001C355E">
              <w:t xml:space="preserve">, passiv, POS, </w:t>
            </w:r>
            <w:proofErr w:type="spellStart"/>
            <w:r w:rsidRPr="001C355E">
              <w:t>intra</w:t>
            </w:r>
            <w:proofErr w:type="spellEnd"/>
            <w:r w:rsidRPr="001C355E">
              <w:t xml:space="preserve">                     </w:t>
            </w:r>
            <w:r w:rsidRPr="001C355E">
              <w:br/>
              <w:t xml:space="preserve">55  = </w:t>
            </w:r>
            <w:r w:rsidR="003D0F63">
              <w:t>DMC</w:t>
            </w:r>
            <w:r w:rsidRPr="001C355E">
              <w:t xml:space="preserve">, passiv, POS, </w:t>
            </w:r>
            <w:proofErr w:type="spellStart"/>
            <w:r w:rsidRPr="001C355E">
              <w:t>inter</w:t>
            </w:r>
            <w:proofErr w:type="spellEnd"/>
          </w:p>
        </w:tc>
        <w:tc>
          <w:tcPr>
            <w:tcW w:w="2300" w:type="dxa"/>
            <w:hideMark/>
          </w:tcPr>
          <w:p w14:paraId="5C7F0BDA" w14:textId="77777777" w:rsidR="001C355E" w:rsidRPr="001C355E" w:rsidRDefault="001C355E">
            <w:r w:rsidRPr="001C355E">
              <w:t> </w:t>
            </w:r>
          </w:p>
        </w:tc>
        <w:tc>
          <w:tcPr>
            <w:tcW w:w="2221" w:type="dxa"/>
            <w:hideMark/>
          </w:tcPr>
          <w:p w14:paraId="10F68E3A" w14:textId="77777777" w:rsidR="001C355E" w:rsidRPr="001C355E" w:rsidRDefault="001C355E">
            <w:r w:rsidRPr="001C355E">
              <w:t>ja</w:t>
            </w:r>
          </w:p>
        </w:tc>
      </w:tr>
      <w:tr w:rsidR="001C355E" w:rsidRPr="001C355E" w14:paraId="07F67A98" w14:textId="77777777" w:rsidTr="001C355E">
        <w:trPr>
          <w:trHeight w:val="270"/>
        </w:trPr>
        <w:tc>
          <w:tcPr>
            <w:tcW w:w="593" w:type="dxa"/>
            <w:hideMark/>
          </w:tcPr>
          <w:p w14:paraId="6BFC1E11" w14:textId="77777777" w:rsidR="001C355E" w:rsidRPr="001C355E" w:rsidRDefault="001C355E" w:rsidP="001C355E">
            <w:r w:rsidRPr="001C355E">
              <w:t>3</w:t>
            </w:r>
          </w:p>
        </w:tc>
        <w:tc>
          <w:tcPr>
            <w:tcW w:w="3031" w:type="dxa"/>
            <w:hideMark/>
          </w:tcPr>
          <w:p w14:paraId="421A735A" w14:textId="77777777" w:rsidR="001C355E" w:rsidRPr="001C355E" w:rsidRDefault="001C355E">
            <w:r w:rsidRPr="001C355E">
              <w:t>BLZ</w:t>
            </w:r>
          </w:p>
        </w:tc>
        <w:tc>
          <w:tcPr>
            <w:tcW w:w="2563" w:type="dxa"/>
            <w:hideMark/>
          </w:tcPr>
          <w:p w14:paraId="0BC8233B" w14:textId="77777777" w:rsidR="001C355E" w:rsidRPr="001C355E" w:rsidRDefault="001C355E">
            <w:r w:rsidRPr="001C355E">
              <w:t>BLZ</w:t>
            </w:r>
          </w:p>
        </w:tc>
        <w:tc>
          <w:tcPr>
            <w:tcW w:w="4572" w:type="dxa"/>
            <w:hideMark/>
          </w:tcPr>
          <w:p w14:paraId="17FC589E" w14:textId="77777777" w:rsidR="001C355E" w:rsidRPr="001C355E" w:rsidRDefault="001C355E">
            <w:r w:rsidRPr="001C355E">
              <w:t>Bankleitzahl</w:t>
            </w:r>
          </w:p>
        </w:tc>
        <w:tc>
          <w:tcPr>
            <w:tcW w:w="2300" w:type="dxa"/>
            <w:hideMark/>
          </w:tcPr>
          <w:p w14:paraId="46E05221" w14:textId="77777777" w:rsidR="001C355E" w:rsidRPr="001C355E" w:rsidRDefault="001C355E">
            <w:r w:rsidRPr="001C355E">
              <w:t> </w:t>
            </w:r>
          </w:p>
        </w:tc>
        <w:tc>
          <w:tcPr>
            <w:tcW w:w="2221" w:type="dxa"/>
            <w:hideMark/>
          </w:tcPr>
          <w:p w14:paraId="26BBA6B0" w14:textId="77777777" w:rsidR="001C355E" w:rsidRPr="001C355E" w:rsidRDefault="001C355E">
            <w:r w:rsidRPr="001C355E">
              <w:t>ja</w:t>
            </w:r>
          </w:p>
        </w:tc>
      </w:tr>
      <w:tr w:rsidR="001C355E" w:rsidRPr="001C355E" w14:paraId="3CC8D744" w14:textId="77777777" w:rsidTr="001C355E">
        <w:trPr>
          <w:trHeight w:val="1620"/>
        </w:trPr>
        <w:tc>
          <w:tcPr>
            <w:tcW w:w="593" w:type="dxa"/>
            <w:hideMark/>
          </w:tcPr>
          <w:p w14:paraId="15C9C5BB" w14:textId="77777777" w:rsidR="001C355E" w:rsidRPr="001C355E" w:rsidRDefault="001C355E" w:rsidP="001C355E">
            <w:r w:rsidRPr="001C355E">
              <w:t>4</w:t>
            </w:r>
          </w:p>
        </w:tc>
        <w:tc>
          <w:tcPr>
            <w:tcW w:w="3031" w:type="dxa"/>
            <w:hideMark/>
          </w:tcPr>
          <w:p w14:paraId="78B3465C" w14:textId="77777777" w:rsidR="001C355E" w:rsidRPr="001C355E" w:rsidRDefault="001C355E">
            <w:r w:rsidRPr="001C355E">
              <w:t>Abrechnungswährung</w:t>
            </w:r>
          </w:p>
        </w:tc>
        <w:tc>
          <w:tcPr>
            <w:tcW w:w="2563" w:type="dxa"/>
            <w:hideMark/>
          </w:tcPr>
          <w:p w14:paraId="109F36CE" w14:textId="77777777" w:rsidR="001C355E" w:rsidRPr="001C355E" w:rsidRDefault="001C355E">
            <w:r w:rsidRPr="001C355E">
              <w:t>ABR-WHR</w:t>
            </w:r>
          </w:p>
        </w:tc>
        <w:tc>
          <w:tcPr>
            <w:tcW w:w="4572" w:type="dxa"/>
            <w:hideMark/>
          </w:tcPr>
          <w:p w14:paraId="47062838" w14:textId="77777777" w:rsidR="001C355E" w:rsidRPr="001C355E" w:rsidRDefault="001C355E">
            <w:r w:rsidRPr="001C355E">
              <w:t>978 = EURO</w:t>
            </w:r>
          </w:p>
        </w:tc>
        <w:tc>
          <w:tcPr>
            <w:tcW w:w="2300" w:type="dxa"/>
            <w:hideMark/>
          </w:tcPr>
          <w:p w14:paraId="5241CCB3" w14:textId="77777777" w:rsidR="001C355E" w:rsidRPr="001C355E" w:rsidRDefault="001C355E">
            <w:r w:rsidRPr="001C355E">
              <w:t>Gibt die Währung an, die für alle in der Abrechnung aufgeführten Betragsfelder gilt.</w:t>
            </w:r>
          </w:p>
        </w:tc>
        <w:tc>
          <w:tcPr>
            <w:tcW w:w="2221" w:type="dxa"/>
            <w:hideMark/>
          </w:tcPr>
          <w:p w14:paraId="4156DF7F" w14:textId="77777777" w:rsidR="001C355E" w:rsidRPr="001C355E" w:rsidRDefault="001C355E">
            <w:r w:rsidRPr="001C355E">
              <w:t>ja</w:t>
            </w:r>
          </w:p>
        </w:tc>
      </w:tr>
      <w:tr w:rsidR="001C355E" w:rsidRPr="001C355E" w14:paraId="41212DB9" w14:textId="77777777" w:rsidTr="001C355E">
        <w:trPr>
          <w:trHeight w:val="270"/>
        </w:trPr>
        <w:tc>
          <w:tcPr>
            <w:tcW w:w="593" w:type="dxa"/>
            <w:hideMark/>
          </w:tcPr>
          <w:p w14:paraId="7FF71428" w14:textId="77777777" w:rsidR="001C355E" w:rsidRPr="001C355E" w:rsidRDefault="001C355E" w:rsidP="001C355E">
            <w:r w:rsidRPr="001C355E">
              <w:t> </w:t>
            </w:r>
          </w:p>
        </w:tc>
        <w:tc>
          <w:tcPr>
            <w:tcW w:w="3031" w:type="dxa"/>
            <w:hideMark/>
          </w:tcPr>
          <w:p w14:paraId="44CD352C" w14:textId="77777777" w:rsidR="001C355E" w:rsidRPr="001C355E" w:rsidRDefault="001C355E">
            <w:pPr>
              <w:rPr>
                <w:b/>
                <w:bCs/>
              </w:rPr>
            </w:pPr>
            <w:r w:rsidRPr="001C355E">
              <w:rPr>
                <w:b/>
                <w:bCs/>
              </w:rPr>
              <w:t>Daten:</w:t>
            </w:r>
          </w:p>
        </w:tc>
        <w:tc>
          <w:tcPr>
            <w:tcW w:w="2563" w:type="dxa"/>
            <w:hideMark/>
          </w:tcPr>
          <w:p w14:paraId="0F7DAF88" w14:textId="77777777" w:rsidR="001C355E" w:rsidRPr="001C355E" w:rsidRDefault="001C355E">
            <w:pPr>
              <w:rPr>
                <w:b/>
                <w:bCs/>
              </w:rPr>
            </w:pPr>
            <w:r w:rsidRPr="001C355E">
              <w:rPr>
                <w:b/>
                <w:bCs/>
              </w:rPr>
              <w:t> </w:t>
            </w:r>
          </w:p>
        </w:tc>
        <w:tc>
          <w:tcPr>
            <w:tcW w:w="4572" w:type="dxa"/>
            <w:hideMark/>
          </w:tcPr>
          <w:p w14:paraId="63C3A003" w14:textId="77777777" w:rsidR="001C355E" w:rsidRPr="001C355E" w:rsidRDefault="001C355E">
            <w:r w:rsidRPr="001C355E">
              <w:t> </w:t>
            </w:r>
          </w:p>
        </w:tc>
        <w:tc>
          <w:tcPr>
            <w:tcW w:w="2300" w:type="dxa"/>
            <w:hideMark/>
          </w:tcPr>
          <w:p w14:paraId="62DE885A" w14:textId="77777777" w:rsidR="001C355E" w:rsidRPr="001C355E" w:rsidRDefault="001C355E">
            <w:r w:rsidRPr="001C355E">
              <w:t> </w:t>
            </w:r>
          </w:p>
        </w:tc>
        <w:tc>
          <w:tcPr>
            <w:tcW w:w="2221" w:type="dxa"/>
            <w:hideMark/>
          </w:tcPr>
          <w:p w14:paraId="0E21C8CE" w14:textId="77777777" w:rsidR="001C355E" w:rsidRPr="001C355E" w:rsidRDefault="001C355E">
            <w:r w:rsidRPr="001C355E">
              <w:t> </w:t>
            </w:r>
          </w:p>
        </w:tc>
      </w:tr>
      <w:tr w:rsidR="001C355E" w:rsidRPr="001C355E" w14:paraId="285F2AF7" w14:textId="77777777" w:rsidTr="001C355E">
        <w:trPr>
          <w:trHeight w:val="540"/>
        </w:trPr>
        <w:tc>
          <w:tcPr>
            <w:tcW w:w="593" w:type="dxa"/>
            <w:hideMark/>
          </w:tcPr>
          <w:p w14:paraId="30E3F676" w14:textId="77777777" w:rsidR="001C355E" w:rsidRPr="001C355E" w:rsidRDefault="001C355E" w:rsidP="001C355E">
            <w:r w:rsidRPr="001C355E">
              <w:t>5</w:t>
            </w:r>
          </w:p>
        </w:tc>
        <w:tc>
          <w:tcPr>
            <w:tcW w:w="3031" w:type="dxa"/>
            <w:hideMark/>
          </w:tcPr>
          <w:p w14:paraId="3472E80E" w14:textId="77777777" w:rsidR="001C355E" w:rsidRPr="001C355E" w:rsidRDefault="001C355E">
            <w:r w:rsidRPr="001C355E">
              <w:t>Anzahl erster Vorlagen</w:t>
            </w:r>
          </w:p>
        </w:tc>
        <w:tc>
          <w:tcPr>
            <w:tcW w:w="2563" w:type="dxa"/>
            <w:hideMark/>
          </w:tcPr>
          <w:p w14:paraId="373D3D19" w14:textId="77777777" w:rsidR="001C355E" w:rsidRPr="001C355E" w:rsidRDefault="001C355E">
            <w:r w:rsidRPr="001C355E">
              <w:t>ANZ-ERSTE-VORL</w:t>
            </w:r>
          </w:p>
        </w:tc>
        <w:tc>
          <w:tcPr>
            <w:tcW w:w="4572" w:type="dxa"/>
            <w:hideMark/>
          </w:tcPr>
          <w:p w14:paraId="435DC405" w14:textId="77777777" w:rsidR="001C355E" w:rsidRPr="001C355E" w:rsidRDefault="001C355E">
            <w:r w:rsidRPr="001C355E">
              <w:t>Anzahl erster Vorlagen</w:t>
            </w:r>
          </w:p>
        </w:tc>
        <w:tc>
          <w:tcPr>
            <w:tcW w:w="2300" w:type="dxa"/>
            <w:hideMark/>
          </w:tcPr>
          <w:p w14:paraId="7F35C8C8" w14:textId="77777777" w:rsidR="001C355E" w:rsidRPr="001C355E" w:rsidRDefault="001C355E">
            <w:r w:rsidRPr="001C355E">
              <w:t> </w:t>
            </w:r>
          </w:p>
        </w:tc>
        <w:tc>
          <w:tcPr>
            <w:tcW w:w="2221" w:type="dxa"/>
            <w:hideMark/>
          </w:tcPr>
          <w:p w14:paraId="4D64A01C" w14:textId="77777777" w:rsidR="001C355E" w:rsidRPr="001C355E" w:rsidRDefault="001C355E">
            <w:r w:rsidRPr="001C355E">
              <w:t>ja</w:t>
            </w:r>
          </w:p>
        </w:tc>
      </w:tr>
      <w:tr w:rsidR="001C355E" w:rsidRPr="001C355E" w14:paraId="69F841BA" w14:textId="77777777" w:rsidTr="001C355E">
        <w:trPr>
          <w:trHeight w:val="540"/>
        </w:trPr>
        <w:tc>
          <w:tcPr>
            <w:tcW w:w="593" w:type="dxa"/>
            <w:hideMark/>
          </w:tcPr>
          <w:p w14:paraId="66000292" w14:textId="77777777" w:rsidR="001C355E" w:rsidRPr="001C355E" w:rsidRDefault="001C355E" w:rsidP="001C355E">
            <w:r w:rsidRPr="001C355E">
              <w:t>6</w:t>
            </w:r>
          </w:p>
        </w:tc>
        <w:tc>
          <w:tcPr>
            <w:tcW w:w="3031" w:type="dxa"/>
            <w:hideMark/>
          </w:tcPr>
          <w:p w14:paraId="296F87C3" w14:textId="77777777" w:rsidR="001C355E" w:rsidRPr="001C355E" w:rsidRDefault="001C355E">
            <w:r w:rsidRPr="001C355E">
              <w:t>Trans</w:t>
            </w:r>
            <w:r w:rsidR="003B7061">
              <w:t>ak</w:t>
            </w:r>
            <w:r w:rsidRPr="001C355E">
              <w:t>tionsvolumen erster Vorlagen</w:t>
            </w:r>
          </w:p>
        </w:tc>
        <w:tc>
          <w:tcPr>
            <w:tcW w:w="2563" w:type="dxa"/>
            <w:hideMark/>
          </w:tcPr>
          <w:p w14:paraId="36B80CD2" w14:textId="77777777" w:rsidR="001C355E" w:rsidRPr="001C355E" w:rsidRDefault="001C355E">
            <w:r w:rsidRPr="001C355E">
              <w:t>TRANS-VOL-VORL</w:t>
            </w:r>
          </w:p>
        </w:tc>
        <w:tc>
          <w:tcPr>
            <w:tcW w:w="4572" w:type="dxa"/>
            <w:hideMark/>
          </w:tcPr>
          <w:p w14:paraId="4DD0AAFB" w14:textId="77777777" w:rsidR="001C355E" w:rsidRPr="001C355E" w:rsidRDefault="001C355E">
            <w:r w:rsidRPr="001C355E">
              <w:t xml:space="preserve">Summe des </w:t>
            </w:r>
            <w:proofErr w:type="spellStart"/>
            <w:r w:rsidRPr="001C355E">
              <w:t>Trx</w:t>
            </w:r>
            <w:proofErr w:type="spellEnd"/>
            <w:r w:rsidRPr="001C355E">
              <w:t>-Umsatzvolumens aller erster Vorlagen</w:t>
            </w:r>
          </w:p>
        </w:tc>
        <w:tc>
          <w:tcPr>
            <w:tcW w:w="2300" w:type="dxa"/>
            <w:hideMark/>
          </w:tcPr>
          <w:p w14:paraId="593C3F17" w14:textId="77777777" w:rsidR="001C355E" w:rsidRPr="001C355E" w:rsidRDefault="001C355E">
            <w:r w:rsidRPr="001C355E">
              <w:t> </w:t>
            </w:r>
          </w:p>
        </w:tc>
        <w:tc>
          <w:tcPr>
            <w:tcW w:w="2221" w:type="dxa"/>
            <w:hideMark/>
          </w:tcPr>
          <w:p w14:paraId="774D4260" w14:textId="77777777" w:rsidR="001C355E" w:rsidRPr="001C355E" w:rsidRDefault="001C355E">
            <w:r w:rsidRPr="001C355E">
              <w:t>ja</w:t>
            </w:r>
          </w:p>
        </w:tc>
      </w:tr>
      <w:tr w:rsidR="001C355E" w:rsidRPr="001C355E" w14:paraId="2A8B9A99" w14:textId="77777777" w:rsidTr="001C355E">
        <w:trPr>
          <w:trHeight w:val="3240"/>
        </w:trPr>
        <w:tc>
          <w:tcPr>
            <w:tcW w:w="593" w:type="dxa"/>
            <w:hideMark/>
          </w:tcPr>
          <w:p w14:paraId="73FE694A" w14:textId="77777777" w:rsidR="001C355E" w:rsidRPr="001C355E" w:rsidRDefault="001C355E" w:rsidP="001C355E">
            <w:r w:rsidRPr="001C355E">
              <w:t>7</w:t>
            </w:r>
          </w:p>
        </w:tc>
        <w:tc>
          <w:tcPr>
            <w:tcW w:w="3031" w:type="dxa"/>
            <w:hideMark/>
          </w:tcPr>
          <w:p w14:paraId="021A2B3B" w14:textId="77777777" w:rsidR="001C355E" w:rsidRPr="001C355E" w:rsidRDefault="001C355E">
            <w:r w:rsidRPr="001C355E">
              <w:t>Fremdgebühren</w:t>
            </w:r>
          </w:p>
        </w:tc>
        <w:tc>
          <w:tcPr>
            <w:tcW w:w="2563" w:type="dxa"/>
            <w:hideMark/>
          </w:tcPr>
          <w:p w14:paraId="40F926EA" w14:textId="77777777" w:rsidR="001C355E" w:rsidRPr="001C355E" w:rsidRDefault="001C355E">
            <w:r w:rsidRPr="001C355E">
              <w:t>FREMD-GEB</w:t>
            </w:r>
          </w:p>
        </w:tc>
        <w:tc>
          <w:tcPr>
            <w:tcW w:w="4572" w:type="dxa"/>
            <w:hideMark/>
          </w:tcPr>
          <w:p w14:paraId="3156A67E" w14:textId="77777777" w:rsidR="001C355E" w:rsidRPr="001C355E" w:rsidRDefault="001C355E">
            <w:r w:rsidRPr="001C355E">
              <w:t>Gebühren Dritter gelten für alle Produkte</w:t>
            </w:r>
          </w:p>
        </w:tc>
        <w:tc>
          <w:tcPr>
            <w:tcW w:w="2300" w:type="dxa"/>
            <w:hideMark/>
          </w:tcPr>
          <w:p w14:paraId="643E0531" w14:textId="77777777" w:rsidR="001C355E" w:rsidRPr="001C355E" w:rsidRDefault="001C355E">
            <w:r w:rsidRPr="001C355E">
              <w:t>Forderungen der Helaba an das Institut werden mit einem negativen Wert dargestellt.</w:t>
            </w:r>
            <w:r w:rsidRPr="001C355E">
              <w:br/>
              <w:t>Verbindlichkeiten der Helaba an das Institut werden mit einem positiven Wert dargestellt.</w:t>
            </w:r>
          </w:p>
        </w:tc>
        <w:tc>
          <w:tcPr>
            <w:tcW w:w="2221" w:type="dxa"/>
            <w:hideMark/>
          </w:tcPr>
          <w:p w14:paraId="3A5A0557" w14:textId="77777777" w:rsidR="001C355E" w:rsidRPr="001C355E" w:rsidRDefault="001C355E">
            <w:r w:rsidRPr="001C355E">
              <w:t>ja</w:t>
            </w:r>
          </w:p>
        </w:tc>
      </w:tr>
      <w:tr w:rsidR="001C355E" w:rsidRPr="001C355E" w14:paraId="2381F212" w14:textId="77777777" w:rsidTr="001C355E">
        <w:trPr>
          <w:trHeight w:val="3240"/>
        </w:trPr>
        <w:tc>
          <w:tcPr>
            <w:tcW w:w="593" w:type="dxa"/>
            <w:hideMark/>
          </w:tcPr>
          <w:p w14:paraId="48B697B4" w14:textId="77777777" w:rsidR="001C355E" w:rsidRPr="001C355E" w:rsidRDefault="001C355E" w:rsidP="001C355E">
            <w:r w:rsidRPr="001C355E">
              <w:lastRenderedPageBreak/>
              <w:t>8</w:t>
            </w:r>
          </w:p>
        </w:tc>
        <w:tc>
          <w:tcPr>
            <w:tcW w:w="3031" w:type="dxa"/>
            <w:hideMark/>
          </w:tcPr>
          <w:p w14:paraId="1FE6B01B" w14:textId="77777777" w:rsidR="001C355E" w:rsidRPr="001C355E" w:rsidRDefault="003B7061">
            <w:r>
              <w:t>Entgelteinnahmen (Auslands</w:t>
            </w:r>
            <w:r w:rsidR="001C355E" w:rsidRPr="001C355E">
              <w:t>einsatzentgelt)</w:t>
            </w:r>
          </w:p>
        </w:tc>
        <w:tc>
          <w:tcPr>
            <w:tcW w:w="2563" w:type="dxa"/>
            <w:hideMark/>
          </w:tcPr>
          <w:p w14:paraId="6FFEBBDF" w14:textId="77777777" w:rsidR="001C355E" w:rsidRPr="001C355E" w:rsidRDefault="001C355E">
            <w:r w:rsidRPr="001C355E">
              <w:t>ENTGELT-EINN</w:t>
            </w:r>
          </w:p>
        </w:tc>
        <w:tc>
          <w:tcPr>
            <w:tcW w:w="4572" w:type="dxa"/>
            <w:hideMark/>
          </w:tcPr>
          <w:p w14:paraId="1A7A3F78" w14:textId="77777777" w:rsidR="001C355E" w:rsidRPr="001C355E" w:rsidRDefault="001C355E">
            <w:r w:rsidRPr="001C355E">
              <w:t>Entgelte (nationale), die von der Helaba für das Institut vom Karteninhaber eingezogen wurden bzw. dem Institut aufgrund von nationalen Vereinbarungen zustehen, gelten für alle Produkte</w:t>
            </w:r>
          </w:p>
        </w:tc>
        <w:tc>
          <w:tcPr>
            <w:tcW w:w="2300" w:type="dxa"/>
            <w:hideMark/>
          </w:tcPr>
          <w:p w14:paraId="5EE18FF8" w14:textId="77777777" w:rsidR="001C355E" w:rsidRPr="001C355E" w:rsidRDefault="001C355E">
            <w:r w:rsidRPr="001C355E">
              <w:t>Forderungen der Helaba an das Institut werden mit einem negativen Wert dargestellt.</w:t>
            </w:r>
            <w:r w:rsidRPr="001C355E">
              <w:br/>
              <w:t>Verbindlichkeiten der Helaba an das Institut werden mit einem positiven Wert dargestellt.</w:t>
            </w:r>
          </w:p>
        </w:tc>
        <w:tc>
          <w:tcPr>
            <w:tcW w:w="2221" w:type="dxa"/>
            <w:hideMark/>
          </w:tcPr>
          <w:p w14:paraId="0E5D11D6" w14:textId="77777777" w:rsidR="001C355E" w:rsidRPr="001C355E" w:rsidRDefault="001C355E">
            <w:r w:rsidRPr="001C355E">
              <w:t>ja</w:t>
            </w:r>
          </w:p>
        </w:tc>
      </w:tr>
      <w:tr w:rsidR="001C355E" w:rsidRPr="001C355E" w14:paraId="5B38FA3A" w14:textId="77777777" w:rsidTr="001C355E">
        <w:trPr>
          <w:trHeight w:val="3240"/>
        </w:trPr>
        <w:tc>
          <w:tcPr>
            <w:tcW w:w="593" w:type="dxa"/>
            <w:hideMark/>
          </w:tcPr>
          <w:p w14:paraId="4B306046" w14:textId="77777777" w:rsidR="001C355E" w:rsidRPr="001C355E" w:rsidRDefault="001C355E" w:rsidP="001C355E">
            <w:r w:rsidRPr="001C355E">
              <w:t>10</w:t>
            </w:r>
          </w:p>
        </w:tc>
        <w:tc>
          <w:tcPr>
            <w:tcW w:w="3031" w:type="dxa"/>
            <w:hideMark/>
          </w:tcPr>
          <w:p w14:paraId="19EA3F10" w14:textId="77777777" w:rsidR="001C355E" w:rsidRPr="001C355E" w:rsidRDefault="001C355E">
            <w:proofErr w:type="spellStart"/>
            <w:r w:rsidRPr="001C355E">
              <w:t>Interchanges</w:t>
            </w:r>
            <w:proofErr w:type="spellEnd"/>
          </w:p>
        </w:tc>
        <w:tc>
          <w:tcPr>
            <w:tcW w:w="2563" w:type="dxa"/>
            <w:hideMark/>
          </w:tcPr>
          <w:p w14:paraId="4A82164A" w14:textId="77777777" w:rsidR="001C355E" w:rsidRPr="001C355E" w:rsidRDefault="001C355E">
            <w:r w:rsidRPr="001C355E">
              <w:t>INTERCHANGES</w:t>
            </w:r>
          </w:p>
        </w:tc>
        <w:tc>
          <w:tcPr>
            <w:tcW w:w="4572" w:type="dxa"/>
            <w:hideMark/>
          </w:tcPr>
          <w:p w14:paraId="7B9DE7AD" w14:textId="77777777" w:rsidR="001C355E" w:rsidRPr="001C355E" w:rsidRDefault="001C355E">
            <w:proofErr w:type="spellStart"/>
            <w:r w:rsidRPr="001C355E">
              <w:t>Interchanges</w:t>
            </w:r>
            <w:proofErr w:type="spellEnd"/>
            <w:r w:rsidRPr="001C355E">
              <w:t>, gelten für alle Produkte</w:t>
            </w:r>
          </w:p>
        </w:tc>
        <w:tc>
          <w:tcPr>
            <w:tcW w:w="2300" w:type="dxa"/>
            <w:hideMark/>
          </w:tcPr>
          <w:p w14:paraId="73CDCD08" w14:textId="77777777" w:rsidR="001C355E" w:rsidRPr="001C355E" w:rsidRDefault="001C355E">
            <w:r w:rsidRPr="001C355E">
              <w:t>Forderungen der Helaba an das Institut werden mit einem negativen Wert dargestellt.</w:t>
            </w:r>
            <w:r w:rsidRPr="001C355E">
              <w:br/>
              <w:t>Verbindlichkeiten der Helaba an das Institut werden mit einem positiven Wert dargestellt.</w:t>
            </w:r>
          </w:p>
        </w:tc>
        <w:tc>
          <w:tcPr>
            <w:tcW w:w="2221" w:type="dxa"/>
            <w:hideMark/>
          </w:tcPr>
          <w:p w14:paraId="393FAF68" w14:textId="77777777" w:rsidR="001C355E" w:rsidRPr="001C355E" w:rsidRDefault="001C355E">
            <w:r w:rsidRPr="001C355E">
              <w:t>ja</w:t>
            </w:r>
          </w:p>
        </w:tc>
      </w:tr>
      <w:tr w:rsidR="001C355E" w:rsidRPr="001C355E" w14:paraId="5D10CE0F" w14:textId="77777777" w:rsidTr="001C355E">
        <w:trPr>
          <w:trHeight w:val="3240"/>
        </w:trPr>
        <w:tc>
          <w:tcPr>
            <w:tcW w:w="593" w:type="dxa"/>
            <w:hideMark/>
          </w:tcPr>
          <w:p w14:paraId="33E46DEB" w14:textId="77777777" w:rsidR="001C355E" w:rsidRPr="001C355E" w:rsidRDefault="001C355E" w:rsidP="001C355E">
            <w:r w:rsidRPr="001C355E">
              <w:t>11</w:t>
            </w:r>
          </w:p>
        </w:tc>
        <w:tc>
          <w:tcPr>
            <w:tcW w:w="3031" w:type="dxa"/>
            <w:hideMark/>
          </w:tcPr>
          <w:p w14:paraId="5D59AAF5" w14:textId="77777777" w:rsidR="001C355E" w:rsidRPr="001C355E" w:rsidRDefault="001C355E">
            <w:r w:rsidRPr="001C355E">
              <w:t>Kursdifferenzen</w:t>
            </w:r>
          </w:p>
        </w:tc>
        <w:tc>
          <w:tcPr>
            <w:tcW w:w="2563" w:type="dxa"/>
            <w:hideMark/>
          </w:tcPr>
          <w:p w14:paraId="540069FF" w14:textId="77777777" w:rsidR="001C355E" w:rsidRPr="001C355E" w:rsidRDefault="001C355E">
            <w:r w:rsidRPr="001C355E">
              <w:t>KURSDIF</w:t>
            </w:r>
          </w:p>
        </w:tc>
        <w:tc>
          <w:tcPr>
            <w:tcW w:w="4572" w:type="dxa"/>
            <w:hideMark/>
          </w:tcPr>
          <w:p w14:paraId="2EEF322E" w14:textId="77777777" w:rsidR="001C355E" w:rsidRPr="001C355E" w:rsidRDefault="001C355E">
            <w:r w:rsidRPr="001C355E">
              <w:t>Kursdifferenzen, gelten für alle Produkte im Passivbereich</w:t>
            </w:r>
          </w:p>
        </w:tc>
        <w:tc>
          <w:tcPr>
            <w:tcW w:w="2300" w:type="dxa"/>
            <w:hideMark/>
          </w:tcPr>
          <w:p w14:paraId="2964E0AF" w14:textId="77777777" w:rsidR="001C355E" w:rsidRPr="001C355E" w:rsidRDefault="001C355E">
            <w:r w:rsidRPr="001C355E">
              <w:t>Forderungen der Helaba an das Institut werden mit einem negativen Wert dargestellt.</w:t>
            </w:r>
            <w:r w:rsidRPr="001C355E">
              <w:br/>
              <w:t>Verbindlichkeiten der Helaba an das Institut werden mit einem positiven Wert dargestellt.</w:t>
            </w:r>
          </w:p>
        </w:tc>
        <w:tc>
          <w:tcPr>
            <w:tcW w:w="2221" w:type="dxa"/>
            <w:hideMark/>
          </w:tcPr>
          <w:p w14:paraId="1E0C687A" w14:textId="77777777" w:rsidR="001C355E" w:rsidRPr="001C355E" w:rsidRDefault="001C355E">
            <w:r w:rsidRPr="001C355E">
              <w:t>ja</w:t>
            </w:r>
          </w:p>
        </w:tc>
      </w:tr>
      <w:tr w:rsidR="001C355E" w:rsidRPr="001C355E" w14:paraId="661FBBC1" w14:textId="77777777" w:rsidTr="001C355E">
        <w:trPr>
          <w:trHeight w:val="1350"/>
        </w:trPr>
        <w:tc>
          <w:tcPr>
            <w:tcW w:w="593" w:type="dxa"/>
            <w:hideMark/>
          </w:tcPr>
          <w:p w14:paraId="68BE0910" w14:textId="77777777" w:rsidR="001C355E" w:rsidRPr="001C355E" w:rsidRDefault="001C355E" w:rsidP="001C355E">
            <w:r w:rsidRPr="001C355E">
              <w:t>20</w:t>
            </w:r>
          </w:p>
        </w:tc>
        <w:tc>
          <w:tcPr>
            <w:tcW w:w="3031" w:type="dxa"/>
            <w:hideMark/>
          </w:tcPr>
          <w:p w14:paraId="5D6E8F11" w14:textId="77777777" w:rsidR="001C355E" w:rsidRPr="001C355E" w:rsidRDefault="001C355E">
            <w:proofErr w:type="spellStart"/>
            <w:r w:rsidRPr="001C355E">
              <w:t>Gesamtabrechnungs</w:t>
            </w:r>
            <w:proofErr w:type="spellEnd"/>
            <w:r w:rsidRPr="001C355E">
              <w:t xml:space="preserve"> betrag </w:t>
            </w:r>
            <w:proofErr w:type="spellStart"/>
            <w:r w:rsidRPr="001C355E">
              <w:t>abzueglich</w:t>
            </w:r>
            <w:proofErr w:type="spellEnd"/>
            <w:r w:rsidRPr="001C355E">
              <w:t xml:space="preserve"> Summe der </w:t>
            </w:r>
            <w:proofErr w:type="spellStart"/>
            <w:r w:rsidRPr="001C355E">
              <w:t>Einreichergebühr</w:t>
            </w:r>
            <w:proofErr w:type="spellEnd"/>
          </w:p>
        </w:tc>
        <w:tc>
          <w:tcPr>
            <w:tcW w:w="2563" w:type="dxa"/>
            <w:hideMark/>
          </w:tcPr>
          <w:p w14:paraId="75735A5C" w14:textId="77777777" w:rsidR="001C355E" w:rsidRPr="001C355E" w:rsidRDefault="001C355E">
            <w:r w:rsidRPr="001C355E">
              <w:t>ABRBETR-G-ABZGL</w:t>
            </w:r>
          </w:p>
        </w:tc>
        <w:tc>
          <w:tcPr>
            <w:tcW w:w="4572" w:type="dxa"/>
            <w:hideMark/>
          </w:tcPr>
          <w:p w14:paraId="655E7DCC" w14:textId="77777777" w:rsidR="001C355E" w:rsidRPr="001C355E" w:rsidRDefault="001C355E">
            <w:r w:rsidRPr="001C355E">
              <w:t xml:space="preserve">da keine </w:t>
            </w:r>
            <w:proofErr w:type="spellStart"/>
            <w:r w:rsidRPr="001C355E">
              <w:t>Einreichergebühr</w:t>
            </w:r>
            <w:proofErr w:type="spellEnd"/>
            <w:r w:rsidRPr="001C355E">
              <w:t xml:space="preserve"> im Passivgeschäft, Feld 20 = Gesamtabrechnungsbetrag; entspricht im Passivgeschäft dem Inhalt von Feld 17</w:t>
            </w:r>
          </w:p>
        </w:tc>
        <w:tc>
          <w:tcPr>
            <w:tcW w:w="2300" w:type="dxa"/>
            <w:hideMark/>
          </w:tcPr>
          <w:p w14:paraId="750CD70B" w14:textId="77777777" w:rsidR="001C355E" w:rsidRPr="001C355E" w:rsidRDefault="001C355E">
            <w:r w:rsidRPr="001C355E">
              <w:t> </w:t>
            </w:r>
          </w:p>
        </w:tc>
        <w:tc>
          <w:tcPr>
            <w:tcW w:w="2221" w:type="dxa"/>
            <w:hideMark/>
          </w:tcPr>
          <w:p w14:paraId="08A2BC55" w14:textId="77777777" w:rsidR="001C355E" w:rsidRPr="001C355E" w:rsidRDefault="001C355E">
            <w:r w:rsidRPr="001C355E">
              <w:t>ja</w:t>
            </w:r>
          </w:p>
        </w:tc>
      </w:tr>
      <w:tr w:rsidR="001C355E" w:rsidRPr="001C355E" w14:paraId="6DAD4E7C" w14:textId="77777777" w:rsidTr="001C355E">
        <w:trPr>
          <w:trHeight w:val="270"/>
        </w:trPr>
        <w:tc>
          <w:tcPr>
            <w:tcW w:w="593" w:type="dxa"/>
            <w:hideMark/>
          </w:tcPr>
          <w:p w14:paraId="6A72C1C3" w14:textId="77777777" w:rsidR="001C355E" w:rsidRPr="001C355E" w:rsidRDefault="001C355E" w:rsidP="001C355E">
            <w:r w:rsidRPr="001C355E">
              <w:t>21</w:t>
            </w:r>
          </w:p>
        </w:tc>
        <w:tc>
          <w:tcPr>
            <w:tcW w:w="3031" w:type="dxa"/>
            <w:hideMark/>
          </w:tcPr>
          <w:p w14:paraId="4F805032" w14:textId="77777777" w:rsidR="001C355E" w:rsidRPr="001C355E" w:rsidRDefault="001C355E">
            <w:r w:rsidRPr="001C355E">
              <w:t>Filler</w:t>
            </w:r>
          </w:p>
        </w:tc>
        <w:tc>
          <w:tcPr>
            <w:tcW w:w="2563" w:type="dxa"/>
            <w:hideMark/>
          </w:tcPr>
          <w:p w14:paraId="08917FC2" w14:textId="77777777" w:rsidR="001C355E" w:rsidRPr="001C355E" w:rsidRDefault="001C355E">
            <w:r w:rsidRPr="001C355E">
              <w:t>FILLER</w:t>
            </w:r>
          </w:p>
        </w:tc>
        <w:tc>
          <w:tcPr>
            <w:tcW w:w="4572" w:type="dxa"/>
            <w:hideMark/>
          </w:tcPr>
          <w:p w14:paraId="50DEF70A" w14:textId="77777777" w:rsidR="001C355E" w:rsidRPr="001C355E" w:rsidRDefault="001C355E">
            <w:r w:rsidRPr="001C355E">
              <w:t> </w:t>
            </w:r>
          </w:p>
        </w:tc>
        <w:tc>
          <w:tcPr>
            <w:tcW w:w="2300" w:type="dxa"/>
            <w:hideMark/>
          </w:tcPr>
          <w:p w14:paraId="14B81201" w14:textId="77777777" w:rsidR="001C355E" w:rsidRPr="001C355E" w:rsidRDefault="001C355E">
            <w:r w:rsidRPr="001C355E">
              <w:t> </w:t>
            </w:r>
          </w:p>
        </w:tc>
        <w:tc>
          <w:tcPr>
            <w:tcW w:w="2221" w:type="dxa"/>
            <w:hideMark/>
          </w:tcPr>
          <w:p w14:paraId="74975BE5" w14:textId="77777777" w:rsidR="001C355E" w:rsidRPr="001C355E" w:rsidRDefault="001C355E">
            <w:r w:rsidRPr="001C355E">
              <w:t>ja</w:t>
            </w:r>
          </w:p>
        </w:tc>
      </w:tr>
      <w:tr w:rsidR="001C355E" w:rsidRPr="001C355E" w14:paraId="6E2C12F9" w14:textId="77777777" w:rsidTr="001C355E">
        <w:trPr>
          <w:trHeight w:val="810"/>
        </w:trPr>
        <w:tc>
          <w:tcPr>
            <w:tcW w:w="593" w:type="dxa"/>
            <w:hideMark/>
          </w:tcPr>
          <w:p w14:paraId="2CA8D346" w14:textId="77777777" w:rsidR="001C355E" w:rsidRPr="001C355E" w:rsidRDefault="001C355E" w:rsidP="001C355E">
            <w:r w:rsidRPr="001C355E">
              <w:t>22</w:t>
            </w:r>
          </w:p>
        </w:tc>
        <w:tc>
          <w:tcPr>
            <w:tcW w:w="3031" w:type="dxa"/>
            <w:hideMark/>
          </w:tcPr>
          <w:p w14:paraId="63BDF161" w14:textId="77777777" w:rsidR="001C355E" w:rsidRPr="001C355E" w:rsidRDefault="001C355E">
            <w:r w:rsidRPr="001C355E">
              <w:t>Anzahl negativer Autorisierungsanfragen</w:t>
            </w:r>
          </w:p>
        </w:tc>
        <w:tc>
          <w:tcPr>
            <w:tcW w:w="2563" w:type="dxa"/>
            <w:hideMark/>
          </w:tcPr>
          <w:p w14:paraId="08E204FC" w14:textId="77777777" w:rsidR="001C355E" w:rsidRPr="001C355E" w:rsidRDefault="001C355E">
            <w:r w:rsidRPr="001C355E">
              <w:t>ANZ-NEG-AUT-ANF</w:t>
            </w:r>
          </w:p>
        </w:tc>
        <w:tc>
          <w:tcPr>
            <w:tcW w:w="4572" w:type="dxa"/>
            <w:hideMark/>
          </w:tcPr>
          <w:p w14:paraId="61E5FCDB" w14:textId="77777777" w:rsidR="001C355E" w:rsidRPr="001C355E" w:rsidRDefault="001C355E">
            <w:r w:rsidRPr="001C355E">
              <w:t>Anzahl der vom Institut abgelehnten Autorisierungsanfragen</w:t>
            </w:r>
          </w:p>
        </w:tc>
        <w:tc>
          <w:tcPr>
            <w:tcW w:w="2300" w:type="dxa"/>
            <w:hideMark/>
          </w:tcPr>
          <w:p w14:paraId="4F223812" w14:textId="77777777" w:rsidR="001C355E" w:rsidRPr="001C355E" w:rsidRDefault="001C355E">
            <w:pPr>
              <w:rPr>
                <w:b/>
                <w:bCs/>
              </w:rPr>
            </w:pPr>
            <w:r w:rsidRPr="001C355E">
              <w:rPr>
                <w:b/>
                <w:bCs/>
              </w:rPr>
              <w:t> </w:t>
            </w:r>
          </w:p>
        </w:tc>
        <w:tc>
          <w:tcPr>
            <w:tcW w:w="2221" w:type="dxa"/>
            <w:hideMark/>
          </w:tcPr>
          <w:p w14:paraId="6ECDF48F" w14:textId="77777777" w:rsidR="001C355E" w:rsidRPr="001C355E" w:rsidRDefault="001C355E">
            <w:pPr>
              <w:rPr>
                <w:b/>
                <w:bCs/>
              </w:rPr>
            </w:pPr>
            <w:r w:rsidRPr="001C355E">
              <w:rPr>
                <w:b/>
                <w:bCs/>
              </w:rPr>
              <w:t>ja</w:t>
            </w:r>
          </w:p>
        </w:tc>
      </w:tr>
      <w:tr w:rsidR="001C355E" w:rsidRPr="001C355E" w14:paraId="4E7C8561" w14:textId="77777777" w:rsidTr="001C355E">
        <w:trPr>
          <w:trHeight w:val="1080"/>
        </w:trPr>
        <w:tc>
          <w:tcPr>
            <w:tcW w:w="593" w:type="dxa"/>
            <w:hideMark/>
          </w:tcPr>
          <w:p w14:paraId="2BE0D292" w14:textId="77777777" w:rsidR="001C355E" w:rsidRPr="001C355E" w:rsidRDefault="001C355E" w:rsidP="001C355E">
            <w:r w:rsidRPr="001C355E">
              <w:lastRenderedPageBreak/>
              <w:t>23</w:t>
            </w:r>
          </w:p>
        </w:tc>
        <w:tc>
          <w:tcPr>
            <w:tcW w:w="3031" w:type="dxa"/>
            <w:hideMark/>
          </w:tcPr>
          <w:p w14:paraId="6AFAE51B" w14:textId="77777777" w:rsidR="001C355E" w:rsidRPr="001C355E" w:rsidRDefault="003B7061">
            <w:r>
              <w:t>Transak</w:t>
            </w:r>
            <w:r w:rsidR="001C355E" w:rsidRPr="001C355E">
              <w:t>tionsvolumen negativer Autorisierungsanfragen</w:t>
            </w:r>
          </w:p>
        </w:tc>
        <w:tc>
          <w:tcPr>
            <w:tcW w:w="2563" w:type="dxa"/>
            <w:hideMark/>
          </w:tcPr>
          <w:p w14:paraId="3634343F" w14:textId="77777777" w:rsidR="001C355E" w:rsidRPr="001C355E" w:rsidRDefault="001C355E">
            <w:r w:rsidRPr="001C355E">
              <w:t>TRANVOL-NEG-ANF</w:t>
            </w:r>
          </w:p>
        </w:tc>
        <w:tc>
          <w:tcPr>
            <w:tcW w:w="4572" w:type="dxa"/>
            <w:hideMark/>
          </w:tcPr>
          <w:p w14:paraId="0BC51D0C" w14:textId="77777777" w:rsidR="001C355E" w:rsidRPr="001C355E" w:rsidRDefault="001C355E">
            <w:r w:rsidRPr="001C355E">
              <w:t>Summe der vom Institut abgelehnten Autorisierungsanfragen in EURO umgerechnet</w:t>
            </w:r>
          </w:p>
        </w:tc>
        <w:tc>
          <w:tcPr>
            <w:tcW w:w="2300" w:type="dxa"/>
            <w:hideMark/>
          </w:tcPr>
          <w:p w14:paraId="23F805C4" w14:textId="77777777" w:rsidR="001C355E" w:rsidRPr="001C355E" w:rsidRDefault="001C355E">
            <w:pPr>
              <w:rPr>
                <w:b/>
                <w:bCs/>
              </w:rPr>
            </w:pPr>
            <w:r w:rsidRPr="001C355E">
              <w:rPr>
                <w:b/>
                <w:bCs/>
              </w:rPr>
              <w:t> </w:t>
            </w:r>
          </w:p>
        </w:tc>
        <w:tc>
          <w:tcPr>
            <w:tcW w:w="2221" w:type="dxa"/>
            <w:hideMark/>
          </w:tcPr>
          <w:p w14:paraId="7D01F0B7" w14:textId="77777777" w:rsidR="001C355E" w:rsidRPr="001C355E" w:rsidRDefault="001C355E">
            <w:pPr>
              <w:rPr>
                <w:b/>
                <w:bCs/>
              </w:rPr>
            </w:pPr>
            <w:r w:rsidRPr="001C355E">
              <w:rPr>
                <w:b/>
                <w:bCs/>
              </w:rPr>
              <w:t>ja</w:t>
            </w:r>
          </w:p>
        </w:tc>
      </w:tr>
      <w:tr w:rsidR="001C355E" w:rsidRPr="001C355E" w14:paraId="6CF7F5AC" w14:textId="77777777" w:rsidTr="001C355E">
        <w:trPr>
          <w:trHeight w:val="270"/>
        </w:trPr>
        <w:tc>
          <w:tcPr>
            <w:tcW w:w="593" w:type="dxa"/>
            <w:hideMark/>
          </w:tcPr>
          <w:p w14:paraId="1A15BF78" w14:textId="77777777" w:rsidR="001C355E" w:rsidRPr="001C355E" w:rsidRDefault="001C355E" w:rsidP="001C355E">
            <w:r w:rsidRPr="001C355E">
              <w:t>25</w:t>
            </w:r>
          </w:p>
        </w:tc>
        <w:tc>
          <w:tcPr>
            <w:tcW w:w="3031" w:type="dxa"/>
            <w:hideMark/>
          </w:tcPr>
          <w:p w14:paraId="4F5F2148" w14:textId="77777777" w:rsidR="001C355E" w:rsidRPr="001C355E" w:rsidRDefault="001C355E">
            <w:r w:rsidRPr="001C355E">
              <w:t>Filler</w:t>
            </w:r>
          </w:p>
        </w:tc>
        <w:tc>
          <w:tcPr>
            <w:tcW w:w="2563" w:type="dxa"/>
            <w:hideMark/>
          </w:tcPr>
          <w:p w14:paraId="0F8C93F6" w14:textId="77777777" w:rsidR="001C355E" w:rsidRPr="001C355E" w:rsidRDefault="001C355E">
            <w:r w:rsidRPr="001C355E">
              <w:t>FILLER</w:t>
            </w:r>
          </w:p>
        </w:tc>
        <w:tc>
          <w:tcPr>
            <w:tcW w:w="4572" w:type="dxa"/>
            <w:hideMark/>
          </w:tcPr>
          <w:p w14:paraId="1F14FED0" w14:textId="77777777" w:rsidR="001C355E" w:rsidRPr="001C355E" w:rsidRDefault="001C355E">
            <w:r w:rsidRPr="001C355E">
              <w:t> </w:t>
            </w:r>
          </w:p>
        </w:tc>
        <w:tc>
          <w:tcPr>
            <w:tcW w:w="2300" w:type="dxa"/>
            <w:hideMark/>
          </w:tcPr>
          <w:p w14:paraId="03803F1E" w14:textId="77777777" w:rsidR="001C355E" w:rsidRPr="001C355E" w:rsidRDefault="001C355E">
            <w:proofErr w:type="spellStart"/>
            <w:r w:rsidRPr="001C355E">
              <w:t>spaces</w:t>
            </w:r>
            <w:proofErr w:type="spellEnd"/>
          </w:p>
        </w:tc>
        <w:tc>
          <w:tcPr>
            <w:tcW w:w="2221" w:type="dxa"/>
            <w:hideMark/>
          </w:tcPr>
          <w:p w14:paraId="6A02154C" w14:textId="77777777" w:rsidR="001C355E" w:rsidRPr="001C355E" w:rsidRDefault="001C355E">
            <w:r w:rsidRPr="001C355E">
              <w:t>ja</w:t>
            </w:r>
          </w:p>
        </w:tc>
      </w:tr>
      <w:tr w:rsidR="001C355E" w:rsidRPr="001C355E" w14:paraId="5807275F" w14:textId="77777777" w:rsidTr="001C355E">
        <w:trPr>
          <w:trHeight w:val="270"/>
        </w:trPr>
        <w:tc>
          <w:tcPr>
            <w:tcW w:w="593" w:type="dxa"/>
            <w:hideMark/>
          </w:tcPr>
          <w:p w14:paraId="7F98CB5B" w14:textId="77777777" w:rsidR="001C355E" w:rsidRPr="001C355E" w:rsidRDefault="001C355E"/>
        </w:tc>
        <w:tc>
          <w:tcPr>
            <w:tcW w:w="3031" w:type="dxa"/>
            <w:hideMark/>
          </w:tcPr>
          <w:p w14:paraId="23BE5646" w14:textId="77777777" w:rsidR="001C355E" w:rsidRPr="001C355E" w:rsidRDefault="001C355E">
            <w:r w:rsidRPr="001C355E">
              <w:t> </w:t>
            </w:r>
          </w:p>
        </w:tc>
        <w:tc>
          <w:tcPr>
            <w:tcW w:w="2563" w:type="dxa"/>
            <w:hideMark/>
          </w:tcPr>
          <w:p w14:paraId="58008AC7" w14:textId="77777777" w:rsidR="001C355E" w:rsidRPr="001C355E" w:rsidRDefault="001C355E">
            <w:r w:rsidRPr="001C355E">
              <w:t> </w:t>
            </w:r>
          </w:p>
        </w:tc>
        <w:tc>
          <w:tcPr>
            <w:tcW w:w="4572" w:type="dxa"/>
            <w:hideMark/>
          </w:tcPr>
          <w:p w14:paraId="27D8DBD8" w14:textId="77777777" w:rsidR="001C355E" w:rsidRPr="001C355E" w:rsidRDefault="001C355E"/>
        </w:tc>
        <w:tc>
          <w:tcPr>
            <w:tcW w:w="2300" w:type="dxa"/>
            <w:hideMark/>
          </w:tcPr>
          <w:p w14:paraId="4576C85B" w14:textId="77777777" w:rsidR="001C355E" w:rsidRPr="001C355E" w:rsidRDefault="001C355E"/>
        </w:tc>
        <w:tc>
          <w:tcPr>
            <w:tcW w:w="2221" w:type="dxa"/>
            <w:hideMark/>
          </w:tcPr>
          <w:p w14:paraId="78F1318F" w14:textId="77777777" w:rsidR="001C355E" w:rsidRPr="001C355E" w:rsidRDefault="001C355E"/>
        </w:tc>
      </w:tr>
      <w:tr w:rsidR="001C355E" w:rsidRPr="001C355E" w14:paraId="367FCD44" w14:textId="77777777" w:rsidTr="001C355E">
        <w:trPr>
          <w:trHeight w:val="270"/>
        </w:trPr>
        <w:tc>
          <w:tcPr>
            <w:tcW w:w="593" w:type="dxa"/>
            <w:hideMark/>
          </w:tcPr>
          <w:p w14:paraId="257E3B0F" w14:textId="77777777" w:rsidR="001C355E" w:rsidRPr="001C355E" w:rsidRDefault="001C355E"/>
        </w:tc>
        <w:tc>
          <w:tcPr>
            <w:tcW w:w="3031" w:type="dxa"/>
            <w:hideMark/>
          </w:tcPr>
          <w:p w14:paraId="76AC763A" w14:textId="77777777" w:rsidR="001C355E" w:rsidRPr="001C355E" w:rsidRDefault="001C355E">
            <w:r w:rsidRPr="001C355E">
              <w:t> </w:t>
            </w:r>
          </w:p>
        </w:tc>
        <w:tc>
          <w:tcPr>
            <w:tcW w:w="2563" w:type="dxa"/>
            <w:hideMark/>
          </w:tcPr>
          <w:p w14:paraId="51408FB9" w14:textId="77777777" w:rsidR="001C355E" w:rsidRPr="001C355E" w:rsidRDefault="001C355E">
            <w:r w:rsidRPr="001C355E">
              <w:t> </w:t>
            </w:r>
          </w:p>
        </w:tc>
        <w:tc>
          <w:tcPr>
            <w:tcW w:w="4572" w:type="dxa"/>
            <w:hideMark/>
          </w:tcPr>
          <w:p w14:paraId="34D68167" w14:textId="77777777" w:rsidR="001C355E" w:rsidRPr="001C355E" w:rsidRDefault="001C355E"/>
        </w:tc>
        <w:tc>
          <w:tcPr>
            <w:tcW w:w="2300" w:type="dxa"/>
            <w:hideMark/>
          </w:tcPr>
          <w:p w14:paraId="242F140D" w14:textId="77777777" w:rsidR="001C355E" w:rsidRPr="001C355E" w:rsidRDefault="001C355E"/>
        </w:tc>
        <w:tc>
          <w:tcPr>
            <w:tcW w:w="2221" w:type="dxa"/>
            <w:hideMark/>
          </w:tcPr>
          <w:p w14:paraId="3D210313" w14:textId="77777777" w:rsidR="001C355E" w:rsidRPr="001C355E" w:rsidRDefault="001C355E"/>
        </w:tc>
      </w:tr>
      <w:tr w:rsidR="001C355E" w:rsidRPr="001C355E" w14:paraId="59DA6B94" w14:textId="77777777" w:rsidTr="001C355E">
        <w:trPr>
          <w:trHeight w:val="810"/>
        </w:trPr>
        <w:tc>
          <w:tcPr>
            <w:tcW w:w="593" w:type="dxa"/>
            <w:shd w:val="clear" w:color="auto" w:fill="B8CCE4" w:themeFill="accent1" w:themeFillTint="66"/>
            <w:hideMark/>
          </w:tcPr>
          <w:p w14:paraId="5FF2699E" w14:textId="77777777" w:rsidR="001C355E" w:rsidRPr="001C355E" w:rsidRDefault="001C355E" w:rsidP="001C355E">
            <w:pPr>
              <w:rPr>
                <w:b/>
                <w:bCs/>
              </w:rPr>
            </w:pPr>
            <w:r w:rsidRPr="001C355E">
              <w:rPr>
                <w:b/>
                <w:bCs/>
              </w:rPr>
              <w:t>Pos.</w:t>
            </w:r>
          </w:p>
        </w:tc>
        <w:tc>
          <w:tcPr>
            <w:tcW w:w="3031" w:type="dxa"/>
            <w:shd w:val="clear" w:color="auto" w:fill="B8CCE4" w:themeFill="accent1" w:themeFillTint="66"/>
            <w:hideMark/>
          </w:tcPr>
          <w:p w14:paraId="71CAA9E9" w14:textId="77777777" w:rsidR="001C355E" w:rsidRPr="001C355E" w:rsidRDefault="001C355E">
            <w:pPr>
              <w:rPr>
                <w:b/>
                <w:bCs/>
              </w:rPr>
            </w:pPr>
            <w:r w:rsidRPr="001C355E">
              <w:rPr>
                <w:b/>
                <w:bCs/>
              </w:rPr>
              <w:t> </w:t>
            </w:r>
          </w:p>
        </w:tc>
        <w:tc>
          <w:tcPr>
            <w:tcW w:w="2563" w:type="dxa"/>
            <w:shd w:val="clear" w:color="auto" w:fill="B8CCE4" w:themeFill="accent1" w:themeFillTint="66"/>
            <w:hideMark/>
          </w:tcPr>
          <w:p w14:paraId="06E555D8" w14:textId="77777777" w:rsidR="001C355E" w:rsidRPr="001C355E" w:rsidRDefault="001C355E">
            <w:pPr>
              <w:rPr>
                <w:b/>
                <w:bCs/>
              </w:rPr>
            </w:pPr>
            <w:r w:rsidRPr="001C355E">
              <w:rPr>
                <w:b/>
                <w:bCs/>
              </w:rPr>
              <w:t>Feldname</w:t>
            </w:r>
          </w:p>
        </w:tc>
        <w:tc>
          <w:tcPr>
            <w:tcW w:w="4572" w:type="dxa"/>
            <w:shd w:val="clear" w:color="auto" w:fill="B8CCE4" w:themeFill="accent1" w:themeFillTint="66"/>
            <w:hideMark/>
          </w:tcPr>
          <w:p w14:paraId="271AFF3C" w14:textId="77777777" w:rsidR="001C355E" w:rsidRPr="001C355E" w:rsidRDefault="001C355E" w:rsidP="001C355E">
            <w:pPr>
              <w:rPr>
                <w:b/>
                <w:bCs/>
              </w:rPr>
            </w:pPr>
            <w:r w:rsidRPr="001C355E">
              <w:rPr>
                <w:b/>
                <w:bCs/>
              </w:rPr>
              <w:t>Bemerkung 1</w:t>
            </w:r>
          </w:p>
        </w:tc>
        <w:tc>
          <w:tcPr>
            <w:tcW w:w="2300" w:type="dxa"/>
            <w:shd w:val="clear" w:color="auto" w:fill="B8CCE4" w:themeFill="accent1" w:themeFillTint="66"/>
            <w:hideMark/>
          </w:tcPr>
          <w:p w14:paraId="51BE6A60" w14:textId="77777777" w:rsidR="001C355E" w:rsidRPr="001C355E" w:rsidRDefault="001C355E" w:rsidP="001C355E">
            <w:pPr>
              <w:rPr>
                <w:b/>
                <w:bCs/>
              </w:rPr>
            </w:pPr>
            <w:r w:rsidRPr="001C355E">
              <w:rPr>
                <w:b/>
                <w:bCs/>
              </w:rPr>
              <w:t>Bemerkung 2</w:t>
            </w:r>
          </w:p>
        </w:tc>
        <w:tc>
          <w:tcPr>
            <w:tcW w:w="2221" w:type="dxa"/>
            <w:shd w:val="clear" w:color="auto" w:fill="B8CCE4" w:themeFill="accent1" w:themeFillTint="66"/>
            <w:hideMark/>
          </w:tcPr>
          <w:p w14:paraId="1103CCF4" w14:textId="77777777" w:rsidR="001C355E" w:rsidRPr="001C355E" w:rsidRDefault="001C355E" w:rsidP="001C355E">
            <w:pPr>
              <w:rPr>
                <w:b/>
                <w:bCs/>
              </w:rPr>
            </w:pPr>
            <w:r w:rsidRPr="001C355E">
              <w:rPr>
                <w:b/>
                <w:bCs/>
              </w:rPr>
              <w:t>Lieferung seitens FI</w:t>
            </w:r>
            <w:r w:rsidRPr="001C355E">
              <w:rPr>
                <w:b/>
                <w:bCs/>
              </w:rPr>
              <w:br/>
              <w:t>(ja/nein)</w:t>
            </w:r>
          </w:p>
        </w:tc>
      </w:tr>
      <w:tr w:rsidR="001C355E" w:rsidRPr="001C355E" w14:paraId="55E1AB1A" w14:textId="77777777" w:rsidTr="001C355E">
        <w:trPr>
          <w:trHeight w:val="270"/>
        </w:trPr>
        <w:tc>
          <w:tcPr>
            <w:tcW w:w="593" w:type="dxa"/>
            <w:shd w:val="clear" w:color="auto" w:fill="B8CCE4" w:themeFill="accent1" w:themeFillTint="66"/>
            <w:hideMark/>
          </w:tcPr>
          <w:p w14:paraId="2B5DFCC9" w14:textId="77777777" w:rsidR="001C355E" w:rsidRPr="001C355E" w:rsidRDefault="001C355E">
            <w:pPr>
              <w:rPr>
                <w:b/>
                <w:bCs/>
              </w:rPr>
            </w:pPr>
            <w:r w:rsidRPr="001C355E">
              <w:rPr>
                <w:b/>
                <w:bCs/>
              </w:rPr>
              <w:t> </w:t>
            </w:r>
          </w:p>
        </w:tc>
        <w:tc>
          <w:tcPr>
            <w:tcW w:w="3031" w:type="dxa"/>
            <w:shd w:val="clear" w:color="auto" w:fill="B8CCE4" w:themeFill="accent1" w:themeFillTint="66"/>
            <w:hideMark/>
          </w:tcPr>
          <w:p w14:paraId="4FB773B3" w14:textId="77777777" w:rsidR="001C355E" w:rsidRPr="001C355E" w:rsidRDefault="001C355E">
            <w:pPr>
              <w:rPr>
                <w:b/>
                <w:bCs/>
              </w:rPr>
            </w:pPr>
            <w:r w:rsidRPr="001C355E">
              <w:rPr>
                <w:b/>
                <w:bCs/>
              </w:rPr>
              <w:t> </w:t>
            </w:r>
          </w:p>
        </w:tc>
        <w:tc>
          <w:tcPr>
            <w:tcW w:w="2563" w:type="dxa"/>
            <w:shd w:val="clear" w:color="auto" w:fill="B8CCE4" w:themeFill="accent1" w:themeFillTint="66"/>
            <w:hideMark/>
          </w:tcPr>
          <w:p w14:paraId="4BDE7B35" w14:textId="77777777" w:rsidR="001C355E" w:rsidRPr="001C355E" w:rsidRDefault="001C355E">
            <w:pPr>
              <w:rPr>
                <w:b/>
                <w:bCs/>
              </w:rPr>
            </w:pPr>
            <w:r w:rsidRPr="001C355E">
              <w:rPr>
                <w:b/>
                <w:bCs/>
              </w:rPr>
              <w:t> </w:t>
            </w:r>
          </w:p>
        </w:tc>
        <w:tc>
          <w:tcPr>
            <w:tcW w:w="4572" w:type="dxa"/>
            <w:shd w:val="clear" w:color="auto" w:fill="B8CCE4" w:themeFill="accent1" w:themeFillTint="66"/>
            <w:hideMark/>
          </w:tcPr>
          <w:p w14:paraId="312990A6" w14:textId="77777777" w:rsidR="001C355E" w:rsidRPr="001C355E" w:rsidRDefault="001C355E">
            <w:pPr>
              <w:rPr>
                <w:b/>
                <w:bCs/>
              </w:rPr>
            </w:pPr>
            <w:r w:rsidRPr="001C355E">
              <w:rPr>
                <w:b/>
                <w:bCs/>
              </w:rPr>
              <w:t> </w:t>
            </w:r>
          </w:p>
        </w:tc>
        <w:tc>
          <w:tcPr>
            <w:tcW w:w="2300" w:type="dxa"/>
            <w:shd w:val="clear" w:color="auto" w:fill="B8CCE4" w:themeFill="accent1" w:themeFillTint="66"/>
            <w:hideMark/>
          </w:tcPr>
          <w:p w14:paraId="229EF577" w14:textId="77777777" w:rsidR="001C355E" w:rsidRPr="001C355E" w:rsidRDefault="001C355E">
            <w:pPr>
              <w:rPr>
                <w:b/>
                <w:bCs/>
              </w:rPr>
            </w:pPr>
            <w:r w:rsidRPr="001C355E">
              <w:rPr>
                <w:b/>
                <w:bCs/>
              </w:rPr>
              <w:t> </w:t>
            </w:r>
          </w:p>
        </w:tc>
        <w:tc>
          <w:tcPr>
            <w:tcW w:w="2221" w:type="dxa"/>
            <w:shd w:val="clear" w:color="auto" w:fill="B8CCE4" w:themeFill="accent1" w:themeFillTint="66"/>
            <w:hideMark/>
          </w:tcPr>
          <w:p w14:paraId="473BA2CF" w14:textId="77777777" w:rsidR="001C355E" w:rsidRPr="001C355E" w:rsidRDefault="001C355E">
            <w:pPr>
              <w:rPr>
                <w:b/>
                <w:bCs/>
              </w:rPr>
            </w:pPr>
            <w:r w:rsidRPr="001C355E">
              <w:rPr>
                <w:b/>
                <w:bCs/>
              </w:rPr>
              <w:t> </w:t>
            </w:r>
          </w:p>
        </w:tc>
      </w:tr>
      <w:tr w:rsidR="001C355E" w:rsidRPr="001C355E" w14:paraId="1171376C" w14:textId="77777777" w:rsidTr="001C355E">
        <w:trPr>
          <w:trHeight w:val="270"/>
        </w:trPr>
        <w:tc>
          <w:tcPr>
            <w:tcW w:w="593" w:type="dxa"/>
            <w:shd w:val="clear" w:color="auto" w:fill="B8CCE4" w:themeFill="accent1" w:themeFillTint="66"/>
            <w:hideMark/>
          </w:tcPr>
          <w:p w14:paraId="4D6DDE5C" w14:textId="77777777" w:rsidR="001C355E" w:rsidRPr="001C355E" w:rsidRDefault="001C355E">
            <w:pPr>
              <w:rPr>
                <w:b/>
                <w:bCs/>
              </w:rPr>
            </w:pPr>
            <w:r w:rsidRPr="001C355E">
              <w:rPr>
                <w:b/>
                <w:bCs/>
              </w:rPr>
              <w:t> </w:t>
            </w:r>
          </w:p>
        </w:tc>
        <w:tc>
          <w:tcPr>
            <w:tcW w:w="3031" w:type="dxa"/>
            <w:shd w:val="clear" w:color="auto" w:fill="B8CCE4" w:themeFill="accent1" w:themeFillTint="66"/>
            <w:hideMark/>
          </w:tcPr>
          <w:p w14:paraId="0AF84811" w14:textId="77777777" w:rsidR="001C355E" w:rsidRPr="001C355E" w:rsidRDefault="001C355E">
            <w:pPr>
              <w:rPr>
                <w:b/>
                <w:bCs/>
              </w:rPr>
            </w:pPr>
            <w:r w:rsidRPr="001C355E">
              <w:rPr>
                <w:b/>
                <w:bCs/>
              </w:rPr>
              <w:t>Trailer-Satz</w:t>
            </w:r>
          </w:p>
        </w:tc>
        <w:tc>
          <w:tcPr>
            <w:tcW w:w="2563" w:type="dxa"/>
            <w:shd w:val="clear" w:color="auto" w:fill="B8CCE4" w:themeFill="accent1" w:themeFillTint="66"/>
            <w:hideMark/>
          </w:tcPr>
          <w:p w14:paraId="71F16314" w14:textId="77777777" w:rsidR="001C355E" w:rsidRPr="001C355E" w:rsidRDefault="001C355E">
            <w:pPr>
              <w:rPr>
                <w:b/>
                <w:bCs/>
              </w:rPr>
            </w:pPr>
            <w:r w:rsidRPr="001C355E">
              <w:rPr>
                <w:b/>
                <w:bCs/>
              </w:rPr>
              <w:t> </w:t>
            </w:r>
          </w:p>
        </w:tc>
        <w:tc>
          <w:tcPr>
            <w:tcW w:w="4572" w:type="dxa"/>
            <w:shd w:val="clear" w:color="auto" w:fill="B8CCE4" w:themeFill="accent1" w:themeFillTint="66"/>
            <w:hideMark/>
          </w:tcPr>
          <w:p w14:paraId="5472EB3A" w14:textId="77777777" w:rsidR="001C355E" w:rsidRPr="001C355E" w:rsidRDefault="001C355E">
            <w:pPr>
              <w:rPr>
                <w:b/>
                <w:bCs/>
              </w:rPr>
            </w:pPr>
            <w:r w:rsidRPr="001C355E">
              <w:rPr>
                <w:b/>
                <w:bCs/>
              </w:rPr>
              <w:t> </w:t>
            </w:r>
          </w:p>
        </w:tc>
        <w:tc>
          <w:tcPr>
            <w:tcW w:w="2300" w:type="dxa"/>
            <w:shd w:val="clear" w:color="auto" w:fill="B8CCE4" w:themeFill="accent1" w:themeFillTint="66"/>
            <w:hideMark/>
          </w:tcPr>
          <w:p w14:paraId="57B6FEBD" w14:textId="77777777" w:rsidR="001C355E" w:rsidRPr="001C355E" w:rsidRDefault="001C355E">
            <w:pPr>
              <w:rPr>
                <w:b/>
                <w:bCs/>
              </w:rPr>
            </w:pPr>
            <w:r w:rsidRPr="001C355E">
              <w:rPr>
                <w:b/>
                <w:bCs/>
              </w:rPr>
              <w:t> </w:t>
            </w:r>
          </w:p>
        </w:tc>
        <w:tc>
          <w:tcPr>
            <w:tcW w:w="2221" w:type="dxa"/>
            <w:shd w:val="clear" w:color="auto" w:fill="B8CCE4" w:themeFill="accent1" w:themeFillTint="66"/>
            <w:hideMark/>
          </w:tcPr>
          <w:p w14:paraId="22577D5E" w14:textId="77777777" w:rsidR="001C355E" w:rsidRPr="001C355E" w:rsidRDefault="001C355E">
            <w:pPr>
              <w:rPr>
                <w:b/>
                <w:bCs/>
              </w:rPr>
            </w:pPr>
            <w:r w:rsidRPr="001C355E">
              <w:rPr>
                <w:b/>
                <w:bCs/>
              </w:rPr>
              <w:t> </w:t>
            </w:r>
          </w:p>
        </w:tc>
      </w:tr>
      <w:tr w:rsidR="001C355E" w:rsidRPr="001C355E" w14:paraId="6AC3EF9B" w14:textId="77777777" w:rsidTr="001C355E">
        <w:trPr>
          <w:trHeight w:val="270"/>
        </w:trPr>
        <w:tc>
          <w:tcPr>
            <w:tcW w:w="593" w:type="dxa"/>
            <w:hideMark/>
          </w:tcPr>
          <w:p w14:paraId="3F67ED85" w14:textId="77777777" w:rsidR="001C355E" w:rsidRPr="001C355E" w:rsidRDefault="001C355E" w:rsidP="001C355E">
            <w:r w:rsidRPr="001C355E">
              <w:t>E</w:t>
            </w:r>
          </w:p>
        </w:tc>
        <w:tc>
          <w:tcPr>
            <w:tcW w:w="3031" w:type="dxa"/>
            <w:hideMark/>
          </w:tcPr>
          <w:p w14:paraId="110FE581" w14:textId="77777777" w:rsidR="001C355E" w:rsidRPr="001C355E" w:rsidRDefault="001C355E">
            <w:pPr>
              <w:rPr>
                <w:b/>
                <w:bCs/>
              </w:rPr>
            </w:pPr>
            <w:r w:rsidRPr="001C355E">
              <w:rPr>
                <w:b/>
                <w:bCs/>
              </w:rPr>
              <w:t>Ordnungsbegriff:</w:t>
            </w:r>
          </w:p>
        </w:tc>
        <w:tc>
          <w:tcPr>
            <w:tcW w:w="2563" w:type="dxa"/>
            <w:hideMark/>
          </w:tcPr>
          <w:p w14:paraId="29E445B4" w14:textId="77777777" w:rsidR="001C355E" w:rsidRPr="001C355E" w:rsidRDefault="001C355E">
            <w:pPr>
              <w:rPr>
                <w:b/>
                <w:bCs/>
              </w:rPr>
            </w:pPr>
            <w:r w:rsidRPr="001C355E">
              <w:rPr>
                <w:b/>
                <w:bCs/>
              </w:rPr>
              <w:t> </w:t>
            </w:r>
          </w:p>
        </w:tc>
        <w:tc>
          <w:tcPr>
            <w:tcW w:w="4572" w:type="dxa"/>
            <w:hideMark/>
          </w:tcPr>
          <w:p w14:paraId="3552DAF1" w14:textId="77777777" w:rsidR="001C355E" w:rsidRPr="001C355E" w:rsidRDefault="001C355E">
            <w:r w:rsidRPr="001C355E">
              <w:t> </w:t>
            </w:r>
          </w:p>
        </w:tc>
        <w:tc>
          <w:tcPr>
            <w:tcW w:w="2300" w:type="dxa"/>
            <w:hideMark/>
          </w:tcPr>
          <w:p w14:paraId="46A60D24" w14:textId="77777777" w:rsidR="001C355E" w:rsidRPr="001C355E" w:rsidRDefault="001C355E">
            <w:r w:rsidRPr="001C355E">
              <w:t> </w:t>
            </w:r>
          </w:p>
        </w:tc>
        <w:tc>
          <w:tcPr>
            <w:tcW w:w="2221" w:type="dxa"/>
            <w:hideMark/>
          </w:tcPr>
          <w:p w14:paraId="6B5303C1" w14:textId="77777777" w:rsidR="001C355E" w:rsidRPr="001C355E" w:rsidRDefault="001C355E">
            <w:r w:rsidRPr="001C355E">
              <w:t> </w:t>
            </w:r>
          </w:p>
        </w:tc>
      </w:tr>
      <w:tr w:rsidR="001C355E" w:rsidRPr="001C355E" w14:paraId="2AB19117" w14:textId="77777777" w:rsidTr="001C355E">
        <w:trPr>
          <w:trHeight w:val="270"/>
        </w:trPr>
        <w:tc>
          <w:tcPr>
            <w:tcW w:w="593" w:type="dxa"/>
            <w:hideMark/>
          </w:tcPr>
          <w:p w14:paraId="79CC0E1B" w14:textId="77777777" w:rsidR="001C355E" w:rsidRPr="001C355E" w:rsidRDefault="001C355E" w:rsidP="001C355E">
            <w:r w:rsidRPr="001C355E">
              <w:t>1</w:t>
            </w:r>
          </w:p>
        </w:tc>
        <w:tc>
          <w:tcPr>
            <w:tcW w:w="3031" w:type="dxa"/>
            <w:hideMark/>
          </w:tcPr>
          <w:p w14:paraId="24462B3B" w14:textId="77777777" w:rsidR="001C355E" w:rsidRPr="001C355E" w:rsidRDefault="001C355E">
            <w:r w:rsidRPr="001C355E">
              <w:t>Satzkennung</w:t>
            </w:r>
          </w:p>
        </w:tc>
        <w:tc>
          <w:tcPr>
            <w:tcW w:w="2563" w:type="dxa"/>
            <w:hideMark/>
          </w:tcPr>
          <w:p w14:paraId="32F52F01" w14:textId="77777777" w:rsidR="001C355E" w:rsidRPr="001C355E" w:rsidRDefault="001C355E">
            <w:r w:rsidRPr="001C355E">
              <w:t>E-SATZ</w:t>
            </w:r>
          </w:p>
        </w:tc>
        <w:tc>
          <w:tcPr>
            <w:tcW w:w="4572" w:type="dxa"/>
            <w:hideMark/>
          </w:tcPr>
          <w:p w14:paraId="03191887" w14:textId="77777777" w:rsidR="001C355E" w:rsidRPr="001C355E" w:rsidRDefault="001C355E">
            <w:r w:rsidRPr="001C355E">
              <w:t>"E"</w:t>
            </w:r>
          </w:p>
        </w:tc>
        <w:tc>
          <w:tcPr>
            <w:tcW w:w="2300" w:type="dxa"/>
            <w:hideMark/>
          </w:tcPr>
          <w:p w14:paraId="74CE9A61" w14:textId="77777777" w:rsidR="001C355E" w:rsidRPr="001C355E" w:rsidRDefault="001C355E">
            <w:r w:rsidRPr="001C355E">
              <w:t> </w:t>
            </w:r>
          </w:p>
        </w:tc>
        <w:tc>
          <w:tcPr>
            <w:tcW w:w="2221" w:type="dxa"/>
            <w:hideMark/>
          </w:tcPr>
          <w:p w14:paraId="350562F1" w14:textId="77777777" w:rsidR="001C355E" w:rsidRPr="001C355E" w:rsidRDefault="001C355E">
            <w:r w:rsidRPr="001C355E">
              <w:t>ja</w:t>
            </w:r>
          </w:p>
        </w:tc>
      </w:tr>
      <w:tr w:rsidR="001C355E" w:rsidRPr="001C355E" w14:paraId="36C11A49" w14:textId="77777777" w:rsidTr="001C355E">
        <w:trPr>
          <w:trHeight w:val="270"/>
        </w:trPr>
        <w:tc>
          <w:tcPr>
            <w:tcW w:w="593" w:type="dxa"/>
            <w:hideMark/>
          </w:tcPr>
          <w:p w14:paraId="7917FB84" w14:textId="77777777" w:rsidR="001C355E" w:rsidRPr="001C355E" w:rsidRDefault="001C355E" w:rsidP="001C355E">
            <w:r w:rsidRPr="001C355E">
              <w:t>2</w:t>
            </w:r>
          </w:p>
        </w:tc>
        <w:tc>
          <w:tcPr>
            <w:tcW w:w="3031" w:type="dxa"/>
            <w:hideMark/>
          </w:tcPr>
          <w:p w14:paraId="2818E0D4" w14:textId="77777777" w:rsidR="001C355E" w:rsidRPr="001C355E" w:rsidRDefault="001C355E">
            <w:r w:rsidRPr="001C355E">
              <w:t>leer</w:t>
            </w:r>
          </w:p>
        </w:tc>
        <w:tc>
          <w:tcPr>
            <w:tcW w:w="2563" w:type="dxa"/>
            <w:hideMark/>
          </w:tcPr>
          <w:p w14:paraId="5D75F1D1" w14:textId="77777777" w:rsidR="001C355E" w:rsidRPr="001C355E" w:rsidRDefault="001C355E">
            <w:r w:rsidRPr="001C355E">
              <w:t>LEER-HEADER</w:t>
            </w:r>
          </w:p>
        </w:tc>
        <w:tc>
          <w:tcPr>
            <w:tcW w:w="4572" w:type="dxa"/>
            <w:hideMark/>
          </w:tcPr>
          <w:p w14:paraId="10CABFBD" w14:textId="77777777" w:rsidR="001C355E" w:rsidRPr="001C355E" w:rsidRDefault="001C355E">
            <w:r w:rsidRPr="001C355E">
              <w:t>Nullen</w:t>
            </w:r>
          </w:p>
        </w:tc>
        <w:tc>
          <w:tcPr>
            <w:tcW w:w="2300" w:type="dxa"/>
            <w:hideMark/>
          </w:tcPr>
          <w:p w14:paraId="4D2A5CD9" w14:textId="77777777" w:rsidR="001C355E" w:rsidRPr="001C355E" w:rsidRDefault="001C355E">
            <w:r w:rsidRPr="001C355E">
              <w:t> </w:t>
            </w:r>
          </w:p>
        </w:tc>
        <w:tc>
          <w:tcPr>
            <w:tcW w:w="2221" w:type="dxa"/>
            <w:hideMark/>
          </w:tcPr>
          <w:p w14:paraId="6D38CA98" w14:textId="77777777" w:rsidR="001C355E" w:rsidRPr="001C355E" w:rsidRDefault="001C355E">
            <w:r w:rsidRPr="001C355E">
              <w:t>ja</w:t>
            </w:r>
          </w:p>
        </w:tc>
      </w:tr>
      <w:tr w:rsidR="001C355E" w:rsidRPr="001C355E" w14:paraId="39938528" w14:textId="77777777" w:rsidTr="001C355E">
        <w:trPr>
          <w:trHeight w:val="270"/>
        </w:trPr>
        <w:tc>
          <w:tcPr>
            <w:tcW w:w="593" w:type="dxa"/>
            <w:hideMark/>
          </w:tcPr>
          <w:p w14:paraId="291A401B" w14:textId="77777777" w:rsidR="001C355E" w:rsidRPr="001C355E" w:rsidRDefault="001C355E" w:rsidP="001C355E">
            <w:r w:rsidRPr="001C355E">
              <w:t> </w:t>
            </w:r>
          </w:p>
        </w:tc>
        <w:tc>
          <w:tcPr>
            <w:tcW w:w="3031" w:type="dxa"/>
            <w:hideMark/>
          </w:tcPr>
          <w:p w14:paraId="6F1A20A0" w14:textId="77777777" w:rsidR="001C355E" w:rsidRPr="001C355E" w:rsidRDefault="001C355E">
            <w:pPr>
              <w:rPr>
                <w:b/>
                <w:bCs/>
              </w:rPr>
            </w:pPr>
            <w:r w:rsidRPr="001C355E">
              <w:rPr>
                <w:b/>
                <w:bCs/>
              </w:rPr>
              <w:t>Daten:</w:t>
            </w:r>
          </w:p>
        </w:tc>
        <w:tc>
          <w:tcPr>
            <w:tcW w:w="2563" w:type="dxa"/>
            <w:hideMark/>
          </w:tcPr>
          <w:p w14:paraId="58628BA4" w14:textId="77777777" w:rsidR="001C355E" w:rsidRPr="001C355E" w:rsidRDefault="001C355E">
            <w:pPr>
              <w:rPr>
                <w:b/>
                <w:bCs/>
              </w:rPr>
            </w:pPr>
            <w:r w:rsidRPr="001C355E">
              <w:rPr>
                <w:b/>
                <w:bCs/>
              </w:rPr>
              <w:t> </w:t>
            </w:r>
          </w:p>
        </w:tc>
        <w:tc>
          <w:tcPr>
            <w:tcW w:w="4572" w:type="dxa"/>
            <w:hideMark/>
          </w:tcPr>
          <w:p w14:paraId="5793F39C" w14:textId="77777777" w:rsidR="001C355E" w:rsidRPr="001C355E" w:rsidRDefault="001C355E">
            <w:r w:rsidRPr="001C355E">
              <w:t> </w:t>
            </w:r>
          </w:p>
        </w:tc>
        <w:tc>
          <w:tcPr>
            <w:tcW w:w="2300" w:type="dxa"/>
            <w:hideMark/>
          </w:tcPr>
          <w:p w14:paraId="61F58A20" w14:textId="77777777" w:rsidR="001C355E" w:rsidRPr="001C355E" w:rsidRDefault="001C355E">
            <w:r w:rsidRPr="001C355E">
              <w:t> </w:t>
            </w:r>
          </w:p>
        </w:tc>
        <w:tc>
          <w:tcPr>
            <w:tcW w:w="2221" w:type="dxa"/>
            <w:hideMark/>
          </w:tcPr>
          <w:p w14:paraId="23C0E164" w14:textId="77777777" w:rsidR="001C355E" w:rsidRPr="001C355E" w:rsidRDefault="001C355E">
            <w:r w:rsidRPr="001C355E">
              <w:t> </w:t>
            </w:r>
          </w:p>
        </w:tc>
      </w:tr>
      <w:tr w:rsidR="001C355E" w:rsidRPr="001C355E" w14:paraId="4EC3E30D" w14:textId="77777777" w:rsidTr="001C355E">
        <w:trPr>
          <w:trHeight w:val="540"/>
        </w:trPr>
        <w:tc>
          <w:tcPr>
            <w:tcW w:w="593" w:type="dxa"/>
            <w:hideMark/>
          </w:tcPr>
          <w:p w14:paraId="6B682279" w14:textId="77777777" w:rsidR="001C355E" w:rsidRPr="001C355E" w:rsidRDefault="001C355E" w:rsidP="001C355E">
            <w:r w:rsidRPr="001C355E">
              <w:t>3</w:t>
            </w:r>
          </w:p>
        </w:tc>
        <w:tc>
          <w:tcPr>
            <w:tcW w:w="3031" w:type="dxa"/>
            <w:hideMark/>
          </w:tcPr>
          <w:p w14:paraId="14FF7F16" w14:textId="77777777" w:rsidR="001C355E" w:rsidRPr="001C355E" w:rsidRDefault="001C355E">
            <w:r w:rsidRPr="001C355E">
              <w:t>Anzahl Datensätze</w:t>
            </w:r>
          </w:p>
        </w:tc>
        <w:tc>
          <w:tcPr>
            <w:tcW w:w="2563" w:type="dxa"/>
            <w:hideMark/>
          </w:tcPr>
          <w:p w14:paraId="28BB1DAD" w14:textId="77777777" w:rsidR="001C355E" w:rsidRPr="001C355E" w:rsidRDefault="001C355E">
            <w:r w:rsidRPr="001C355E">
              <w:t>ANZ-C</w:t>
            </w:r>
          </w:p>
        </w:tc>
        <w:tc>
          <w:tcPr>
            <w:tcW w:w="4572" w:type="dxa"/>
            <w:hideMark/>
          </w:tcPr>
          <w:p w14:paraId="2D6E2F8B" w14:textId="77777777" w:rsidR="001C355E" w:rsidRPr="001C355E" w:rsidRDefault="001C355E">
            <w:r w:rsidRPr="001C355E">
              <w:t xml:space="preserve">Anzahl der Detailsätze (also ohne den Header- und den </w:t>
            </w:r>
            <w:proofErr w:type="spellStart"/>
            <w:r w:rsidRPr="001C355E">
              <w:t>Trailersatz</w:t>
            </w:r>
            <w:proofErr w:type="spellEnd"/>
            <w:r w:rsidRPr="001C355E">
              <w:t xml:space="preserve">) </w:t>
            </w:r>
          </w:p>
        </w:tc>
        <w:tc>
          <w:tcPr>
            <w:tcW w:w="2300" w:type="dxa"/>
            <w:hideMark/>
          </w:tcPr>
          <w:p w14:paraId="7722BC16" w14:textId="77777777" w:rsidR="001C355E" w:rsidRPr="001C355E" w:rsidRDefault="001C355E">
            <w:r w:rsidRPr="001C355E">
              <w:t> </w:t>
            </w:r>
          </w:p>
        </w:tc>
        <w:tc>
          <w:tcPr>
            <w:tcW w:w="2221" w:type="dxa"/>
            <w:hideMark/>
          </w:tcPr>
          <w:p w14:paraId="0A969AF8" w14:textId="77777777" w:rsidR="001C355E" w:rsidRPr="001C355E" w:rsidRDefault="001C355E">
            <w:r w:rsidRPr="001C355E">
              <w:t>ja</w:t>
            </w:r>
          </w:p>
        </w:tc>
      </w:tr>
      <w:tr w:rsidR="001C355E" w:rsidRPr="001C355E" w14:paraId="23F9E264" w14:textId="77777777" w:rsidTr="001C355E">
        <w:trPr>
          <w:trHeight w:val="3240"/>
        </w:trPr>
        <w:tc>
          <w:tcPr>
            <w:tcW w:w="593" w:type="dxa"/>
            <w:hideMark/>
          </w:tcPr>
          <w:p w14:paraId="4BEA4416" w14:textId="77777777" w:rsidR="001C355E" w:rsidRPr="001C355E" w:rsidRDefault="001C355E" w:rsidP="001C355E">
            <w:r w:rsidRPr="001C355E">
              <w:t>5</w:t>
            </w:r>
          </w:p>
        </w:tc>
        <w:tc>
          <w:tcPr>
            <w:tcW w:w="3031" w:type="dxa"/>
            <w:hideMark/>
          </w:tcPr>
          <w:p w14:paraId="7542DC13" w14:textId="77777777" w:rsidR="001C355E" w:rsidRPr="001C355E" w:rsidRDefault="001C355E">
            <w:r w:rsidRPr="001C355E">
              <w:t xml:space="preserve">Gebührensaldo </w:t>
            </w:r>
            <w:proofErr w:type="spellStart"/>
            <w:r w:rsidRPr="001C355E">
              <w:t>Issuing</w:t>
            </w:r>
            <w:proofErr w:type="spellEnd"/>
          </w:p>
        </w:tc>
        <w:tc>
          <w:tcPr>
            <w:tcW w:w="2563" w:type="dxa"/>
            <w:hideMark/>
          </w:tcPr>
          <w:p w14:paraId="2101CE2C" w14:textId="77777777" w:rsidR="001C355E" w:rsidRPr="001C355E" w:rsidRDefault="001C355E">
            <w:r w:rsidRPr="001C355E">
              <w:t>GEBSALDO-ISSU</w:t>
            </w:r>
          </w:p>
        </w:tc>
        <w:tc>
          <w:tcPr>
            <w:tcW w:w="4572" w:type="dxa"/>
            <w:hideMark/>
          </w:tcPr>
          <w:p w14:paraId="5D4F3ED5" w14:textId="77777777" w:rsidR="001C355E" w:rsidRPr="001C355E" w:rsidRDefault="001C355E">
            <w:r w:rsidRPr="001C355E">
              <w:t xml:space="preserve">Saldo der Fremdgebühren, Gebühreneinnahmen, </w:t>
            </w:r>
            <w:proofErr w:type="spellStart"/>
            <w:r w:rsidRPr="001C355E">
              <w:t>Interchanges</w:t>
            </w:r>
            <w:proofErr w:type="spellEnd"/>
            <w:r w:rsidRPr="001C355E">
              <w:t xml:space="preserve"> und Kursdifferenzen aller Institute und aller Produkte </w:t>
            </w:r>
            <w:proofErr w:type="spellStart"/>
            <w:r w:rsidRPr="001C355E">
              <w:t>Issuing</w:t>
            </w:r>
            <w:proofErr w:type="spellEnd"/>
          </w:p>
        </w:tc>
        <w:tc>
          <w:tcPr>
            <w:tcW w:w="2300" w:type="dxa"/>
            <w:hideMark/>
          </w:tcPr>
          <w:p w14:paraId="442A4AD8" w14:textId="77777777" w:rsidR="001C355E" w:rsidRPr="001C355E" w:rsidRDefault="001C355E">
            <w:r w:rsidRPr="001C355E">
              <w:t>Forderungen der Helaba an das Institut werden mit einem negativen Wert dargestellt.</w:t>
            </w:r>
            <w:r w:rsidRPr="001C355E">
              <w:br/>
              <w:t>Verbindlichkeiten der Helaba an das Institut werden mit einem positiven Wert dargestellt.</w:t>
            </w:r>
          </w:p>
        </w:tc>
        <w:tc>
          <w:tcPr>
            <w:tcW w:w="2221" w:type="dxa"/>
            <w:hideMark/>
          </w:tcPr>
          <w:p w14:paraId="258615AA" w14:textId="77777777" w:rsidR="001C355E" w:rsidRPr="001C355E" w:rsidRDefault="001C355E">
            <w:r w:rsidRPr="001C355E">
              <w:t>ja</w:t>
            </w:r>
          </w:p>
        </w:tc>
      </w:tr>
      <w:tr w:rsidR="001C355E" w:rsidRPr="001C355E" w14:paraId="6F20EA9B" w14:textId="77777777" w:rsidTr="001C355E">
        <w:trPr>
          <w:trHeight w:val="540"/>
        </w:trPr>
        <w:tc>
          <w:tcPr>
            <w:tcW w:w="593" w:type="dxa"/>
            <w:hideMark/>
          </w:tcPr>
          <w:p w14:paraId="446EE2AE" w14:textId="77777777" w:rsidR="001C355E" w:rsidRPr="001C355E" w:rsidRDefault="001C355E" w:rsidP="001C355E">
            <w:r w:rsidRPr="001C355E">
              <w:t>14</w:t>
            </w:r>
          </w:p>
        </w:tc>
        <w:tc>
          <w:tcPr>
            <w:tcW w:w="3031" w:type="dxa"/>
            <w:hideMark/>
          </w:tcPr>
          <w:p w14:paraId="6CFB0A92" w14:textId="77777777" w:rsidR="001C355E" w:rsidRPr="001C355E" w:rsidRDefault="001C355E">
            <w:r w:rsidRPr="001C355E">
              <w:t xml:space="preserve">Anzahl Transaktionen </w:t>
            </w:r>
            <w:proofErr w:type="spellStart"/>
            <w:r w:rsidRPr="001C355E">
              <w:t>Issuing</w:t>
            </w:r>
            <w:proofErr w:type="spellEnd"/>
          </w:p>
        </w:tc>
        <w:tc>
          <w:tcPr>
            <w:tcW w:w="2563" w:type="dxa"/>
            <w:hideMark/>
          </w:tcPr>
          <w:p w14:paraId="75D16950" w14:textId="77777777" w:rsidR="001C355E" w:rsidRPr="001C355E" w:rsidRDefault="001C355E">
            <w:r w:rsidRPr="001C355E">
              <w:t>ANZ-TRANS-ISSU</w:t>
            </w:r>
          </w:p>
        </w:tc>
        <w:tc>
          <w:tcPr>
            <w:tcW w:w="4572" w:type="dxa"/>
            <w:hideMark/>
          </w:tcPr>
          <w:p w14:paraId="7DC22003" w14:textId="77777777" w:rsidR="001C355E" w:rsidRPr="001C355E" w:rsidRDefault="001C355E">
            <w:r w:rsidRPr="001C355E">
              <w:t xml:space="preserve">Anzahl der Transaktionen für </w:t>
            </w:r>
            <w:proofErr w:type="spellStart"/>
            <w:r w:rsidRPr="001C355E">
              <w:t>Issuing</w:t>
            </w:r>
            <w:proofErr w:type="spellEnd"/>
          </w:p>
        </w:tc>
        <w:tc>
          <w:tcPr>
            <w:tcW w:w="2300" w:type="dxa"/>
            <w:hideMark/>
          </w:tcPr>
          <w:p w14:paraId="1B532055" w14:textId="77777777" w:rsidR="001C355E" w:rsidRPr="001C355E" w:rsidRDefault="001C355E">
            <w:r w:rsidRPr="001C355E">
              <w:t> </w:t>
            </w:r>
          </w:p>
        </w:tc>
        <w:tc>
          <w:tcPr>
            <w:tcW w:w="2221" w:type="dxa"/>
            <w:hideMark/>
          </w:tcPr>
          <w:p w14:paraId="5F0C1F7D" w14:textId="77777777" w:rsidR="001C355E" w:rsidRPr="001C355E" w:rsidRDefault="001C355E">
            <w:r w:rsidRPr="001C355E">
              <w:t>ja</w:t>
            </w:r>
          </w:p>
        </w:tc>
      </w:tr>
      <w:tr w:rsidR="001C355E" w:rsidRPr="001C355E" w14:paraId="1F62CBDF" w14:textId="77777777" w:rsidTr="001C355E">
        <w:trPr>
          <w:trHeight w:val="270"/>
        </w:trPr>
        <w:tc>
          <w:tcPr>
            <w:tcW w:w="593" w:type="dxa"/>
            <w:hideMark/>
          </w:tcPr>
          <w:p w14:paraId="5CD5213C" w14:textId="77777777" w:rsidR="001C355E" w:rsidRPr="001C355E" w:rsidRDefault="001C355E" w:rsidP="001C355E">
            <w:r w:rsidRPr="001C355E">
              <w:t>16</w:t>
            </w:r>
          </w:p>
        </w:tc>
        <w:tc>
          <w:tcPr>
            <w:tcW w:w="3031" w:type="dxa"/>
            <w:hideMark/>
          </w:tcPr>
          <w:p w14:paraId="7768EE68" w14:textId="77777777" w:rsidR="001C355E" w:rsidRPr="001C355E" w:rsidRDefault="001C355E">
            <w:r w:rsidRPr="001C355E">
              <w:t>Filler</w:t>
            </w:r>
          </w:p>
        </w:tc>
        <w:tc>
          <w:tcPr>
            <w:tcW w:w="2563" w:type="dxa"/>
            <w:hideMark/>
          </w:tcPr>
          <w:p w14:paraId="0F8F1667" w14:textId="77777777" w:rsidR="001C355E" w:rsidRPr="001C355E" w:rsidRDefault="001C355E">
            <w:r w:rsidRPr="001C355E">
              <w:t>FILLER</w:t>
            </w:r>
          </w:p>
        </w:tc>
        <w:tc>
          <w:tcPr>
            <w:tcW w:w="4572" w:type="dxa"/>
            <w:hideMark/>
          </w:tcPr>
          <w:p w14:paraId="7F5B2264" w14:textId="77777777" w:rsidR="001C355E" w:rsidRPr="001C355E" w:rsidRDefault="001C355E">
            <w:r w:rsidRPr="001C355E">
              <w:t> </w:t>
            </w:r>
          </w:p>
        </w:tc>
        <w:tc>
          <w:tcPr>
            <w:tcW w:w="2300" w:type="dxa"/>
            <w:hideMark/>
          </w:tcPr>
          <w:p w14:paraId="66434046" w14:textId="77777777" w:rsidR="001C355E" w:rsidRPr="001C355E" w:rsidRDefault="001C355E">
            <w:proofErr w:type="spellStart"/>
            <w:r w:rsidRPr="001C355E">
              <w:t>spaces</w:t>
            </w:r>
            <w:proofErr w:type="spellEnd"/>
          </w:p>
        </w:tc>
        <w:tc>
          <w:tcPr>
            <w:tcW w:w="2221" w:type="dxa"/>
            <w:hideMark/>
          </w:tcPr>
          <w:p w14:paraId="3D05B7A3" w14:textId="77777777" w:rsidR="001C355E" w:rsidRPr="001C355E" w:rsidRDefault="001C355E">
            <w:r w:rsidRPr="001C355E">
              <w:t>ja</w:t>
            </w:r>
          </w:p>
        </w:tc>
      </w:tr>
    </w:tbl>
    <w:p w14:paraId="2C33F3D1" w14:textId="77777777" w:rsidR="001C355E" w:rsidRDefault="001C355E" w:rsidP="00992725"/>
    <w:p w14:paraId="601D6F8B" w14:textId="77777777" w:rsidR="00C15674" w:rsidRDefault="00C15674" w:rsidP="00C15674">
      <w:pPr>
        <w:pStyle w:val="berschrift3"/>
      </w:pPr>
      <w:bookmarkStart w:id="124" w:name="_Toc83102713"/>
      <w:r>
        <w:t>Senden der Monatsnachweise an die Helaba</w:t>
      </w:r>
      <w:bookmarkEnd w:id="124"/>
    </w:p>
    <w:p w14:paraId="644D006F" w14:textId="77777777" w:rsidR="00354742" w:rsidRDefault="00C15674" w:rsidP="00992725">
      <w:r>
        <w:t xml:space="preserve">Die Datei der Monatsnachweise wird per </w:t>
      </w:r>
      <w:proofErr w:type="spellStart"/>
      <w:r>
        <w:t>Travic</w:t>
      </w:r>
      <w:proofErr w:type="spellEnd"/>
      <w:r>
        <w:t xml:space="preserve">-Link an die Helaba gesendet, Job </w:t>
      </w:r>
      <w:r w:rsidRPr="00D70B35">
        <w:rPr>
          <w:b/>
        </w:rPr>
        <w:t>OSK*</w:t>
      </w:r>
      <w:r>
        <w:t xml:space="preserve"> .</w:t>
      </w:r>
    </w:p>
    <w:p w14:paraId="79169376" w14:textId="77777777" w:rsidR="00051C17" w:rsidRDefault="00C15674" w:rsidP="00C56C1B">
      <w:r>
        <w:tab/>
      </w:r>
      <w:r w:rsidR="00D70B35">
        <w:t xml:space="preserve">File-Transfer- Austauschformat = </w:t>
      </w:r>
      <w:proofErr w:type="spellStart"/>
      <w:r w:rsidR="00455A2E">
        <w:t>Fxxxyyy</w:t>
      </w:r>
      <w:proofErr w:type="spellEnd"/>
      <w:r w:rsidR="00455A2E">
        <w:t xml:space="preserve"> </w:t>
      </w:r>
      <w:r w:rsidR="00D70B35">
        <w:t xml:space="preserve"> </w:t>
      </w:r>
    </w:p>
    <w:p w14:paraId="722420B5" w14:textId="77777777" w:rsidR="00300678" w:rsidRDefault="00300678" w:rsidP="00300678">
      <w:pPr>
        <w:pStyle w:val="berschrift3"/>
      </w:pPr>
      <w:bookmarkStart w:id="125" w:name="_Toc83102714"/>
      <w:r>
        <w:lastRenderedPageBreak/>
        <w:t>Graphische Darstellung</w:t>
      </w:r>
      <w:bookmarkEnd w:id="125"/>
    </w:p>
    <w:p w14:paraId="6F07AFEB" w14:textId="77777777" w:rsidR="00300678" w:rsidRPr="00300678" w:rsidRDefault="00300678" w:rsidP="00300678">
      <w:r>
        <w:rPr>
          <w:noProof/>
          <w:lang w:eastAsia="de-DE"/>
        </w:rPr>
        <w:lastRenderedPageBreak/>
        <w:drawing>
          <wp:anchor distT="0" distB="0" distL="114300" distR="114300" simplePos="0" relativeHeight="251658240" behindDoc="0" locked="0" layoutInCell="1" allowOverlap="1" wp14:anchorId="28C43E85" wp14:editId="0B9F337C">
            <wp:simplePos x="0" y="0"/>
            <wp:positionH relativeFrom="margin">
              <wp:posOffset>195580</wp:posOffset>
            </wp:positionH>
            <wp:positionV relativeFrom="margin">
              <wp:posOffset>-394970</wp:posOffset>
            </wp:positionV>
            <wp:extent cx="5410200" cy="94107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9410700"/>
                    </a:xfrm>
                    <a:prstGeom prst="rect">
                      <a:avLst/>
                    </a:prstGeom>
                    <a:noFill/>
                  </pic:spPr>
                </pic:pic>
              </a:graphicData>
            </a:graphic>
            <wp14:sizeRelH relativeFrom="margin">
              <wp14:pctWidth>0</wp14:pctWidth>
            </wp14:sizeRelH>
            <wp14:sizeRelV relativeFrom="margin">
              <wp14:pctHeight>0</wp14:pctHeight>
            </wp14:sizeRelV>
          </wp:anchor>
        </w:drawing>
      </w:r>
    </w:p>
    <w:p w14:paraId="14F4C76E" w14:textId="77777777" w:rsidR="00C56C1B" w:rsidRDefault="008B64BF" w:rsidP="00C56C1B">
      <w:pPr>
        <w:pStyle w:val="berschrift1"/>
      </w:pPr>
      <w:bookmarkStart w:id="126" w:name="_Toc83102715"/>
      <w:r>
        <w:lastRenderedPageBreak/>
        <w:t xml:space="preserve">Clearing-Verarbeitung im </w:t>
      </w:r>
      <w:r w:rsidR="00094930">
        <w:t>OSPlus</w:t>
      </w:r>
      <w:bookmarkEnd w:id="126"/>
    </w:p>
    <w:p w14:paraId="0D938096" w14:textId="77777777" w:rsidR="00C56C1B" w:rsidRDefault="00C56C1B" w:rsidP="00C56C1B"/>
    <w:p w14:paraId="6EB8A1C1" w14:textId="77777777" w:rsidR="00C56C1B" w:rsidRDefault="00C56C1B" w:rsidP="00C56C1B">
      <w:pPr>
        <w:pStyle w:val="berschrift2"/>
      </w:pPr>
      <w:bookmarkStart w:id="127" w:name="_Toc83102716"/>
      <w:r>
        <w:t>Übersicht</w:t>
      </w:r>
      <w:bookmarkEnd w:id="127"/>
    </w:p>
    <w:p w14:paraId="3C2249D9" w14:textId="77777777" w:rsidR="00C56C1B" w:rsidRDefault="00812F74" w:rsidP="00C56C1B">
      <w:r>
        <w:t xml:space="preserve">Die Helaba führt die bereitgestellten SEPA-Dateien aus. Im Ergebnis erhalten die beteiligten </w:t>
      </w:r>
      <w:proofErr w:type="spellStart"/>
      <w:r w:rsidR="00094930">
        <w:t>OSPlus</w:t>
      </w:r>
      <w:proofErr w:type="spellEnd"/>
      <w:r>
        <w:t xml:space="preserve">-Institute in ihrem SEPA-Clearing-Eingang die Belastungen und Gutschriften aus dem </w:t>
      </w:r>
      <w:r w:rsidR="003D0F63">
        <w:t>DMC</w:t>
      </w:r>
      <w:r>
        <w:t>-Clearing.</w:t>
      </w:r>
    </w:p>
    <w:p w14:paraId="0A77D07E" w14:textId="77777777" w:rsidR="00812F74" w:rsidRDefault="00812F74" w:rsidP="00C56C1B">
      <w:r>
        <w:t>Sobald die Dateien ausgeführt werden, werden die Buchungen auf den Kunden-Konten ausgeführt und die Vormerkungen abgebaut.</w:t>
      </w:r>
    </w:p>
    <w:p w14:paraId="31863044" w14:textId="77777777" w:rsidR="00812F74" w:rsidRDefault="00812F74" w:rsidP="00C56C1B"/>
    <w:p w14:paraId="03F666EA" w14:textId="77777777" w:rsidR="00C56C1B" w:rsidRDefault="008B64BF" w:rsidP="00C56C1B">
      <w:pPr>
        <w:pStyle w:val="berschrift2"/>
      </w:pPr>
      <w:bookmarkStart w:id="128" w:name="_Toc83102717"/>
      <w:r>
        <w:t>DIBUS</w:t>
      </w:r>
      <w:r w:rsidR="00C56C1B">
        <w:t>- Vormerkungsabbau</w:t>
      </w:r>
      <w:bookmarkEnd w:id="128"/>
    </w:p>
    <w:p w14:paraId="1ED6DA0E" w14:textId="77777777" w:rsidR="00553927" w:rsidRDefault="00553927" w:rsidP="00553927">
      <w:r>
        <w:t xml:space="preserve"> </w:t>
      </w:r>
    </w:p>
    <w:p w14:paraId="337803A8" w14:textId="77777777" w:rsidR="00C56C1B" w:rsidRDefault="00C56C1B" w:rsidP="00C56C1B"/>
    <w:p w14:paraId="1E312331" w14:textId="77777777" w:rsidR="00051C17" w:rsidRDefault="00051C17" w:rsidP="00C56C1B"/>
    <w:p w14:paraId="5E1FDC80" w14:textId="77777777" w:rsidR="00051C17" w:rsidRDefault="00051C17" w:rsidP="00C56C1B"/>
    <w:p w14:paraId="075B0234" w14:textId="77777777" w:rsidR="00051C17" w:rsidRDefault="00051C17" w:rsidP="00C56C1B"/>
    <w:p w14:paraId="4970475A" w14:textId="77777777" w:rsidR="00051C17" w:rsidRDefault="00051C17" w:rsidP="00C56C1B"/>
    <w:p w14:paraId="736E25F4" w14:textId="77777777" w:rsidR="00051C17" w:rsidRDefault="00051C17" w:rsidP="00C56C1B"/>
    <w:p w14:paraId="63B2EECF" w14:textId="77777777" w:rsidR="00051C17" w:rsidRDefault="00051C17" w:rsidP="00C56C1B"/>
    <w:p w14:paraId="62806E10" w14:textId="77777777" w:rsidR="00051C17" w:rsidRDefault="00051C17" w:rsidP="00C56C1B"/>
    <w:p w14:paraId="740B471B" w14:textId="77777777" w:rsidR="00051C17" w:rsidRDefault="00051C17" w:rsidP="00C56C1B"/>
    <w:p w14:paraId="6FB3DB34" w14:textId="77777777" w:rsidR="00051C17" w:rsidRDefault="00051C17" w:rsidP="00C56C1B"/>
    <w:p w14:paraId="61ED5898" w14:textId="77777777" w:rsidR="00051C17" w:rsidRDefault="00051C17" w:rsidP="00C56C1B"/>
    <w:p w14:paraId="696C9F0D" w14:textId="77777777" w:rsidR="00051C17" w:rsidRDefault="008B64BF" w:rsidP="00FB22BB">
      <w:pPr>
        <w:pStyle w:val="berschrift1"/>
      </w:pPr>
      <w:bookmarkStart w:id="129" w:name="_Toc83102718"/>
      <w:r>
        <w:t>ChargeBack</w:t>
      </w:r>
      <w:r w:rsidR="00FB22BB">
        <w:t xml:space="preserve"> - Verarbeitung</w:t>
      </w:r>
      <w:bookmarkEnd w:id="129"/>
    </w:p>
    <w:p w14:paraId="071E9BC7" w14:textId="77777777" w:rsidR="00051C17" w:rsidRDefault="00051C17" w:rsidP="00C56C1B"/>
    <w:p w14:paraId="3C4AE3E8" w14:textId="77777777" w:rsidR="00FB22BB" w:rsidRDefault="00FB22BB" w:rsidP="00FB22BB">
      <w:pPr>
        <w:pStyle w:val="berschrift2"/>
      </w:pPr>
      <w:bookmarkStart w:id="130" w:name="_Toc83102719"/>
      <w:r>
        <w:t>Übersicht</w:t>
      </w:r>
      <w:bookmarkEnd w:id="130"/>
    </w:p>
    <w:p w14:paraId="2016011E" w14:textId="77777777" w:rsidR="00051C17" w:rsidRDefault="00FB22BB" w:rsidP="00C56C1B">
      <w:r>
        <w:t xml:space="preserve">Der Kunde kann über sein Internet-Banking-Portal eine Buchung, die aus dem Einsatz der </w:t>
      </w:r>
      <w:r w:rsidR="003D0F63">
        <w:t>DMC</w:t>
      </w:r>
      <w:r>
        <w:t>-</w:t>
      </w:r>
      <w:r w:rsidR="00F85681">
        <w:t>CREDIT</w:t>
      </w:r>
      <w:r>
        <w:t xml:space="preserve">-Karte resultiert, auswählen und </w:t>
      </w:r>
      <w:r w:rsidR="00C77CF3">
        <w:t xml:space="preserve">eine </w:t>
      </w:r>
      <w:r>
        <w:t>Rückerstattung auslösen (</w:t>
      </w:r>
      <w:proofErr w:type="spellStart"/>
      <w:r w:rsidRPr="00FB22BB">
        <w:rPr>
          <w:b/>
        </w:rPr>
        <w:t>ChargeBack</w:t>
      </w:r>
      <w:proofErr w:type="spellEnd"/>
      <w:r>
        <w:t>).</w:t>
      </w:r>
    </w:p>
    <w:p w14:paraId="07359A78" w14:textId="77777777" w:rsidR="00FB22BB" w:rsidRDefault="00FB22BB" w:rsidP="00C56C1B">
      <w:r>
        <w:t xml:space="preserve">Die </w:t>
      </w:r>
      <w:proofErr w:type="spellStart"/>
      <w:r>
        <w:t>ChargeBack</w:t>
      </w:r>
      <w:proofErr w:type="spellEnd"/>
      <w:r>
        <w:t xml:space="preserve">-Anforderung wird </w:t>
      </w:r>
      <w:r w:rsidR="006D124F">
        <w:t xml:space="preserve">vom </w:t>
      </w:r>
      <w:proofErr w:type="spellStart"/>
      <w:r w:rsidR="00094930">
        <w:t>OSPlus</w:t>
      </w:r>
      <w:proofErr w:type="spellEnd"/>
      <w:r w:rsidR="006D124F">
        <w:t xml:space="preserve"> (Online-Banking) </w:t>
      </w:r>
      <w:r>
        <w:t xml:space="preserve">an das KVS gesendet, dort wird die </w:t>
      </w:r>
      <w:proofErr w:type="spellStart"/>
      <w:r>
        <w:t>ChargeBack</w:t>
      </w:r>
      <w:proofErr w:type="spellEnd"/>
      <w:r>
        <w:t xml:space="preserve">-Anforderung in der </w:t>
      </w:r>
      <w:r w:rsidRPr="003B7061">
        <w:rPr>
          <w:color w:val="FF0000"/>
        </w:rPr>
        <w:t xml:space="preserve">Tabelle KA_ … </w:t>
      </w:r>
      <w:r w:rsidR="00C77CF3">
        <w:t xml:space="preserve">vermerkt </w:t>
      </w:r>
      <w:r>
        <w:t>und die Anforderung an das IBO-System weitergeleitet.</w:t>
      </w:r>
    </w:p>
    <w:p w14:paraId="2E739468" w14:textId="77777777" w:rsidR="00FB22BB" w:rsidRDefault="00FB22BB" w:rsidP="00C56C1B">
      <w:r>
        <w:t>Im IBO-Sy</w:t>
      </w:r>
      <w:r w:rsidR="00C77CF3">
        <w:t>s</w:t>
      </w:r>
      <w:r>
        <w:t xml:space="preserve">tem wird die </w:t>
      </w:r>
      <w:r w:rsidR="00C77CF3">
        <w:t xml:space="preserve">Anforderung geprüft und ggf. bestätigt. Die Bestätigung wird an das KVS </w:t>
      </w:r>
      <w:r w:rsidR="003B7061">
        <w:t>zurückgesendet</w:t>
      </w:r>
      <w:r w:rsidR="00C77CF3">
        <w:t xml:space="preserve">. Im KVS wird auf Basis der Bestätigung eine Buchungs-Aufforderung aufgebaut und an das betreffende </w:t>
      </w:r>
      <w:proofErr w:type="spellStart"/>
      <w:r w:rsidR="00094930">
        <w:t>OSPlus</w:t>
      </w:r>
      <w:proofErr w:type="spellEnd"/>
      <w:r w:rsidR="00C77CF3">
        <w:t>-Institut gesendet.</w:t>
      </w:r>
    </w:p>
    <w:p w14:paraId="23113712" w14:textId="77777777" w:rsidR="00C77CF3" w:rsidRDefault="00C77CF3" w:rsidP="00C56C1B">
      <w:r>
        <w:lastRenderedPageBreak/>
        <w:t xml:space="preserve">Auf Basis der Buchungs-Aufforderung wird im </w:t>
      </w:r>
      <w:proofErr w:type="spellStart"/>
      <w:r w:rsidR="00094930">
        <w:t>OSPlus</w:t>
      </w:r>
      <w:proofErr w:type="spellEnd"/>
      <w:r>
        <w:t xml:space="preserve"> ein spezifisches HK-Konto des betreffenden Institutes belastet und das Kunden-Konto erkannt.</w:t>
      </w:r>
    </w:p>
    <w:p w14:paraId="667A667C" w14:textId="77777777" w:rsidR="00C77CF3" w:rsidRDefault="00C77CF3" w:rsidP="00C77CF3">
      <w:pPr>
        <w:pStyle w:val="berschrift2"/>
      </w:pPr>
      <w:bookmarkStart w:id="131" w:name="_Toc83102720"/>
      <w:r>
        <w:t>Schnittstelle Internet-Banking zu KVS</w:t>
      </w:r>
      <w:bookmarkEnd w:id="131"/>
    </w:p>
    <w:p w14:paraId="00BA7EB0" w14:textId="77777777" w:rsidR="00FB22BB" w:rsidRDefault="00FB22BB" w:rsidP="00C56C1B"/>
    <w:p w14:paraId="0D9ADF09" w14:textId="77777777" w:rsidR="00C77CF3" w:rsidRDefault="00C77CF3" w:rsidP="00C77CF3">
      <w:pPr>
        <w:pStyle w:val="berschrift2"/>
      </w:pPr>
      <w:bookmarkStart w:id="132" w:name="_Toc83102721"/>
      <w:r>
        <w:t>Schnittstelle KVS zu IBO</w:t>
      </w:r>
      <w:bookmarkEnd w:id="132"/>
    </w:p>
    <w:p w14:paraId="096B1F7C" w14:textId="77777777" w:rsidR="00051C17" w:rsidRDefault="009310AA" w:rsidP="00C77CF3">
      <w:pPr>
        <w:pStyle w:val="berschrift3"/>
      </w:pPr>
      <w:bookmarkStart w:id="133" w:name="_Toc83102722"/>
      <w:r>
        <w:t>KVS ZU</w:t>
      </w:r>
      <w:r w:rsidR="00C77CF3">
        <w:t xml:space="preserve"> IBO</w:t>
      </w:r>
      <w:bookmarkEnd w:id="133"/>
    </w:p>
    <w:p w14:paraId="6DA39466" w14:textId="77777777" w:rsidR="00C77CF3" w:rsidRDefault="00C77CF3" w:rsidP="00C56C1B"/>
    <w:p w14:paraId="37810607" w14:textId="77777777" w:rsidR="00C77CF3" w:rsidRDefault="00C77CF3" w:rsidP="00C77CF3">
      <w:pPr>
        <w:pStyle w:val="berschrift3"/>
      </w:pPr>
      <w:bookmarkStart w:id="134" w:name="_Toc83102723"/>
      <w:r>
        <w:t>IBO zu KVS</w:t>
      </w:r>
      <w:bookmarkEnd w:id="134"/>
    </w:p>
    <w:p w14:paraId="6BD10B3D" w14:textId="77777777" w:rsidR="00C77CF3" w:rsidRDefault="00C77CF3" w:rsidP="00C56C1B"/>
    <w:p w14:paraId="4DA9150D" w14:textId="77777777" w:rsidR="00C77CF3" w:rsidRDefault="00C77CF3" w:rsidP="00C77CF3">
      <w:pPr>
        <w:pStyle w:val="berschrift2"/>
      </w:pPr>
      <w:bookmarkStart w:id="135" w:name="_Toc83102724"/>
      <w:r>
        <w:t xml:space="preserve">Schnittstelle Buchungsaufforderung KVS zu </w:t>
      </w:r>
      <w:r w:rsidR="00094930">
        <w:t>OSPlus</w:t>
      </w:r>
      <w:bookmarkEnd w:id="135"/>
    </w:p>
    <w:p w14:paraId="6A997128" w14:textId="77777777" w:rsidR="00051C17" w:rsidRDefault="00051C17" w:rsidP="00C56C1B"/>
    <w:p w14:paraId="1B96F8C7" w14:textId="77777777" w:rsidR="006D124F" w:rsidRDefault="006D124F" w:rsidP="00C56C1B">
      <w:r>
        <w:t>Das KVS baut eine Buchungs-Anforderung im XML-Format auf und sendet die Nachric</w:t>
      </w:r>
      <w:r w:rsidR="002157C7">
        <w:t xml:space="preserve">ht per IMS-Transaktion KA021G* </w:t>
      </w:r>
      <w:r>
        <w:t xml:space="preserve">in die </w:t>
      </w:r>
      <w:proofErr w:type="spellStart"/>
      <w:r w:rsidR="00094930">
        <w:t>OSPlus</w:t>
      </w:r>
      <w:proofErr w:type="spellEnd"/>
      <w:r>
        <w:t>-Gruppe des betreffenden Instituts.</w:t>
      </w:r>
    </w:p>
    <w:p w14:paraId="09D2BDB1" w14:textId="77777777" w:rsidR="006D124F" w:rsidRDefault="006D124F" w:rsidP="00C56C1B">
      <w:r>
        <w:t xml:space="preserve">Im </w:t>
      </w:r>
      <w:proofErr w:type="spellStart"/>
      <w:r w:rsidR="00094930">
        <w:t>OSPlus</w:t>
      </w:r>
      <w:proofErr w:type="spellEnd"/>
      <w:r>
        <w:t xml:space="preserve"> wird die Transaktion KA021G* mittels eines neuen KSB-MPPs (</w:t>
      </w:r>
      <w:r w:rsidRPr="00A60808">
        <w:rPr>
          <w:b/>
        </w:rPr>
        <w:t>MKA21000</w:t>
      </w:r>
      <w:r>
        <w:t>) verarbeitet. Die XML-Nachricht wird interpretiert (</w:t>
      </w:r>
      <w:r w:rsidRPr="00A60808">
        <w:rPr>
          <w:b/>
        </w:rPr>
        <w:t>MDX00680</w:t>
      </w:r>
      <w:r w:rsidR="009310AA">
        <w:t>) und die DIBUS-Buchungs</w:t>
      </w:r>
      <w:r>
        <w:t xml:space="preserve">schnittstelle </w:t>
      </w:r>
      <w:r w:rsidRPr="00A60808">
        <w:rPr>
          <w:b/>
        </w:rPr>
        <w:t>MSS00290</w:t>
      </w:r>
      <w:r>
        <w:t xml:space="preserve"> </w:t>
      </w:r>
      <w:r w:rsidR="00503A5A">
        <w:t xml:space="preserve">wird </w:t>
      </w:r>
      <w:r>
        <w:t xml:space="preserve">aufgerufen. </w:t>
      </w:r>
    </w:p>
    <w:p w14:paraId="74C3E924" w14:textId="77777777" w:rsidR="0047407F" w:rsidRDefault="006D124F" w:rsidP="00C56C1B">
      <w:r>
        <w:t>Nach erfolgreicher Buchung antwortet das KSB-MPP dem KVS mit der Original-Nachricht + Status-Code.</w:t>
      </w:r>
    </w:p>
    <w:p w14:paraId="1AD412FA" w14:textId="77777777" w:rsidR="0047407F" w:rsidRDefault="0047407F" w:rsidP="00C56C1B">
      <w:r>
        <w:t xml:space="preserve">Die Eingangs- und Ausgangs-Nachrichten werden in der Tabelle </w:t>
      </w:r>
      <w:r w:rsidRPr="009310AA">
        <w:rPr>
          <w:i/>
        </w:rPr>
        <w:t>KSB_ONLINE_LOG</w:t>
      </w:r>
      <w:r>
        <w:t xml:space="preserve"> dokumentiert</w:t>
      </w:r>
    </w:p>
    <w:p w14:paraId="54E8AEE6" w14:textId="77777777" w:rsidR="004F2251" w:rsidRDefault="004F2251" w:rsidP="00C56C1B"/>
    <w:p w14:paraId="7D8AA297" w14:textId="77777777" w:rsidR="00051C17" w:rsidRDefault="002157C7" w:rsidP="002157C7">
      <w:pPr>
        <w:pStyle w:val="berschrift3"/>
      </w:pPr>
      <w:bookmarkStart w:id="136" w:name="_Toc83102725"/>
      <w:r>
        <w:t>Beteiligte Konten</w:t>
      </w:r>
      <w:bookmarkEnd w:id="136"/>
    </w:p>
    <w:p w14:paraId="4A8C706B" w14:textId="77777777" w:rsidR="00051C17" w:rsidRDefault="002157C7" w:rsidP="00C56C1B">
      <w:r>
        <w:t xml:space="preserve">Der </w:t>
      </w:r>
      <w:proofErr w:type="spellStart"/>
      <w:r>
        <w:t>ChargeBack</w:t>
      </w:r>
      <w:proofErr w:type="spellEnd"/>
      <w:r>
        <w:t xml:space="preserve"> wird von einem spezifischen HK-Konto</w:t>
      </w:r>
      <w:r w:rsidR="006329D1">
        <w:t xml:space="preserve"> (HK …)</w:t>
      </w:r>
      <w:r>
        <w:t xml:space="preserve"> des jeweiligen Instituts an das Konto des begünstigten Kunden gebucht.</w:t>
      </w:r>
    </w:p>
    <w:p w14:paraId="08C19290" w14:textId="77777777" w:rsidR="00051C17" w:rsidRDefault="00051C17" w:rsidP="00C56C1B"/>
    <w:p w14:paraId="0520620D" w14:textId="77777777" w:rsidR="00051C17" w:rsidRDefault="00051C17" w:rsidP="00C56C1B"/>
    <w:p w14:paraId="465E47FE" w14:textId="77777777" w:rsidR="00C56C1B" w:rsidRDefault="00C56C1B" w:rsidP="00C56C1B">
      <w:pPr>
        <w:pStyle w:val="berschrift1"/>
      </w:pPr>
      <w:bookmarkStart w:id="137" w:name="_Toc83102726"/>
      <w:r>
        <w:t>Anhang</w:t>
      </w:r>
      <w:bookmarkEnd w:id="137"/>
    </w:p>
    <w:p w14:paraId="29FCA8C0" w14:textId="77777777" w:rsidR="00C56C1B" w:rsidRDefault="00C56C1B" w:rsidP="00C56C1B"/>
    <w:p w14:paraId="5CE2A08B" w14:textId="77777777" w:rsidR="00C56C1B" w:rsidRDefault="006759A8" w:rsidP="00C56C1B">
      <w:pPr>
        <w:pStyle w:val="berschrift2"/>
      </w:pPr>
      <w:bookmarkStart w:id="138" w:name="_Toc83102727"/>
      <w:r>
        <w:t>Programme</w:t>
      </w:r>
      <w:bookmarkEnd w:id="138"/>
    </w:p>
    <w:p w14:paraId="7D35E9AE" w14:textId="77777777" w:rsidR="00FF5C88" w:rsidRPr="00FF5C88" w:rsidRDefault="00FF5C88" w:rsidP="00FF5C88"/>
    <w:tbl>
      <w:tblPr>
        <w:tblStyle w:val="Tabellenraster"/>
        <w:tblW w:w="0" w:type="auto"/>
        <w:tblLook w:val="04A0" w:firstRow="1" w:lastRow="0" w:firstColumn="1" w:lastColumn="0" w:noHBand="0" w:noVBand="1"/>
      </w:tblPr>
      <w:tblGrid>
        <w:gridCol w:w="4505"/>
        <w:gridCol w:w="4557"/>
      </w:tblGrid>
      <w:tr w:rsidR="00FF5C88" w14:paraId="1E20AD2A" w14:textId="77777777" w:rsidTr="00FF5C88">
        <w:tc>
          <w:tcPr>
            <w:tcW w:w="4606" w:type="dxa"/>
            <w:shd w:val="clear" w:color="auto" w:fill="B8CCE4" w:themeFill="accent1" w:themeFillTint="66"/>
          </w:tcPr>
          <w:p w14:paraId="1852BBB6" w14:textId="77777777" w:rsidR="00FF5C88" w:rsidRDefault="00FF5C88" w:rsidP="006759A8">
            <w:r>
              <w:t>Programm-Name</w:t>
            </w:r>
          </w:p>
        </w:tc>
        <w:tc>
          <w:tcPr>
            <w:tcW w:w="4606" w:type="dxa"/>
            <w:shd w:val="clear" w:color="auto" w:fill="B8CCE4" w:themeFill="accent1" w:themeFillTint="66"/>
          </w:tcPr>
          <w:p w14:paraId="38F80691" w14:textId="77777777" w:rsidR="00FF5C88" w:rsidRDefault="00FF5C88" w:rsidP="006759A8">
            <w:r>
              <w:t>Funktion</w:t>
            </w:r>
          </w:p>
        </w:tc>
      </w:tr>
      <w:tr w:rsidR="00B50B10" w14:paraId="5B9EDE63" w14:textId="77777777" w:rsidTr="00FF5C88">
        <w:tc>
          <w:tcPr>
            <w:tcW w:w="4606" w:type="dxa"/>
          </w:tcPr>
          <w:p w14:paraId="669FD87B" w14:textId="77777777" w:rsidR="00B50B10" w:rsidRDefault="00B50B10" w:rsidP="006759A8">
            <w:r>
              <w:lastRenderedPageBreak/>
              <w:t>KA450G*(Assembler)</w:t>
            </w:r>
          </w:p>
        </w:tc>
        <w:tc>
          <w:tcPr>
            <w:tcW w:w="4606" w:type="dxa"/>
          </w:tcPr>
          <w:p w14:paraId="1D40D7AE" w14:textId="77777777" w:rsidR="00B50B10" w:rsidRDefault="00B50B10" w:rsidP="006759A8">
            <w:r>
              <w:t>Modul für Transaktionseingang KA450G*, Aufruf KAKVS001 (</w:t>
            </w:r>
            <w:r w:rsidR="003D0F63">
              <w:t>DMC</w:t>
            </w:r>
            <w:r>
              <w:t xml:space="preserve">-Bestellung/Quittung aus </w:t>
            </w:r>
            <w:proofErr w:type="spellStart"/>
            <w:r w:rsidR="00094930">
              <w:t>OSPlus</w:t>
            </w:r>
            <w:proofErr w:type="spellEnd"/>
            <w:r>
              <w:t>)</w:t>
            </w:r>
          </w:p>
        </w:tc>
      </w:tr>
      <w:tr w:rsidR="005975F3" w14:paraId="738B5B30" w14:textId="77777777" w:rsidTr="00FF5C88">
        <w:tc>
          <w:tcPr>
            <w:tcW w:w="4606" w:type="dxa"/>
          </w:tcPr>
          <w:p w14:paraId="78C6744C" w14:textId="77777777" w:rsidR="005975F3" w:rsidRDefault="005975F3" w:rsidP="006759A8">
            <w:r>
              <w:t>KA470G* (Assembler)</w:t>
            </w:r>
          </w:p>
        </w:tc>
        <w:tc>
          <w:tcPr>
            <w:tcW w:w="4606" w:type="dxa"/>
          </w:tcPr>
          <w:p w14:paraId="70687CDF" w14:textId="77777777" w:rsidR="005975F3" w:rsidRDefault="005975F3" w:rsidP="005975F3">
            <w:r>
              <w:t>Modul für Transaktionseingang KA450G*, Aufruf KAKVS001 (</w:t>
            </w:r>
            <w:r w:rsidR="003D0F63">
              <w:t>DMC</w:t>
            </w:r>
            <w:r>
              <w:t xml:space="preserve">-PAN-Bindung aus Krypto-MPP) </w:t>
            </w:r>
          </w:p>
        </w:tc>
      </w:tr>
      <w:tr w:rsidR="00FF5C88" w14:paraId="002AA59B" w14:textId="77777777" w:rsidTr="00FF5C88">
        <w:tc>
          <w:tcPr>
            <w:tcW w:w="4606" w:type="dxa"/>
          </w:tcPr>
          <w:p w14:paraId="44363B18" w14:textId="77777777" w:rsidR="00FF5C88" w:rsidRDefault="00FF5C88" w:rsidP="006759A8">
            <w:r>
              <w:t>KA700G* (Assembler)</w:t>
            </w:r>
          </w:p>
        </w:tc>
        <w:tc>
          <w:tcPr>
            <w:tcW w:w="4606" w:type="dxa"/>
          </w:tcPr>
          <w:p w14:paraId="6F85EEE4" w14:textId="77777777" w:rsidR="00FF5C88" w:rsidRDefault="00FF5C88" w:rsidP="006759A8">
            <w:r>
              <w:t>Modul für Transaktion-Eingang KA700G*, Aufruf KAGMC001 (</w:t>
            </w:r>
            <w:r w:rsidR="00F85681">
              <w:t>GATEWAY</w:t>
            </w:r>
            <w:r>
              <w:t xml:space="preserve">-MPP). </w:t>
            </w:r>
          </w:p>
        </w:tc>
      </w:tr>
      <w:tr w:rsidR="00D56E9A" w14:paraId="0797CB84" w14:textId="77777777" w:rsidTr="00FF5C88">
        <w:tc>
          <w:tcPr>
            <w:tcW w:w="4606" w:type="dxa"/>
          </w:tcPr>
          <w:p w14:paraId="7F1FD9B0" w14:textId="77777777" w:rsidR="00D56E9A" w:rsidRDefault="00D56E9A" w:rsidP="006759A8">
            <w:r>
              <w:t>KA710G* (Assembler)</w:t>
            </w:r>
          </w:p>
        </w:tc>
        <w:tc>
          <w:tcPr>
            <w:tcW w:w="4606" w:type="dxa"/>
          </w:tcPr>
          <w:p w14:paraId="03EF1F7E" w14:textId="77777777" w:rsidR="00D56E9A" w:rsidRDefault="00D56E9A" w:rsidP="006759A8">
            <w:r>
              <w:t>Modul für Transaktionseingang KA710G*, Aufruf KAGMC001 (</w:t>
            </w:r>
            <w:r w:rsidR="00F85681">
              <w:t>GATEWAY</w:t>
            </w:r>
            <w:r>
              <w:t>-MPP)</w:t>
            </w:r>
          </w:p>
        </w:tc>
      </w:tr>
      <w:tr w:rsidR="00BC6090" w14:paraId="29293262" w14:textId="77777777" w:rsidTr="00FF5C88">
        <w:tc>
          <w:tcPr>
            <w:tcW w:w="4606" w:type="dxa"/>
          </w:tcPr>
          <w:p w14:paraId="656736E8" w14:textId="77777777" w:rsidR="00BC6090" w:rsidRDefault="00BC6090" w:rsidP="006759A8">
            <w:r>
              <w:t>KA720G* (Assembler)</w:t>
            </w:r>
          </w:p>
        </w:tc>
        <w:tc>
          <w:tcPr>
            <w:tcW w:w="4606" w:type="dxa"/>
          </w:tcPr>
          <w:p w14:paraId="43B245B6" w14:textId="77777777" w:rsidR="00BC6090" w:rsidRDefault="00BC6090" w:rsidP="00BC6090">
            <w:r>
              <w:t>Modul für Transaktionseingang KA720G* (POS-Eingang), Aufruf KAGMC001 (</w:t>
            </w:r>
            <w:r w:rsidR="00F85681">
              <w:t>GATEWAY</w:t>
            </w:r>
            <w:r>
              <w:t>-MPP)</w:t>
            </w:r>
          </w:p>
        </w:tc>
      </w:tr>
      <w:tr w:rsidR="00FF5C88" w14:paraId="66D38C3C" w14:textId="77777777" w:rsidTr="00FF5C88">
        <w:tc>
          <w:tcPr>
            <w:tcW w:w="4606" w:type="dxa"/>
          </w:tcPr>
          <w:p w14:paraId="2C7E9638" w14:textId="77777777" w:rsidR="00FF5C88" w:rsidRDefault="00FF5C88" w:rsidP="006759A8">
            <w:r>
              <w:t>KA600G* (Assembler)</w:t>
            </w:r>
          </w:p>
        </w:tc>
        <w:tc>
          <w:tcPr>
            <w:tcW w:w="4606" w:type="dxa"/>
          </w:tcPr>
          <w:p w14:paraId="0F55BA2A" w14:textId="77777777" w:rsidR="00FF5C88" w:rsidRDefault="00FF5C88" w:rsidP="006759A8">
            <w:r>
              <w:t xml:space="preserve">Modul für Transaktion-Eingang KA600G*, Aufruf KAGMCBMP (Überwachungs-STC). </w:t>
            </w:r>
          </w:p>
        </w:tc>
      </w:tr>
      <w:tr w:rsidR="00D56E9A" w14:paraId="7673231A" w14:textId="77777777" w:rsidTr="00FF5C88">
        <w:tc>
          <w:tcPr>
            <w:tcW w:w="4606" w:type="dxa"/>
          </w:tcPr>
          <w:p w14:paraId="5CB7D5BA" w14:textId="77777777" w:rsidR="00D56E9A" w:rsidRDefault="00D56E9A" w:rsidP="006759A8">
            <w:r>
              <w:t>KA800G* (Assembler)</w:t>
            </w:r>
          </w:p>
        </w:tc>
        <w:tc>
          <w:tcPr>
            <w:tcW w:w="4606" w:type="dxa"/>
          </w:tcPr>
          <w:p w14:paraId="138F2B0C" w14:textId="77777777" w:rsidR="00D56E9A" w:rsidRDefault="00D56E9A" w:rsidP="006759A8">
            <w:r>
              <w:t>Modul für Transakti</w:t>
            </w:r>
            <w:r w:rsidR="006B2DDB">
              <w:t>onseingang KA800G*, Aufruf KAMCLBMP (Clearing-BMP)</w:t>
            </w:r>
          </w:p>
        </w:tc>
      </w:tr>
      <w:tr w:rsidR="00FF5C88" w14:paraId="44E6C135" w14:textId="77777777" w:rsidTr="00FF5C88">
        <w:tc>
          <w:tcPr>
            <w:tcW w:w="4606" w:type="dxa"/>
          </w:tcPr>
          <w:p w14:paraId="3A16A20B" w14:textId="77777777" w:rsidR="00FF5C88" w:rsidRDefault="00FF5C88" w:rsidP="006759A8">
            <w:r>
              <w:t>KAGMC001 (Assembler)</w:t>
            </w:r>
          </w:p>
        </w:tc>
        <w:tc>
          <w:tcPr>
            <w:tcW w:w="4606" w:type="dxa"/>
          </w:tcPr>
          <w:p w14:paraId="115354BE" w14:textId="77777777" w:rsidR="00FF5C88" w:rsidRDefault="00FF5C88" w:rsidP="006759A8">
            <w:r>
              <w:t xml:space="preserve">Basis-Modul </w:t>
            </w:r>
            <w:r w:rsidR="00F85681">
              <w:t>GATEWAY</w:t>
            </w:r>
            <w:r>
              <w:t xml:space="preserve">-MPP, </w:t>
            </w:r>
            <w:proofErr w:type="spellStart"/>
            <w:r>
              <w:t>Get</w:t>
            </w:r>
            <w:proofErr w:type="spellEnd"/>
            <w:r>
              <w:t xml:space="preserve"> IMS-Transaktion, Bereitstellung C-Environment, Aufruf KAGMC002.</w:t>
            </w:r>
          </w:p>
        </w:tc>
      </w:tr>
      <w:tr w:rsidR="00FF5C88" w14:paraId="418C8B51" w14:textId="77777777" w:rsidTr="00FF5C88">
        <w:tc>
          <w:tcPr>
            <w:tcW w:w="4606" w:type="dxa"/>
          </w:tcPr>
          <w:p w14:paraId="638EF355" w14:textId="77777777" w:rsidR="00FF5C88" w:rsidRDefault="0052530C" w:rsidP="006759A8">
            <w:r>
              <w:t>KAGMCBMP (Assembler)</w:t>
            </w:r>
          </w:p>
        </w:tc>
        <w:tc>
          <w:tcPr>
            <w:tcW w:w="4606" w:type="dxa"/>
          </w:tcPr>
          <w:p w14:paraId="7E19DEFD" w14:textId="77777777" w:rsidR="00FF5C88" w:rsidRDefault="0052530C" w:rsidP="006759A8">
            <w:r>
              <w:t xml:space="preserve">Basis-Modul Überwachungs-STC, Aufruf </w:t>
            </w:r>
            <w:proofErr w:type="spellStart"/>
            <w:r>
              <w:t>Pgm</w:t>
            </w:r>
            <w:proofErr w:type="spellEnd"/>
            <w:r>
              <w:t>. KAGMCUEB.</w:t>
            </w:r>
          </w:p>
        </w:tc>
      </w:tr>
      <w:tr w:rsidR="00D66074" w14:paraId="2D9C1115" w14:textId="77777777" w:rsidTr="00FF5C88">
        <w:tc>
          <w:tcPr>
            <w:tcW w:w="4606" w:type="dxa"/>
          </w:tcPr>
          <w:p w14:paraId="47C9828F" w14:textId="77777777" w:rsidR="00D66074" w:rsidRDefault="00D66074" w:rsidP="006759A8">
            <w:r>
              <w:t>KAMCLBMP (Assembler)</w:t>
            </w:r>
          </w:p>
        </w:tc>
        <w:tc>
          <w:tcPr>
            <w:tcW w:w="4606" w:type="dxa"/>
          </w:tcPr>
          <w:p w14:paraId="18A28384" w14:textId="77777777" w:rsidR="00D66074" w:rsidRDefault="00D66074" w:rsidP="006759A8">
            <w:r w:rsidRPr="00EC0143">
              <w:rPr>
                <w:lang w:val="en-US"/>
              </w:rPr>
              <w:t xml:space="preserve">Basis-Modul Clearing-BMP, </w:t>
            </w:r>
            <w:proofErr w:type="spellStart"/>
            <w:r w:rsidRPr="00EC0143">
              <w:rPr>
                <w:lang w:val="en-US"/>
              </w:rPr>
              <w:t>Aufruf</w:t>
            </w:r>
            <w:proofErr w:type="spellEnd"/>
            <w:r w:rsidRPr="00EC0143">
              <w:rPr>
                <w:lang w:val="en-US"/>
              </w:rPr>
              <w:t xml:space="preserve"> </w:t>
            </w:r>
            <w:proofErr w:type="spellStart"/>
            <w:r w:rsidRPr="00EC0143">
              <w:rPr>
                <w:lang w:val="en-US"/>
              </w:rPr>
              <w:t>Pgm</w:t>
            </w:r>
            <w:proofErr w:type="spellEnd"/>
            <w:r w:rsidRPr="00EC0143">
              <w:rPr>
                <w:lang w:val="en-US"/>
              </w:rPr>
              <w:t xml:space="preserve">. </w:t>
            </w:r>
            <w:r>
              <w:t>KAMCL310.</w:t>
            </w:r>
          </w:p>
        </w:tc>
      </w:tr>
      <w:tr w:rsidR="00FF5C88" w14:paraId="45EBE419" w14:textId="77777777" w:rsidTr="00FF5C88">
        <w:tc>
          <w:tcPr>
            <w:tcW w:w="4606" w:type="dxa"/>
          </w:tcPr>
          <w:p w14:paraId="574819F6" w14:textId="77777777" w:rsidR="00FF5C88" w:rsidRDefault="0052530C" w:rsidP="006759A8">
            <w:r>
              <w:t xml:space="preserve">KAGMC002 (C) </w:t>
            </w:r>
          </w:p>
        </w:tc>
        <w:tc>
          <w:tcPr>
            <w:tcW w:w="4606" w:type="dxa"/>
          </w:tcPr>
          <w:p w14:paraId="0418C937" w14:textId="77777777" w:rsidR="00FF5C88" w:rsidRDefault="00F85681" w:rsidP="006759A8">
            <w:r>
              <w:t>GATEWAY</w:t>
            </w:r>
            <w:r w:rsidR="002223C9">
              <w:t>-Speicher-Management und Aufruf der fachlichen Funktionen.</w:t>
            </w:r>
          </w:p>
        </w:tc>
      </w:tr>
      <w:tr w:rsidR="00FF5C88" w14:paraId="02BAB236" w14:textId="77777777" w:rsidTr="00FF5C88">
        <w:tc>
          <w:tcPr>
            <w:tcW w:w="4606" w:type="dxa"/>
          </w:tcPr>
          <w:p w14:paraId="059A77DD" w14:textId="77777777" w:rsidR="00FF5C88" w:rsidRDefault="002223C9" w:rsidP="00A60808">
            <w:r>
              <w:t>KAGMCA</w:t>
            </w:r>
            <w:r w:rsidR="00A60808">
              <w:t>AF</w:t>
            </w:r>
            <w:r>
              <w:t xml:space="preserve"> (C) </w:t>
            </w:r>
          </w:p>
        </w:tc>
        <w:tc>
          <w:tcPr>
            <w:tcW w:w="4606" w:type="dxa"/>
          </w:tcPr>
          <w:p w14:paraId="11F51887" w14:textId="77777777" w:rsidR="00FF5C88" w:rsidRDefault="002223C9" w:rsidP="006759A8">
            <w:r>
              <w:t xml:space="preserve">Fachliche Funktionen </w:t>
            </w:r>
            <w:r w:rsidR="00F85681">
              <w:t>GATEWAY</w:t>
            </w:r>
            <w:r>
              <w:t>-Autorisierung</w:t>
            </w:r>
            <w:r w:rsidR="00A60808">
              <w:t>-Anfrage</w:t>
            </w:r>
            <w:r w:rsidR="00FB22BB">
              <w:t>.</w:t>
            </w:r>
          </w:p>
        </w:tc>
      </w:tr>
      <w:tr w:rsidR="00A60808" w14:paraId="340A5AD5" w14:textId="77777777" w:rsidTr="00FF5C88">
        <w:tc>
          <w:tcPr>
            <w:tcW w:w="4606" w:type="dxa"/>
          </w:tcPr>
          <w:p w14:paraId="4F5379D0" w14:textId="77777777" w:rsidR="00A60808" w:rsidRDefault="00A60808" w:rsidP="006759A8">
            <w:r>
              <w:t>KAGMCAAT (C)</w:t>
            </w:r>
          </w:p>
        </w:tc>
        <w:tc>
          <w:tcPr>
            <w:tcW w:w="4606" w:type="dxa"/>
          </w:tcPr>
          <w:p w14:paraId="5075033F" w14:textId="77777777" w:rsidR="00A60808" w:rsidRDefault="00A60808" w:rsidP="006759A8">
            <w:r>
              <w:t xml:space="preserve">Fachliche Funktionen </w:t>
            </w:r>
            <w:r w:rsidR="00F85681">
              <w:t>GATEWAY</w:t>
            </w:r>
            <w:r>
              <w:t>-Autorisierung-Antwort (</w:t>
            </w:r>
            <w:r w:rsidR="0088385A">
              <w:t>KSB-MPP</w:t>
            </w:r>
            <w:r>
              <w:t>, POS)</w:t>
            </w:r>
          </w:p>
        </w:tc>
      </w:tr>
      <w:tr w:rsidR="002223C9" w14:paraId="0B9BA195" w14:textId="77777777" w:rsidTr="00FF5C88">
        <w:tc>
          <w:tcPr>
            <w:tcW w:w="4606" w:type="dxa"/>
          </w:tcPr>
          <w:p w14:paraId="0C4B7A25" w14:textId="77777777" w:rsidR="002223C9" w:rsidRDefault="002223C9" w:rsidP="006759A8">
            <w:r>
              <w:t xml:space="preserve">KAGMCUEB (C) </w:t>
            </w:r>
          </w:p>
        </w:tc>
        <w:tc>
          <w:tcPr>
            <w:tcW w:w="4606" w:type="dxa"/>
          </w:tcPr>
          <w:p w14:paraId="46998BF9" w14:textId="77777777" w:rsidR="002223C9" w:rsidRDefault="002223C9" w:rsidP="006759A8">
            <w:r>
              <w:t xml:space="preserve">Fachliche Funktion, </w:t>
            </w:r>
            <w:r w:rsidR="00F85681">
              <w:t>GATEWAY</w:t>
            </w:r>
            <w:r>
              <w:t>-Überwachung</w:t>
            </w:r>
            <w:r w:rsidR="00FB22BB">
              <w:t>.</w:t>
            </w:r>
          </w:p>
        </w:tc>
      </w:tr>
      <w:tr w:rsidR="002223C9" w14:paraId="726AA559" w14:textId="77777777" w:rsidTr="00FF5C88">
        <w:tc>
          <w:tcPr>
            <w:tcW w:w="4606" w:type="dxa"/>
          </w:tcPr>
          <w:p w14:paraId="6C928799" w14:textId="77777777" w:rsidR="002223C9" w:rsidRDefault="002223C9" w:rsidP="006759A8">
            <w:r>
              <w:t xml:space="preserve">KAGMC003 (C) </w:t>
            </w:r>
          </w:p>
        </w:tc>
        <w:tc>
          <w:tcPr>
            <w:tcW w:w="4606" w:type="dxa"/>
          </w:tcPr>
          <w:p w14:paraId="4C68FACF" w14:textId="77777777" w:rsidR="002223C9" w:rsidRDefault="002223C9" w:rsidP="006759A8">
            <w:r>
              <w:t xml:space="preserve">Lesen / Schreiben </w:t>
            </w:r>
            <w:r w:rsidR="00FB22BB">
              <w:t xml:space="preserve"> IMS-Nachricht in Message-Queue.</w:t>
            </w:r>
          </w:p>
        </w:tc>
      </w:tr>
      <w:tr w:rsidR="00354742" w14:paraId="4D5560E8" w14:textId="77777777" w:rsidTr="00FF5C88">
        <w:tc>
          <w:tcPr>
            <w:tcW w:w="4606" w:type="dxa"/>
          </w:tcPr>
          <w:p w14:paraId="0056327C" w14:textId="77777777" w:rsidR="00354742" w:rsidRDefault="00354742" w:rsidP="006759A8">
            <w:r>
              <w:t>KAGMC006 (C)</w:t>
            </w:r>
          </w:p>
        </w:tc>
        <w:tc>
          <w:tcPr>
            <w:tcW w:w="4606" w:type="dxa"/>
          </w:tcPr>
          <w:p w14:paraId="05DB68F0" w14:textId="77777777" w:rsidR="00354742" w:rsidRDefault="00354742" w:rsidP="006759A8">
            <w:r>
              <w:t>Verarbeiten CICS-aktiv/</w:t>
            </w:r>
            <w:proofErr w:type="spellStart"/>
            <w:r>
              <w:t>deaktiv</w:t>
            </w:r>
            <w:proofErr w:type="spellEnd"/>
            <w:r>
              <w:t xml:space="preserve"> –Nachrichten. Verwaltung aktives CICS-System in der Routing-Tabelle.</w:t>
            </w:r>
          </w:p>
        </w:tc>
      </w:tr>
      <w:tr w:rsidR="002223C9" w14:paraId="270881F7" w14:textId="77777777" w:rsidTr="00FF5C88">
        <w:tc>
          <w:tcPr>
            <w:tcW w:w="4606" w:type="dxa"/>
          </w:tcPr>
          <w:p w14:paraId="5F738273" w14:textId="77777777" w:rsidR="002223C9" w:rsidRDefault="002223C9" w:rsidP="006759A8">
            <w:r>
              <w:t>KAGMCMOD (Assembler)</w:t>
            </w:r>
          </w:p>
        </w:tc>
        <w:tc>
          <w:tcPr>
            <w:tcW w:w="4606" w:type="dxa"/>
          </w:tcPr>
          <w:p w14:paraId="6D606B7D" w14:textId="77777777" w:rsidR="002223C9" w:rsidRDefault="002223C9" w:rsidP="006759A8">
            <w:r>
              <w:t>Prüfen MODIFY-Command, Stoppen der Überwachungs-STC.</w:t>
            </w:r>
          </w:p>
        </w:tc>
      </w:tr>
      <w:tr w:rsidR="002223C9" w14:paraId="3D03A9BD" w14:textId="77777777" w:rsidTr="00FF5C88">
        <w:tc>
          <w:tcPr>
            <w:tcW w:w="4606" w:type="dxa"/>
          </w:tcPr>
          <w:p w14:paraId="0C6E9569" w14:textId="77777777" w:rsidR="002223C9" w:rsidRDefault="00C34750" w:rsidP="006759A8">
            <w:r>
              <w:t>KAGMC100 (C)</w:t>
            </w:r>
          </w:p>
        </w:tc>
        <w:tc>
          <w:tcPr>
            <w:tcW w:w="4606" w:type="dxa"/>
          </w:tcPr>
          <w:p w14:paraId="096684DC" w14:textId="77777777" w:rsidR="002223C9" w:rsidRDefault="00C34750" w:rsidP="00BB57EE">
            <w:r>
              <w:t>Di</w:t>
            </w:r>
            <w:r w:rsidR="00BB57EE">
              <w:t>v. f</w:t>
            </w:r>
            <w:r>
              <w:t xml:space="preserve">achliche </w:t>
            </w:r>
            <w:r w:rsidR="00BB57EE">
              <w:t>Funktionen für die Autorisierungs-Anfrage - und Autorisierungs-Antwort-Verarbeitung.</w:t>
            </w:r>
          </w:p>
        </w:tc>
      </w:tr>
      <w:tr w:rsidR="002223C9" w14:paraId="4BFC4493" w14:textId="77777777" w:rsidTr="00FF5C88">
        <w:tc>
          <w:tcPr>
            <w:tcW w:w="4606" w:type="dxa"/>
          </w:tcPr>
          <w:p w14:paraId="50938BE1" w14:textId="77777777" w:rsidR="002223C9" w:rsidRDefault="00C34750" w:rsidP="006759A8">
            <w:r>
              <w:t>KAKVSLIB (C)</w:t>
            </w:r>
          </w:p>
        </w:tc>
        <w:tc>
          <w:tcPr>
            <w:tcW w:w="4606" w:type="dxa"/>
          </w:tcPr>
          <w:p w14:paraId="476A16DF" w14:textId="77777777" w:rsidR="002223C9" w:rsidRDefault="00C34750" w:rsidP="00C34750">
            <w:r>
              <w:t xml:space="preserve">Anwendungsübergreifende Basis-Funktionen für KVS, HCE und </w:t>
            </w:r>
            <w:r w:rsidR="00F85681">
              <w:t>GATEWAY</w:t>
            </w:r>
            <w:r>
              <w:t>.</w:t>
            </w:r>
          </w:p>
        </w:tc>
      </w:tr>
      <w:tr w:rsidR="002223C9" w14:paraId="03DE0E87" w14:textId="77777777" w:rsidTr="00FF5C88">
        <w:tc>
          <w:tcPr>
            <w:tcW w:w="4606" w:type="dxa"/>
          </w:tcPr>
          <w:p w14:paraId="27DF93E5" w14:textId="77777777" w:rsidR="002223C9" w:rsidRDefault="00C34750" w:rsidP="006759A8">
            <w:r>
              <w:t>KAGMC110 (C)</w:t>
            </w:r>
          </w:p>
        </w:tc>
        <w:tc>
          <w:tcPr>
            <w:tcW w:w="4606" w:type="dxa"/>
          </w:tcPr>
          <w:p w14:paraId="47397F86" w14:textId="77777777" w:rsidR="002223C9" w:rsidRDefault="00C34750" w:rsidP="006759A8">
            <w:r>
              <w:t>Service Datenspeicher</w:t>
            </w:r>
            <w:r w:rsidR="00FB22BB">
              <w:t>.</w:t>
            </w:r>
          </w:p>
        </w:tc>
      </w:tr>
      <w:tr w:rsidR="00C34750" w14:paraId="0FE5F32A" w14:textId="77777777" w:rsidTr="00FF5C88">
        <w:tc>
          <w:tcPr>
            <w:tcW w:w="4606" w:type="dxa"/>
          </w:tcPr>
          <w:p w14:paraId="78DFF228" w14:textId="77777777" w:rsidR="00C34750" w:rsidRPr="00BB57EE" w:rsidRDefault="00C34750" w:rsidP="006759A8">
            <w:pPr>
              <w:rPr>
                <w:strike/>
              </w:rPr>
            </w:pPr>
            <w:r w:rsidRPr="00BB57EE">
              <w:rPr>
                <w:strike/>
              </w:rPr>
              <w:t>KAGMC401 (C)</w:t>
            </w:r>
          </w:p>
        </w:tc>
        <w:tc>
          <w:tcPr>
            <w:tcW w:w="4606" w:type="dxa"/>
          </w:tcPr>
          <w:p w14:paraId="4259F3AC" w14:textId="77777777" w:rsidR="00C34750" w:rsidRPr="00BB57EE" w:rsidRDefault="00C34750" w:rsidP="006759A8">
            <w:pPr>
              <w:rPr>
                <w:strike/>
              </w:rPr>
            </w:pPr>
            <w:r w:rsidRPr="00BB57EE">
              <w:rPr>
                <w:strike/>
              </w:rPr>
              <w:t>Schnittstelle zu IMS-Datenbank KA01, PRW-Verwaltung.</w:t>
            </w:r>
          </w:p>
        </w:tc>
      </w:tr>
      <w:tr w:rsidR="006F2B55" w14:paraId="0E3D7AC4" w14:textId="77777777" w:rsidTr="00FF5C88">
        <w:tc>
          <w:tcPr>
            <w:tcW w:w="4606" w:type="dxa"/>
          </w:tcPr>
          <w:p w14:paraId="03AE5865" w14:textId="77777777" w:rsidR="006F2B55" w:rsidRDefault="006F2B55" w:rsidP="006759A8">
            <w:r>
              <w:lastRenderedPageBreak/>
              <w:t>KAGMC402 (C)</w:t>
            </w:r>
          </w:p>
        </w:tc>
        <w:tc>
          <w:tcPr>
            <w:tcW w:w="4606" w:type="dxa"/>
          </w:tcPr>
          <w:p w14:paraId="5281CEC4" w14:textId="77777777" w:rsidR="006F2B55" w:rsidRDefault="006F2B55" w:rsidP="00BB57EE">
            <w:r>
              <w:t xml:space="preserve">Schnittstelle </w:t>
            </w:r>
            <w:r w:rsidR="00BB57EE">
              <w:t>Auslandeinsatz-Gebühren für Clearing,</w:t>
            </w:r>
          </w:p>
          <w:p w14:paraId="58E61842" w14:textId="77777777" w:rsidR="00BB57EE" w:rsidRDefault="00BB57EE" w:rsidP="00BB57EE">
            <w:r w:rsidRPr="00BB57EE">
              <w:t>KA_GMC_AUSL_GEB_KO</w:t>
            </w:r>
            <w:r>
              <w:t>.</w:t>
            </w:r>
          </w:p>
        </w:tc>
      </w:tr>
      <w:tr w:rsidR="00A07B2F" w14:paraId="625B7E10" w14:textId="77777777" w:rsidTr="00FF5C88">
        <w:tc>
          <w:tcPr>
            <w:tcW w:w="4606" w:type="dxa"/>
          </w:tcPr>
          <w:p w14:paraId="679B5C0F" w14:textId="77777777" w:rsidR="00A07B2F" w:rsidRDefault="00A07B2F" w:rsidP="006759A8">
            <w:r>
              <w:t>KAGMC403 (C)</w:t>
            </w:r>
          </w:p>
        </w:tc>
        <w:tc>
          <w:tcPr>
            <w:tcW w:w="4606" w:type="dxa"/>
          </w:tcPr>
          <w:p w14:paraId="4E27A7C1" w14:textId="77777777" w:rsidR="00A07B2F" w:rsidRDefault="00A07B2F" w:rsidP="00BB57EE">
            <w:r>
              <w:t>Prüfung Geoblocking, Schnittstelle zur Geoblocking-Prüfung der GA-Kopfstelle (FRANPAR, FRANSPLG).</w:t>
            </w:r>
          </w:p>
        </w:tc>
      </w:tr>
      <w:tr w:rsidR="00C34750" w14:paraId="7C7BE3D9" w14:textId="77777777" w:rsidTr="00FF5C88">
        <w:tc>
          <w:tcPr>
            <w:tcW w:w="4606" w:type="dxa"/>
          </w:tcPr>
          <w:p w14:paraId="6B001BAE" w14:textId="77777777" w:rsidR="00C34750" w:rsidRDefault="00C34750" w:rsidP="006759A8">
            <w:r>
              <w:t>KA</w:t>
            </w:r>
            <w:r w:rsidR="003D0F63">
              <w:t>DMC</w:t>
            </w:r>
            <w:r>
              <w:t>501 (KA</w:t>
            </w:r>
            <w:r w:rsidR="003D0F63">
              <w:t>DMC</w:t>
            </w:r>
            <w:r>
              <w:t>512, KA</w:t>
            </w:r>
            <w:r w:rsidR="003D0F63">
              <w:t>DMC</w:t>
            </w:r>
            <w:r>
              <w:t>522) (C)</w:t>
            </w:r>
          </w:p>
        </w:tc>
        <w:tc>
          <w:tcPr>
            <w:tcW w:w="4606" w:type="dxa"/>
          </w:tcPr>
          <w:p w14:paraId="7E32C351" w14:textId="77777777" w:rsidR="00C34750" w:rsidRDefault="00C34750" w:rsidP="006759A8">
            <w:r>
              <w:t>DB2-Schnittstellen</w:t>
            </w:r>
            <w:r w:rsidR="00F41E53">
              <w:t>-Funktionen zur Tabelle KA_</w:t>
            </w:r>
            <w:r w:rsidR="003D0F63">
              <w:t>DMC</w:t>
            </w:r>
            <w:r w:rsidR="00F41E53">
              <w:t>_KARTE.</w:t>
            </w:r>
          </w:p>
        </w:tc>
      </w:tr>
      <w:tr w:rsidR="00C34750" w14:paraId="42C3F4DD" w14:textId="77777777" w:rsidTr="00FF5C88">
        <w:tc>
          <w:tcPr>
            <w:tcW w:w="4606" w:type="dxa"/>
          </w:tcPr>
          <w:p w14:paraId="37E0EB8D" w14:textId="77777777" w:rsidR="00C34750" w:rsidRPr="00F41E53" w:rsidRDefault="00F41E53" w:rsidP="006759A8">
            <w:pPr>
              <w:rPr>
                <w:color w:val="FF0000"/>
              </w:rPr>
            </w:pPr>
            <w:r w:rsidRPr="00F41E53">
              <w:rPr>
                <w:color w:val="FF0000"/>
              </w:rPr>
              <w:t>KAGMC5*</w:t>
            </w:r>
          </w:p>
        </w:tc>
        <w:tc>
          <w:tcPr>
            <w:tcW w:w="4606" w:type="dxa"/>
          </w:tcPr>
          <w:p w14:paraId="4AB95378" w14:textId="77777777" w:rsidR="00C34750" w:rsidRPr="00F41E53" w:rsidRDefault="00C34750" w:rsidP="006759A8">
            <w:pPr>
              <w:rPr>
                <w:color w:val="FF0000"/>
              </w:rPr>
            </w:pPr>
          </w:p>
        </w:tc>
      </w:tr>
      <w:tr w:rsidR="00D56E9A" w14:paraId="37993D4A" w14:textId="77777777" w:rsidTr="00FF5C88">
        <w:tc>
          <w:tcPr>
            <w:tcW w:w="4606" w:type="dxa"/>
          </w:tcPr>
          <w:p w14:paraId="7295AD0E" w14:textId="77777777" w:rsidR="00D56E9A" w:rsidRPr="00D56E9A" w:rsidRDefault="00D56E9A" w:rsidP="006759A8">
            <w:r w:rsidRPr="00D56E9A">
              <w:t>KAGMC507, KAGMC517, KAGMC527</w:t>
            </w:r>
          </w:p>
        </w:tc>
        <w:tc>
          <w:tcPr>
            <w:tcW w:w="4606" w:type="dxa"/>
          </w:tcPr>
          <w:p w14:paraId="731CEC11" w14:textId="77777777" w:rsidR="00D56E9A" w:rsidRPr="00D56E9A" w:rsidRDefault="00D56E9A" w:rsidP="006759A8">
            <w:r w:rsidRPr="00D56E9A">
              <w:t>Service-Funktionen für die Tabelle KA_GMC_NEG_AUTOR</w:t>
            </w:r>
          </w:p>
        </w:tc>
      </w:tr>
      <w:tr w:rsidR="00F41E53" w14:paraId="66D27960" w14:textId="77777777" w:rsidTr="00FF5C88">
        <w:tc>
          <w:tcPr>
            <w:tcW w:w="4606" w:type="dxa"/>
          </w:tcPr>
          <w:p w14:paraId="0CD11621" w14:textId="77777777" w:rsidR="00F41E53" w:rsidRPr="00F41E53" w:rsidRDefault="00F41E53" w:rsidP="006759A8">
            <w:pPr>
              <w:rPr>
                <w:color w:val="FF0000"/>
              </w:rPr>
            </w:pPr>
            <w:r w:rsidRPr="00F41E53">
              <w:rPr>
                <w:color w:val="FF0000"/>
              </w:rPr>
              <w:t>KAGMC6*</w:t>
            </w:r>
          </w:p>
        </w:tc>
        <w:tc>
          <w:tcPr>
            <w:tcW w:w="4606" w:type="dxa"/>
          </w:tcPr>
          <w:p w14:paraId="4C4AA616" w14:textId="77777777" w:rsidR="00F41E53" w:rsidRPr="00F41E53" w:rsidRDefault="004A1071" w:rsidP="006759A8">
            <w:pPr>
              <w:rPr>
                <w:color w:val="FF0000"/>
              </w:rPr>
            </w:pPr>
            <w:r>
              <w:rPr>
                <w:color w:val="FF0000"/>
              </w:rPr>
              <w:t>MC-Nachrichten ‚parsen‘</w:t>
            </w:r>
          </w:p>
        </w:tc>
      </w:tr>
      <w:tr w:rsidR="00844D09" w14:paraId="2B6615C4" w14:textId="77777777" w:rsidTr="00FF5C88">
        <w:tc>
          <w:tcPr>
            <w:tcW w:w="4606" w:type="dxa"/>
          </w:tcPr>
          <w:p w14:paraId="33873A7B" w14:textId="77777777" w:rsidR="00844D09" w:rsidRPr="00D66074" w:rsidRDefault="00844D09" w:rsidP="00D66074">
            <w:r>
              <w:t>KA</w:t>
            </w:r>
            <w:r w:rsidR="003D0F63">
              <w:t>DMC</w:t>
            </w:r>
            <w:r>
              <w:t>820</w:t>
            </w:r>
          </w:p>
        </w:tc>
        <w:tc>
          <w:tcPr>
            <w:tcW w:w="4606" w:type="dxa"/>
          </w:tcPr>
          <w:p w14:paraId="65DB5C05" w14:textId="77777777" w:rsidR="00844D09" w:rsidRPr="00D66074" w:rsidRDefault="00844D09" w:rsidP="006759A8">
            <w:r>
              <w:t>Reorganisation der Tabelle KA_</w:t>
            </w:r>
            <w:r w:rsidR="003D0F63">
              <w:t>DMC</w:t>
            </w:r>
            <w:r>
              <w:t>_KARTE, Erstellung einer Archiv-Datei</w:t>
            </w:r>
          </w:p>
        </w:tc>
      </w:tr>
      <w:tr w:rsidR="00F41E53" w14:paraId="3225F37A" w14:textId="77777777" w:rsidTr="00FF5C88">
        <w:tc>
          <w:tcPr>
            <w:tcW w:w="4606" w:type="dxa"/>
          </w:tcPr>
          <w:p w14:paraId="065DD3E7" w14:textId="77777777" w:rsidR="00F41E53" w:rsidRPr="00F41E53" w:rsidRDefault="00F41E53" w:rsidP="00D66074">
            <w:pPr>
              <w:rPr>
                <w:color w:val="FF0000"/>
              </w:rPr>
            </w:pPr>
            <w:r w:rsidRPr="00D66074">
              <w:t>KAGMC8</w:t>
            </w:r>
            <w:r w:rsidR="00D66074" w:rsidRPr="00D66074">
              <w:t>20</w:t>
            </w:r>
          </w:p>
        </w:tc>
        <w:tc>
          <w:tcPr>
            <w:tcW w:w="4606" w:type="dxa"/>
          </w:tcPr>
          <w:p w14:paraId="5896F445" w14:textId="77777777" w:rsidR="00F41E53" w:rsidRPr="00D66074" w:rsidRDefault="00D66074" w:rsidP="006759A8">
            <w:r w:rsidRPr="00D66074">
              <w:t>Reorganisation der Tabelle KA_GMC_NHRT_ARCH</w:t>
            </w:r>
            <w:r>
              <w:t xml:space="preserve">, Erstellung </w:t>
            </w:r>
            <w:r w:rsidR="00290DE8">
              <w:t>einer Archiv-Datei.</w:t>
            </w:r>
          </w:p>
        </w:tc>
      </w:tr>
      <w:tr w:rsidR="00290DE8" w14:paraId="7C1776EF" w14:textId="77777777" w:rsidTr="00FF5C88">
        <w:tc>
          <w:tcPr>
            <w:tcW w:w="4606" w:type="dxa"/>
          </w:tcPr>
          <w:p w14:paraId="74FA652F" w14:textId="77777777" w:rsidR="00290DE8" w:rsidRPr="00D66074" w:rsidRDefault="00290DE8" w:rsidP="00D66074">
            <w:r>
              <w:t>KAGMC822</w:t>
            </w:r>
          </w:p>
        </w:tc>
        <w:tc>
          <w:tcPr>
            <w:tcW w:w="4606" w:type="dxa"/>
          </w:tcPr>
          <w:p w14:paraId="4508C26C" w14:textId="77777777" w:rsidR="00290DE8" w:rsidRPr="00D66074" w:rsidRDefault="00290DE8" w:rsidP="006759A8">
            <w:r>
              <w:t>Reorganisation der Tabelle KA_GMC_NGTV_AUTR, Erstellen einer Archiv-Datei.</w:t>
            </w:r>
          </w:p>
        </w:tc>
      </w:tr>
      <w:tr w:rsidR="00D66074" w14:paraId="7767E21F" w14:textId="77777777" w:rsidTr="00FF5C88">
        <w:tc>
          <w:tcPr>
            <w:tcW w:w="4606" w:type="dxa"/>
          </w:tcPr>
          <w:p w14:paraId="2B3A9687" w14:textId="77777777" w:rsidR="00D66074" w:rsidRPr="00D66074" w:rsidRDefault="00D66074" w:rsidP="00D66074">
            <w:r>
              <w:t>KAGMC890</w:t>
            </w:r>
          </w:p>
        </w:tc>
        <w:tc>
          <w:tcPr>
            <w:tcW w:w="4606" w:type="dxa"/>
          </w:tcPr>
          <w:p w14:paraId="01AD7B82" w14:textId="77777777" w:rsidR="00D66074" w:rsidRPr="00D66074" w:rsidRDefault="00D66074" w:rsidP="006759A8">
            <w:r>
              <w:t xml:space="preserve">Auswerten Archiv-Dateien, Recherche </w:t>
            </w:r>
          </w:p>
        </w:tc>
      </w:tr>
      <w:tr w:rsidR="00F41E53" w14:paraId="41CE2460" w14:textId="77777777" w:rsidTr="00FF5C88">
        <w:tc>
          <w:tcPr>
            <w:tcW w:w="4606" w:type="dxa"/>
          </w:tcPr>
          <w:p w14:paraId="675AAC6F" w14:textId="77777777" w:rsidR="00F41E53" w:rsidRPr="00F41E53" w:rsidRDefault="006D312E" w:rsidP="006759A8">
            <w:pPr>
              <w:rPr>
                <w:color w:val="FF0000"/>
              </w:rPr>
            </w:pPr>
            <w:r>
              <w:rPr>
                <w:color w:val="FF0000"/>
              </w:rPr>
              <w:t>KAGMC899</w:t>
            </w:r>
          </w:p>
        </w:tc>
        <w:tc>
          <w:tcPr>
            <w:tcW w:w="4606" w:type="dxa"/>
          </w:tcPr>
          <w:p w14:paraId="1C9601C2" w14:textId="77777777" w:rsidR="00F41E53" w:rsidRPr="00F41E53" w:rsidRDefault="006D312E" w:rsidP="006759A8">
            <w:pPr>
              <w:rPr>
                <w:color w:val="FF0000"/>
              </w:rPr>
            </w:pPr>
            <w:r>
              <w:rPr>
                <w:color w:val="FF0000"/>
              </w:rPr>
              <w:t>01/03 Logsatzaufbereitung</w:t>
            </w:r>
          </w:p>
        </w:tc>
      </w:tr>
      <w:tr w:rsidR="006D312E" w14:paraId="28487E38" w14:textId="77777777" w:rsidTr="00FF5C88">
        <w:tc>
          <w:tcPr>
            <w:tcW w:w="4606" w:type="dxa"/>
          </w:tcPr>
          <w:p w14:paraId="1C5659DC" w14:textId="77777777" w:rsidR="006D312E" w:rsidRPr="00F41E53" w:rsidRDefault="006D312E" w:rsidP="006759A8">
            <w:pPr>
              <w:rPr>
                <w:color w:val="FF0000"/>
              </w:rPr>
            </w:pPr>
          </w:p>
        </w:tc>
        <w:tc>
          <w:tcPr>
            <w:tcW w:w="4606" w:type="dxa"/>
          </w:tcPr>
          <w:p w14:paraId="37C1FE60" w14:textId="77777777" w:rsidR="006D312E" w:rsidRPr="00F41E53" w:rsidRDefault="006D312E" w:rsidP="006759A8">
            <w:pPr>
              <w:rPr>
                <w:color w:val="FF0000"/>
              </w:rPr>
            </w:pPr>
          </w:p>
        </w:tc>
      </w:tr>
      <w:tr w:rsidR="004F2251" w14:paraId="50A8F502" w14:textId="77777777" w:rsidTr="00FF5C88">
        <w:tc>
          <w:tcPr>
            <w:tcW w:w="4606" w:type="dxa"/>
          </w:tcPr>
          <w:p w14:paraId="001EFFEB" w14:textId="77777777" w:rsidR="004F2251" w:rsidRPr="00F41E53" w:rsidRDefault="004F2251" w:rsidP="006759A8">
            <w:pPr>
              <w:rPr>
                <w:color w:val="FF0000"/>
              </w:rPr>
            </w:pPr>
            <w:r w:rsidRPr="004F2251">
              <w:t>MDX00680</w:t>
            </w:r>
          </w:p>
        </w:tc>
        <w:tc>
          <w:tcPr>
            <w:tcW w:w="4606" w:type="dxa"/>
          </w:tcPr>
          <w:p w14:paraId="404C781E" w14:textId="77777777" w:rsidR="004F2251" w:rsidRPr="00F41E53" w:rsidRDefault="004F2251" w:rsidP="006759A8">
            <w:pPr>
              <w:rPr>
                <w:color w:val="FF0000"/>
              </w:rPr>
            </w:pPr>
            <w:r w:rsidRPr="004F2251">
              <w:t xml:space="preserve">XML-Parser für </w:t>
            </w:r>
            <w:proofErr w:type="spellStart"/>
            <w:r w:rsidRPr="004F2251">
              <w:t>ChargeBack</w:t>
            </w:r>
            <w:proofErr w:type="spellEnd"/>
            <w:r w:rsidRPr="004F2251">
              <w:t xml:space="preserve">-Buchungsanforderung </w:t>
            </w:r>
          </w:p>
        </w:tc>
      </w:tr>
      <w:tr w:rsidR="004F2251" w:rsidRPr="004F2251" w14:paraId="1E21DE02" w14:textId="77777777" w:rsidTr="00FF5C88">
        <w:tc>
          <w:tcPr>
            <w:tcW w:w="4606" w:type="dxa"/>
          </w:tcPr>
          <w:p w14:paraId="7CCC3B58" w14:textId="77777777" w:rsidR="004F2251" w:rsidRPr="004F2251" w:rsidRDefault="004F2251" w:rsidP="004F2251">
            <w:r w:rsidRPr="004F2251">
              <w:t>MKA02100</w:t>
            </w:r>
          </w:p>
        </w:tc>
        <w:tc>
          <w:tcPr>
            <w:tcW w:w="4606" w:type="dxa"/>
          </w:tcPr>
          <w:p w14:paraId="420D9535" w14:textId="77777777" w:rsidR="004F2251" w:rsidRPr="004F2251" w:rsidRDefault="004F2251" w:rsidP="006759A8">
            <w:r w:rsidRPr="004F2251">
              <w:t xml:space="preserve">‚Stummelmodul‘ Tran KA021G* </w:t>
            </w:r>
          </w:p>
        </w:tc>
      </w:tr>
      <w:tr w:rsidR="004F2251" w:rsidRPr="004F2251" w14:paraId="3906B1F3" w14:textId="77777777" w:rsidTr="00FF5C88">
        <w:tc>
          <w:tcPr>
            <w:tcW w:w="4606" w:type="dxa"/>
          </w:tcPr>
          <w:p w14:paraId="144EBEB5" w14:textId="77777777" w:rsidR="004F2251" w:rsidRPr="004F2251" w:rsidRDefault="004F2251" w:rsidP="004F2251">
            <w:r>
              <w:t>MKA21000</w:t>
            </w:r>
          </w:p>
        </w:tc>
        <w:tc>
          <w:tcPr>
            <w:tcW w:w="4606" w:type="dxa"/>
          </w:tcPr>
          <w:p w14:paraId="2BF6E046" w14:textId="77777777" w:rsidR="004F2251" w:rsidRPr="004F2251" w:rsidRDefault="00712B18" w:rsidP="00D56E9A">
            <w:r>
              <w:t>Haup</w:t>
            </w:r>
            <w:r w:rsidR="00D56E9A">
              <w:t>ts</w:t>
            </w:r>
            <w:r>
              <w:t>teuerung für KA021G* -Nachrichtenverarbeitung</w:t>
            </w:r>
          </w:p>
        </w:tc>
      </w:tr>
      <w:tr w:rsidR="003B172A" w:rsidRPr="004F2251" w14:paraId="1231798E" w14:textId="77777777" w:rsidTr="00FF5C88">
        <w:tc>
          <w:tcPr>
            <w:tcW w:w="4606" w:type="dxa"/>
          </w:tcPr>
          <w:p w14:paraId="50E58CEB" w14:textId="77777777" w:rsidR="003B172A" w:rsidRDefault="003B172A" w:rsidP="0099691D">
            <w:r>
              <w:t>KAMCL301</w:t>
            </w:r>
          </w:p>
        </w:tc>
        <w:tc>
          <w:tcPr>
            <w:tcW w:w="4606" w:type="dxa"/>
          </w:tcPr>
          <w:p w14:paraId="115C04D1" w14:textId="77777777" w:rsidR="003B172A" w:rsidRDefault="003B172A" w:rsidP="00636DCF">
            <w:r>
              <w:t xml:space="preserve">Verarbeiten der Kurs-Datei von </w:t>
            </w:r>
            <w:proofErr w:type="spellStart"/>
            <w:r>
              <w:t>Mastercard</w:t>
            </w:r>
            <w:proofErr w:type="spellEnd"/>
            <w:r>
              <w:t xml:space="preserve"> bzw. von der Helaba </w:t>
            </w:r>
            <w:r w:rsidR="00636DCF">
              <w:t xml:space="preserve">zum </w:t>
            </w:r>
            <w:r>
              <w:t xml:space="preserve">Update </w:t>
            </w:r>
            <w:r w:rsidR="00636DCF">
              <w:t xml:space="preserve">der </w:t>
            </w:r>
            <w:r>
              <w:t>Kurs-Tabelle</w:t>
            </w:r>
          </w:p>
        </w:tc>
      </w:tr>
      <w:tr w:rsidR="003B172A" w:rsidRPr="004F2251" w14:paraId="427AB304" w14:textId="77777777" w:rsidTr="00FF5C88">
        <w:tc>
          <w:tcPr>
            <w:tcW w:w="4606" w:type="dxa"/>
          </w:tcPr>
          <w:p w14:paraId="0F10F5D6" w14:textId="77777777" w:rsidR="003B172A" w:rsidRDefault="003B172A" w:rsidP="0099691D">
            <w:r>
              <w:t>KAMCL302</w:t>
            </w:r>
          </w:p>
        </w:tc>
        <w:tc>
          <w:tcPr>
            <w:tcW w:w="4606" w:type="dxa"/>
          </w:tcPr>
          <w:p w14:paraId="18B3BD87" w14:textId="77777777" w:rsidR="003B172A" w:rsidRDefault="003B172A" w:rsidP="006759A8">
            <w:r>
              <w:t xml:space="preserve">Aktuelle Kurse aus der Kurs-Tabelle auslesen. Bereitstellung der Kurs-Datei für die Helaba </w:t>
            </w:r>
          </w:p>
        </w:tc>
      </w:tr>
      <w:tr w:rsidR="00964C53" w:rsidRPr="004F2251" w14:paraId="41F8139D" w14:textId="77777777" w:rsidTr="00FF5C88">
        <w:tc>
          <w:tcPr>
            <w:tcW w:w="4606" w:type="dxa"/>
          </w:tcPr>
          <w:p w14:paraId="78328B86" w14:textId="77777777" w:rsidR="00964C53" w:rsidRDefault="00964C53" w:rsidP="0099691D">
            <w:r>
              <w:t>KAMCL315</w:t>
            </w:r>
          </w:p>
        </w:tc>
        <w:tc>
          <w:tcPr>
            <w:tcW w:w="4606" w:type="dxa"/>
          </w:tcPr>
          <w:p w14:paraId="461F832C" w14:textId="77777777" w:rsidR="00964C53" w:rsidRDefault="00964C53" w:rsidP="006759A8">
            <w:r>
              <w:t>Fee-Datensätze des IPM-Files im Format des Clearing-Verarbeitungsnachweises bereitstellen</w:t>
            </w:r>
          </w:p>
        </w:tc>
      </w:tr>
      <w:tr w:rsidR="0016305C" w:rsidRPr="004F2251" w14:paraId="6BC05CEB" w14:textId="77777777" w:rsidTr="00FF5C88">
        <w:tc>
          <w:tcPr>
            <w:tcW w:w="4606" w:type="dxa"/>
          </w:tcPr>
          <w:p w14:paraId="651545B3" w14:textId="77777777" w:rsidR="0016305C" w:rsidRDefault="0016305C" w:rsidP="0099691D">
            <w:r>
              <w:t>KAMCL31</w:t>
            </w:r>
            <w:r w:rsidR="0099691D">
              <w:t>9</w:t>
            </w:r>
          </w:p>
        </w:tc>
        <w:tc>
          <w:tcPr>
            <w:tcW w:w="4606" w:type="dxa"/>
          </w:tcPr>
          <w:p w14:paraId="7C1FD1CB" w14:textId="77777777" w:rsidR="0016305C" w:rsidRDefault="0016305C" w:rsidP="006759A8">
            <w:r>
              <w:t>Vorbereiten HELABA-Verarbeitungsnachweise</w:t>
            </w:r>
          </w:p>
        </w:tc>
      </w:tr>
      <w:tr w:rsidR="00964C53" w:rsidRPr="004F2251" w14:paraId="19854AF7" w14:textId="77777777" w:rsidTr="00FF5C88">
        <w:tc>
          <w:tcPr>
            <w:tcW w:w="4606" w:type="dxa"/>
          </w:tcPr>
          <w:p w14:paraId="4DB98D18" w14:textId="77777777" w:rsidR="00964C53" w:rsidRDefault="00964C53" w:rsidP="0099691D"/>
        </w:tc>
        <w:tc>
          <w:tcPr>
            <w:tcW w:w="4606" w:type="dxa"/>
          </w:tcPr>
          <w:p w14:paraId="6266B6F2" w14:textId="77777777" w:rsidR="00964C53" w:rsidRDefault="00964C53" w:rsidP="006759A8"/>
        </w:tc>
      </w:tr>
      <w:tr w:rsidR="0016305C" w:rsidRPr="004F2251" w14:paraId="560CC788" w14:textId="77777777" w:rsidTr="00FF5C88">
        <w:tc>
          <w:tcPr>
            <w:tcW w:w="4606" w:type="dxa"/>
          </w:tcPr>
          <w:p w14:paraId="2999B289" w14:textId="77777777" w:rsidR="0016305C" w:rsidRDefault="0016305C" w:rsidP="004F2251">
            <w:r>
              <w:t>KAMCL320</w:t>
            </w:r>
          </w:p>
        </w:tc>
        <w:tc>
          <w:tcPr>
            <w:tcW w:w="4606" w:type="dxa"/>
          </w:tcPr>
          <w:p w14:paraId="0862EC38" w14:textId="77777777" w:rsidR="0016305C" w:rsidRDefault="0016305C" w:rsidP="006759A8">
            <w:r>
              <w:t>HELABA-Verarbeitungsnachweise kumulieren</w:t>
            </w:r>
          </w:p>
        </w:tc>
      </w:tr>
      <w:tr w:rsidR="0016305C" w:rsidRPr="004F2251" w14:paraId="5B1C0D72" w14:textId="77777777" w:rsidTr="00FF5C88">
        <w:tc>
          <w:tcPr>
            <w:tcW w:w="4606" w:type="dxa"/>
          </w:tcPr>
          <w:p w14:paraId="434F862C" w14:textId="77777777" w:rsidR="0016305C" w:rsidRDefault="0016305C" w:rsidP="004F2251">
            <w:r>
              <w:t>KAMCL330</w:t>
            </w:r>
          </w:p>
        </w:tc>
        <w:tc>
          <w:tcPr>
            <w:tcW w:w="4606" w:type="dxa"/>
          </w:tcPr>
          <w:p w14:paraId="5CDB10B0" w14:textId="77777777" w:rsidR="0016305C" w:rsidRDefault="0016305C" w:rsidP="0016305C">
            <w:r>
              <w:t>HELABA-Verarbeitungsnachweise bereitstellen</w:t>
            </w:r>
          </w:p>
        </w:tc>
      </w:tr>
      <w:tr w:rsidR="0016305C" w:rsidRPr="004F2251" w14:paraId="09FD3E6D" w14:textId="77777777" w:rsidTr="00FF5C88">
        <w:tc>
          <w:tcPr>
            <w:tcW w:w="4606" w:type="dxa"/>
          </w:tcPr>
          <w:p w14:paraId="5E3CC2A0" w14:textId="77777777" w:rsidR="0016305C" w:rsidRDefault="006F2B55" w:rsidP="004F2251">
            <w:r>
              <w:t>KAMCL410</w:t>
            </w:r>
          </w:p>
        </w:tc>
        <w:tc>
          <w:tcPr>
            <w:tcW w:w="4606" w:type="dxa"/>
          </w:tcPr>
          <w:p w14:paraId="5C0369C3" w14:textId="77777777" w:rsidR="0016305C" w:rsidRDefault="006F2B55" w:rsidP="0016305C">
            <w:r>
              <w:t>Tabelle KA_GMC_NGTV_AUTR auswerten für HELABA-Monatsnachweis /Institutsabrechnung</w:t>
            </w:r>
          </w:p>
        </w:tc>
      </w:tr>
      <w:tr w:rsidR="00D56E9A" w:rsidRPr="004F2251" w14:paraId="10DD7440" w14:textId="77777777" w:rsidTr="00FF5C88">
        <w:tc>
          <w:tcPr>
            <w:tcW w:w="4606" w:type="dxa"/>
          </w:tcPr>
          <w:p w14:paraId="5350943E" w14:textId="77777777" w:rsidR="00D56E9A" w:rsidRDefault="006F2B55" w:rsidP="004F2251">
            <w:r>
              <w:lastRenderedPageBreak/>
              <w:t>KAMCL415</w:t>
            </w:r>
          </w:p>
        </w:tc>
        <w:tc>
          <w:tcPr>
            <w:tcW w:w="4606" w:type="dxa"/>
          </w:tcPr>
          <w:p w14:paraId="5553F4A6" w14:textId="77777777" w:rsidR="00D56E9A" w:rsidRDefault="006F2B55" w:rsidP="006F2B55">
            <w:r>
              <w:t xml:space="preserve">HELABA-Monatsnachweis/Institutsabrechnung bereitstellen </w:t>
            </w:r>
          </w:p>
        </w:tc>
      </w:tr>
      <w:tr w:rsidR="00964C53" w:rsidRPr="004F2251" w14:paraId="3D7C6624" w14:textId="77777777" w:rsidTr="00FF5C88">
        <w:tc>
          <w:tcPr>
            <w:tcW w:w="4606" w:type="dxa"/>
          </w:tcPr>
          <w:p w14:paraId="1AC17CF7" w14:textId="77777777" w:rsidR="00964C53" w:rsidRDefault="00964C53" w:rsidP="004F2251">
            <w:r>
              <w:t>KAMCL417</w:t>
            </w:r>
          </w:p>
        </w:tc>
        <w:tc>
          <w:tcPr>
            <w:tcW w:w="4606" w:type="dxa"/>
          </w:tcPr>
          <w:p w14:paraId="0BE3CEAC" w14:textId="77777777" w:rsidR="00964C53" w:rsidRDefault="00964C53" w:rsidP="006F2B55">
            <w:r>
              <w:t>Fee-Monatsnachweise auf Monatsnachweise ‚umlegen‘</w:t>
            </w:r>
          </w:p>
        </w:tc>
      </w:tr>
      <w:tr w:rsidR="00EC2CA6" w:rsidRPr="004F2251" w14:paraId="0AB695C3" w14:textId="77777777" w:rsidTr="00FF5C88">
        <w:tc>
          <w:tcPr>
            <w:tcW w:w="4606" w:type="dxa"/>
          </w:tcPr>
          <w:p w14:paraId="68673BC2" w14:textId="77777777" w:rsidR="00EC2CA6" w:rsidRDefault="00EC1DF0" w:rsidP="004F2251">
            <w:pPr>
              <w:rPr>
                <w:strike/>
              </w:rPr>
            </w:pPr>
            <w:r w:rsidRPr="00EC1DF0">
              <w:rPr>
                <w:strike/>
              </w:rPr>
              <w:t xml:space="preserve">MKA08090 (COBOL), alt </w:t>
            </w:r>
          </w:p>
          <w:p w14:paraId="5B6C62A8" w14:textId="77777777" w:rsidR="00EC1DF0" w:rsidRPr="00EC1DF0" w:rsidRDefault="00EC1DF0" w:rsidP="004F2251">
            <w:r w:rsidRPr="00EC1DF0">
              <w:t>MKA08091</w:t>
            </w:r>
          </w:p>
        </w:tc>
        <w:tc>
          <w:tcPr>
            <w:tcW w:w="4606" w:type="dxa"/>
          </w:tcPr>
          <w:p w14:paraId="6811B76C" w14:textId="77777777" w:rsidR="006A688A" w:rsidRDefault="00094930" w:rsidP="00EC2CA6">
            <w:proofErr w:type="spellStart"/>
            <w:r>
              <w:t>OSPlus</w:t>
            </w:r>
            <w:proofErr w:type="spellEnd"/>
            <w:r w:rsidR="00EC2CA6">
              <w:t xml:space="preserve">-Portal: Ausland-Einsatz-Gebühren-Vorgaben der Institute an das </w:t>
            </w:r>
            <w:r w:rsidR="00F85681">
              <w:t>GATEWAY</w:t>
            </w:r>
            <w:r w:rsidR="00EC2CA6">
              <w:t xml:space="preserve"> übertragen.  </w:t>
            </w:r>
          </w:p>
        </w:tc>
      </w:tr>
      <w:tr w:rsidR="006A688A" w:rsidRPr="004F2251" w14:paraId="6CEF97D2" w14:textId="77777777" w:rsidTr="00FF5C88">
        <w:tc>
          <w:tcPr>
            <w:tcW w:w="4606" w:type="dxa"/>
          </w:tcPr>
          <w:p w14:paraId="199C000E" w14:textId="77777777" w:rsidR="006A688A" w:rsidRPr="00814CC7" w:rsidRDefault="006A688A" w:rsidP="004F2251">
            <w:r w:rsidRPr="00814CC7">
              <w:t>KAGMC830 (C)</w:t>
            </w:r>
          </w:p>
        </w:tc>
        <w:tc>
          <w:tcPr>
            <w:tcW w:w="4606" w:type="dxa"/>
          </w:tcPr>
          <w:p w14:paraId="10BAE4FE" w14:textId="77777777" w:rsidR="006A688A" w:rsidRDefault="006A688A" w:rsidP="00EC2CA6">
            <w:r>
              <w:t>Reorganisation der Tabelle KA_GMC_WHRG_KURS</w:t>
            </w:r>
          </w:p>
        </w:tc>
      </w:tr>
    </w:tbl>
    <w:p w14:paraId="3EA0524B" w14:textId="77777777" w:rsidR="006759A8" w:rsidRPr="004F2251" w:rsidRDefault="006759A8" w:rsidP="006759A8"/>
    <w:p w14:paraId="2781DC97" w14:textId="77777777" w:rsidR="006759A8" w:rsidRDefault="008B64BF" w:rsidP="006759A8">
      <w:pPr>
        <w:pStyle w:val="berschrift2"/>
      </w:pPr>
      <w:bookmarkStart w:id="139" w:name="_Toc83102728"/>
      <w:r>
        <w:t>Jobs und MPR</w:t>
      </w:r>
      <w:r w:rsidR="006759A8">
        <w:t>s</w:t>
      </w:r>
      <w:bookmarkEnd w:id="139"/>
    </w:p>
    <w:p w14:paraId="3BF8626D" w14:textId="77777777" w:rsidR="00FF5C88" w:rsidRPr="00FF5C88" w:rsidRDefault="00FF5C88" w:rsidP="00FF5C88"/>
    <w:tbl>
      <w:tblPr>
        <w:tblStyle w:val="Tabellenraster"/>
        <w:tblW w:w="0" w:type="auto"/>
        <w:shd w:val="clear" w:color="auto" w:fill="B8CCE4" w:themeFill="accent1" w:themeFillTint="66"/>
        <w:tblLook w:val="04A0" w:firstRow="1" w:lastRow="0" w:firstColumn="1" w:lastColumn="0" w:noHBand="0" w:noVBand="1"/>
      </w:tblPr>
      <w:tblGrid>
        <w:gridCol w:w="4529"/>
        <w:gridCol w:w="4533"/>
      </w:tblGrid>
      <w:tr w:rsidR="00FF5C88" w14:paraId="52FA7185" w14:textId="77777777" w:rsidTr="00FF5C88">
        <w:tc>
          <w:tcPr>
            <w:tcW w:w="4606" w:type="dxa"/>
            <w:tcBorders>
              <w:bottom w:val="single" w:sz="4" w:space="0" w:color="auto"/>
            </w:tcBorders>
            <w:shd w:val="clear" w:color="auto" w:fill="B8CCE4" w:themeFill="accent1" w:themeFillTint="66"/>
          </w:tcPr>
          <w:p w14:paraId="42E4B3B5" w14:textId="77777777" w:rsidR="00FF5C88" w:rsidRDefault="00FF5C88" w:rsidP="006759A8">
            <w:r>
              <w:t>Job-Name</w:t>
            </w:r>
          </w:p>
        </w:tc>
        <w:tc>
          <w:tcPr>
            <w:tcW w:w="4606" w:type="dxa"/>
            <w:tcBorders>
              <w:bottom w:val="single" w:sz="4" w:space="0" w:color="auto"/>
            </w:tcBorders>
            <w:shd w:val="clear" w:color="auto" w:fill="B8CCE4" w:themeFill="accent1" w:themeFillTint="66"/>
          </w:tcPr>
          <w:p w14:paraId="5ACF04DD" w14:textId="77777777" w:rsidR="00FF5C88" w:rsidRDefault="00FF5C88" w:rsidP="006759A8">
            <w:r>
              <w:t>Beschreibung</w:t>
            </w:r>
          </w:p>
        </w:tc>
      </w:tr>
      <w:tr w:rsidR="00FF5C88" w14:paraId="1186E744" w14:textId="77777777" w:rsidTr="00FF5C88">
        <w:tc>
          <w:tcPr>
            <w:tcW w:w="4606" w:type="dxa"/>
            <w:shd w:val="clear" w:color="auto" w:fill="auto"/>
          </w:tcPr>
          <w:p w14:paraId="6CE1CFFC" w14:textId="77777777" w:rsidR="00FF5C88" w:rsidRDefault="00FF5C88" w:rsidP="006759A8">
            <w:r>
              <w:t>O</w:t>
            </w:r>
            <w:r w:rsidR="008B396B">
              <w:t>DL</w:t>
            </w:r>
            <w:r>
              <w:t>KM*G*</w:t>
            </w:r>
          </w:p>
          <w:p w14:paraId="2DF4DA21" w14:textId="77777777" w:rsidR="00FF5C88" w:rsidRDefault="00FF5C88" w:rsidP="008B396B">
            <w:r>
              <w:t>O</w:t>
            </w:r>
            <w:r w:rsidR="008B396B">
              <w:t>DL</w:t>
            </w:r>
            <w:r>
              <w:t>K3*G*</w:t>
            </w:r>
          </w:p>
        </w:tc>
        <w:tc>
          <w:tcPr>
            <w:tcW w:w="4606" w:type="dxa"/>
            <w:shd w:val="clear" w:color="auto" w:fill="auto"/>
          </w:tcPr>
          <w:p w14:paraId="2560E6E7" w14:textId="77777777" w:rsidR="00FF5C88" w:rsidRDefault="00F85681" w:rsidP="006759A8">
            <w:r>
              <w:t>GATEWAY</w:t>
            </w:r>
            <w:r w:rsidR="00FF5C88">
              <w:t xml:space="preserve"> Online MPRs</w:t>
            </w:r>
            <w:r w:rsidR="00FB22BB">
              <w:t>.</w:t>
            </w:r>
          </w:p>
        </w:tc>
      </w:tr>
      <w:tr w:rsidR="00FF5C88" w14:paraId="42E26603" w14:textId="77777777" w:rsidTr="00FF5C88">
        <w:tc>
          <w:tcPr>
            <w:tcW w:w="4606" w:type="dxa"/>
            <w:shd w:val="clear" w:color="auto" w:fill="auto"/>
          </w:tcPr>
          <w:p w14:paraId="7F62C9C8" w14:textId="77777777" w:rsidR="00405A60" w:rsidRPr="00405A60" w:rsidRDefault="00405A60" w:rsidP="00DB1613">
            <w:r w:rsidRPr="00405A60">
              <w:t>OSKJ</w:t>
            </w:r>
            <w:r w:rsidR="00DB1613">
              <w:t>SG</w:t>
            </w:r>
            <w:r w:rsidRPr="00405A60">
              <w:t xml:space="preserve">* </w:t>
            </w:r>
            <w:r w:rsidR="00DB1613">
              <w:t xml:space="preserve">/OSKJTG* </w:t>
            </w:r>
          </w:p>
        </w:tc>
        <w:tc>
          <w:tcPr>
            <w:tcW w:w="4606" w:type="dxa"/>
            <w:shd w:val="clear" w:color="auto" w:fill="auto"/>
          </w:tcPr>
          <w:p w14:paraId="0BE3F2B3" w14:textId="77777777" w:rsidR="00FF5C88" w:rsidRDefault="00FF5C88" w:rsidP="006759A8">
            <w:r>
              <w:t xml:space="preserve">STC, Dauer-BMP für die </w:t>
            </w:r>
            <w:r w:rsidR="00F85681">
              <w:t>GATEWAY</w:t>
            </w:r>
            <w:r>
              <w:t>-Überwachung</w:t>
            </w:r>
            <w:r w:rsidR="00FB22BB">
              <w:t>.</w:t>
            </w:r>
          </w:p>
        </w:tc>
      </w:tr>
      <w:tr w:rsidR="00FF5C88" w14:paraId="051559BD" w14:textId="77777777" w:rsidTr="00FF5C88">
        <w:tc>
          <w:tcPr>
            <w:tcW w:w="4606" w:type="dxa"/>
            <w:shd w:val="clear" w:color="auto" w:fill="auto"/>
          </w:tcPr>
          <w:p w14:paraId="027068A5" w14:textId="77777777" w:rsidR="00FF5C88" w:rsidRPr="00EC0143" w:rsidRDefault="00E33E90" w:rsidP="006759A8">
            <w:pPr>
              <w:rPr>
                <w:strike/>
              </w:rPr>
            </w:pPr>
            <w:r w:rsidRPr="00EC0143">
              <w:rPr>
                <w:strike/>
              </w:rPr>
              <w:t>OSKTJG*</w:t>
            </w:r>
          </w:p>
        </w:tc>
        <w:tc>
          <w:tcPr>
            <w:tcW w:w="4606" w:type="dxa"/>
            <w:shd w:val="clear" w:color="auto" w:fill="auto"/>
          </w:tcPr>
          <w:p w14:paraId="2D6B3678" w14:textId="77777777" w:rsidR="00FF5C88" w:rsidRPr="00EC0143" w:rsidRDefault="00E33E90" w:rsidP="006759A8">
            <w:pPr>
              <w:rPr>
                <w:strike/>
              </w:rPr>
            </w:pPr>
            <w:r w:rsidRPr="00EC0143">
              <w:rPr>
                <w:strike/>
              </w:rPr>
              <w:t xml:space="preserve">Reorganisation Tabelle KA_GMC_NHRT_ARCH, </w:t>
            </w:r>
            <w:proofErr w:type="spellStart"/>
            <w:r w:rsidRPr="00EC0143">
              <w:rPr>
                <w:strike/>
              </w:rPr>
              <w:t>Pgm</w:t>
            </w:r>
            <w:proofErr w:type="spellEnd"/>
            <w:r w:rsidRPr="00EC0143">
              <w:rPr>
                <w:strike/>
              </w:rPr>
              <w:t>. KAGMC820</w:t>
            </w:r>
            <w:r w:rsidR="00FB22BB" w:rsidRPr="00EC0143">
              <w:rPr>
                <w:strike/>
              </w:rPr>
              <w:t>.</w:t>
            </w:r>
          </w:p>
        </w:tc>
      </w:tr>
      <w:tr w:rsidR="00E8615D" w14:paraId="6F354562" w14:textId="77777777" w:rsidTr="00FF5C88">
        <w:tc>
          <w:tcPr>
            <w:tcW w:w="4606" w:type="dxa"/>
            <w:shd w:val="clear" w:color="auto" w:fill="auto"/>
          </w:tcPr>
          <w:p w14:paraId="1F205E5C" w14:textId="77777777" w:rsidR="00CB4704" w:rsidRDefault="00A25C63" w:rsidP="00A25C63">
            <w:r>
              <w:t>OSKQTG01/G94 -&gt; OSKQVG01/G94</w:t>
            </w:r>
            <w:r w:rsidR="000137A2">
              <w:t xml:space="preserve"> -&gt;OSKQWG01/G94</w:t>
            </w:r>
          </w:p>
          <w:p w14:paraId="37D0B9D4" w14:textId="77777777" w:rsidR="000137A2" w:rsidRDefault="000137A2" w:rsidP="00A25C63"/>
          <w:p w14:paraId="5D75BBA7" w14:textId="77777777" w:rsidR="000137A2" w:rsidRDefault="000137A2" w:rsidP="00A25C63">
            <w:r>
              <w:t>OSKSRG01/G94</w:t>
            </w:r>
          </w:p>
        </w:tc>
        <w:tc>
          <w:tcPr>
            <w:tcW w:w="4606" w:type="dxa"/>
            <w:shd w:val="clear" w:color="auto" w:fill="auto"/>
          </w:tcPr>
          <w:p w14:paraId="08ACD402" w14:textId="77777777" w:rsidR="00E8615D" w:rsidRDefault="00A25C63" w:rsidP="00F652EE">
            <w:r>
              <w:t>Helaba-Kur</w:t>
            </w:r>
            <w:r w:rsidR="00064E1C">
              <w:t>s</w:t>
            </w:r>
            <w:r>
              <w:t>datei von EBICS annehmen -&gt; Helaba-Kurse in DB einstellen</w:t>
            </w:r>
            <w:r w:rsidR="007129E7">
              <w:t xml:space="preserve"> -&gt;</w:t>
            </w:r>
            <w:r>
              <w:t xml:space="preserve"> Kurse-Datei an Helaba senden.</w:t>
            </w:r>
          </w:p>
          <w:p w14:paraId="694DF823" w14:textId="77777777" w:rsidR="000137A2" w:rsidRDefault="000137A2" w:rsidP="00F652EE">
            <w:r>
              <w:t>Info-Mail an Helaba, wenn Helaba-Kur</w:t>
            </w:r>
            <w:r w:rsidR="00064E1C">
              <w:t>s</w:t>
            </w:r>
            <w:r>
              <w:t>datei zum Job-Laufzeitpunkt (akt. 17:00) nicht vorhanden ist.</w:t>
            </w:r>
          </w:p>
        </w:tc>
      </w:tr>
      <w:tr w:rsidR="00CB4704" w14:paraId="520F36BE" w14:textId="77777777" w:rsidTr="00FF5C88">
        <w:tc>
          <w:tcPr>
            <w:tcW w:w="4606" w:type="dxa"/>
            <w:shd w:val="clear" w:color="auto" w:fill="auto"/>
          </w:tcPr>
          <w:p w14:paraId="69B3A54E" w14:textId="77777777" w:rsidR="00CB4704" w:rsidRDefault="00CB4704" w:rsidP="008C34AF">
            <w:r>
              <w:t>OSK</w:t>
            </w:r>
            <w:r w:rsidR="008C34AF">
              <w:t>QSG01/</w:t>
            </w:r>
            <w:r w:rsidR="004A3CEF">
              <w:t>G94</w:t>
            </w:r>
            <w:r w:rsidR="00A25C63">
              <w:t xml:space="preserve"> -&gt; OSKQUG01/G94</w:t>
            </w:r>
          </w:p>
        </w:tc>
        <w:tc>
          <w:tcPr>
            <w:tcW w:w="4606" w:type="dxa"/>
            <w:shd w:val="clear" w:color="auto" w:fill="auto"/>
          </w:tcPr>
          <w:p w14:paraId="2BD97FF9" w14:textId="77777777" w:rsidR="00CB4704" w:rsidRDefault="00A25C63" w:rsidP="00F652EE">
            <w:r>
              <w:t>MC-</w:t>
            </w:r>
            <w:r w:rsidR="00CB4704">
              <w:t>Kurs-Datei vom MIP annehmen</w:t>
            </w:r>
            <w:r>
              <w:t xml:space="preserve"> -&gt; MC-Kurse in DB einstellen </w:t>
            </w:r>
          </w:p>
        </w:tc>
      </w:tr>
      <w:tr w:rsidR="00CB4704" w14:paraId="49C6D10D" w14:textId="77777777" w:rsidTr="00FF5C88">
        <w:tc>
          <w:tcPr>
            <w:tcW w:w="4606" w:type="dxa"/>
            <w:shd w:val="clear" w:color="auto" w:fill="auto"/>
          </w:tcPr>
          <w:p w14:paraId="2CB3F536" w14:textId="77777777" w:rsidR="00CB4704" w:rsidRDefault="004A3CEF" w:rsidP="006759A8">
            <w:r>
              <w:t>OSKQRG01/G94</w:t>
            </w:r>
          </w:p>
        </w:tc>
        <w:tc>
          <w:tcPr>
            <w:tcW w:w="4606" w:type="dxa"/>
            <w:shd w:val="clear" w:color="auto" w:fill="auto"/>
          </w:tcPr>
          <w:p w14:paraId="0ED2D876" w14:textId="77777777" w:rsidR="00CB4704" w:rsidRDefault="008C34AF" w:rsidP="00F652EE">
            <w:proofErr w:type="spellStart"/>
            <w:r>
              <w:t>Recon</w:t>
            </w:r>
            <w:proofErr w:type="spellEnd"/>
            <w:r>
              <w:t>.-File vom MIP annehmen</w:t>
            </w:r>
            <w:r w:rsidRPr="00EC0143">
              <w:rPr>
                <w:color w:val="FF0000"/>
              </w:rPr>
              <w:t>.</w:t>
            </w:r>
            <w:r w:rsidR="00064E1C" w:rsidRPr="00EC0143">
              <w:rPr>
                <w:color w:val="FF0000"/>
              </w:rPr>
              <w:t xml:space="preserve"> (NICHT AKTIV !)</w:t>
            </w:r>
          </w:p>
        </w:tc>
      </w:tr>
      <w:tr w:rsidR="00FB22BB" w14:paraId="4F5AB9F7" w14:textId="77777777" w:rsidTr="00FF5C88">
        <w:tc>
          <w:tcPr>
            <w:tcW w:w="4606" w:type="dxa"/>
            <w:shd w:val="clear" w:color="auto" w:fill="auto"/>
          </w:tcPr>
          <w:p w14:paraId="6B4EC3AD" w14:textId="77777777" w:rsidR="00FB22BB" w:rsidRPr="00EC5462" w:rsidRDefault="00EC5462" w:rsidP="006759A8">
            <w:pPr>
              <w:rPr>
                <w:strike/>
              </w:rPr>
            </w:pPr>
            <w:r w:rsidRPr="00EC5462">
              <w:t>OSKQP</w:t>
            </w:r>
            <w:r w:rsidR="002B7FE3">
              <w:t>G01/</w:t>
            </w:r>
            <w:r w:rsidR="004A3CEF">
              <w:t>G94</w:t>
            </w:r>
          </w:p>
        </w:tc>
        <w:tc>
          <w:tcPr>
            <w:tcW w:w="4606" w:type="dxa"/>
            <w:shd w:val="clear" w:color="auto" w:fill="auto"/>
          </w:tcPr>
          <w:p w14:paraId="47B5A986" w14:textId="77777777" w:rsidR="002B7FE3" w:rsidRDefault="002B7FE3" w:rsidP="00F652EE">
            <w:r>
              <w:t>IPM-Datei annehmen.</w:t>
            </w:r>
          </w:p>
          <w:p w14:paraId="1F356641" w14:textId="77777777" w:rsidR="002B7FE3" w:rsidRDefault="002B7FE3" w:rsidP="00F652EE">
            <w:r>
              <w:t>PROD: vom MIP</w:t>
            </w:r>
          </w:p>
          <w:p w14:paraId="5EA086A8" w14:textId="77777777" w:rsidR="00FB22BB" w:rsidRDefault="002B7FE3" w:rsidP="00F652EE">
            <w:r>
              <w:t>ETAPS: vom MC-Testtool</w:t>
            </w:r>
          </w:p>
        </w:tc>
      </w:tr>
      <w:tr w:rsidR="00D61761" w14:paraId="285349BF" w14:textId="77777777" w:rsidTr="00FF5C88">
        <w:tc>
          <w:tcPr>
            <w:tcW w:w="4606" w:type="dxa"/>
            <w:shd w:val="clear" w:color="auto" w:fill="auto"/>
          </w:tcPr>
          <w:p w14:paraId="669D17E3" w14:textId="77777777" w:rsidR="00D61761" w:rsidRPr="00D61761" w:rsidRDefault="00D61761" w:rsidP="006759A8">
            <w:r>
              <w:t>OSKKA</w:t>
            </w:r>
            <w:r w:rsidR="00A25C63">
              <w:t>(B/C/D)</w:t>
            </w:r>
            <w:r>
              <w:t>G01/G94</w:t>
            </w:r>
          </w:p>
        </w:tc>
        <w:tc>
          <w:tcPr>
            <w:tcW w:w="4606" w:type="dxa"/>
            <w:shd w:val="clear" w:color="auto" w:fill="auto"/>
          </w:tcPr>
          <w:p w14:paraId="33AA5388" w14:textId="77777777" w:rsidR="00D61761" w:rsidRDefault="00D61761" w:rsidP="00F652EE">
            <w:r>
              <w:t>GMC-Clearing (KAGMC310)</w:t>
            </w:r>
            <w:r w:rsidR="00A25C63">
              <w:t>, Versenden der SEPA-Dateien an die Helaba.</w:t>
            </w:r>
          </w:p>
        </w:tc>
      </w:tr>
      <w:tr w:rsidR="00D61761" w14:paraId="7C01EC86" w14:textId="77777777" w:rsidTr="00FF5C88">
        <w:tc>
          <w:tcPr>
            <w:tcW w:w="4606" w:type="dxa"/>
            <w:shd w:val="clear" w:color="auto" w:fill="auto"/>
          </w:tcPr>
          <w:p w14:paraId="1E40E6DA" w14:textId="77777777" w:rsidR="00D61761" w:rsidRPr="00D61761" w:rsidRDefault="00D61761" w:rsidP="006759A8">
            <w:r w:rsidRPr="00D61761">
              <w:t>OSKSIG01/G94</w:t>
            </w:r>
          </w:p>
        </w:tc>
        <w:tc>
          <w:tcPr>
            <w:tcW w:w="4606" w:type="dxa"/>
            <w:shd w:val="clear" w:color="auto" w:fill="auto"/>
          </w:tcPr>
          <w:p w14:paraId="3AE4F118" w14:textId="77777777" w:rsidR="00D61761" w:rsidRDefault="006C6DE1" w:rsidP="00F652EE">
            <w:r>
              <w:t>Verarbeitung Fee-Collection lt. OSKKA* für Verarbeitungsnachweis.</w:t>
            </w:r>
          </w:p>
        </w:tc>
      </w:tr>
      <w:tr w:rsidR="00D61761" w14:paraId="63045DF7" w14:textId="77777777" w:rsidTr="00FF5C88">
        <w:tc>
          <w:tcPr>
            <w:tcW w:w="4606" w:type="dxa"/>
            <w:shd w:val="clear" w:color="auto" w:fill="auto"/>
          </w:tcPr>
          <w:p w14:paraId="70DBC378" w14:textId="77777777" w:rsidR="00D61761" w:rsidRPr="006C6DE1" w:rsidRDefault="006C6DE1" w:rsidP="006759A8">
            <w:r w:rsidRPr="006C6DE1">
              <w:t>OSKSJG01/G94</w:t>
            </w:r>
          </w:p>
        </w:tc>
        <w:tc>
          <w:tcPr>
            <w:tcW w:w="4606" w:type="dxa"/>
            <w:shd w:val="clear" w:color="auto" w:fill="auto"/>
          </w:tcPr>
          <w:p w14:paraId="39E6B6EC" w14:textId="77777777" w:rsidR="00D61761" w:rsidRDefault="006C6DE1" w:rsidP="00A25C63">
            <w:r>
              <w:t>Verarbeitungsnachweise lt. OSKKAG* aufbereiten für Tages- Wochen- und Quartals-Nachweis.</w:t>
            </w:r>
          </w:p>
        </w:tc>
      </w:tr>
      <w:tr w:rsidR="00D61761" w14:paraId="05A9D62F" w14:textId="77777777" w:rsidTr="00FF5C88">
        <w:tc>
          <w:tcPr>
            <w:tcW w:w="4606" w:type="dxa"/>
            <w:shd w:val="clear" w:color="auto" w:fill="auto"/>
          </w:tcPr>
          <w:p w14:paraId="3995AB97" w14:textId="77777777" w:rsidR="00D61761" w:rsidRPr="006C6DE1" w:rsidRDefault="006C6DE1" w:rsidP="006759A8">
            <w:r>
              <w:t>OSKSKG01/G94</w:t>
            </w:r>
          </w:p>
        </w:tc>
        <w:tc>
          <w:tcPr>
            <w:tcW w:w="4606" w:type="dxa"/>
            <w:shd w:val="clear" w:color="auto" w:fill="auto"/>
          </w:tcPr>
          <w:p w14:paraId="3DE4980C" w14:textId="77777777" w:rsidR="00D61761" w:rsidRDefault="006C6DE1" w:rsidP="00F652EE">
            <w:r>
              <w:t>Tages-Nachweis erstellen.</w:t>
            </w:r>
          </w:p>
        </w:tc>
      </w:tr>
      <w:tr w:rsidR="00D61761" w14:paraId="4F39E4E6" w14:textId="77777777" w:rsidTr="00FF5C88">
        <w:tc>
          <w:tcPr>
            <w:tcW w:w="4606" w:type="dxa"/>
            <w:shd w:val="clear" w:color="auto" w:fill="auto"/>
          </w:tcPr>
          <w:p w14:paraId="5F8A8A09" w14:textId="77777777" w:rsidR="00D61761" w:rsidRPr="006C6DE1" w:rsidRDefault="006C6DE1" w:rsidP="006759A8">
            <w:r>
              <w:t>OSKSMG01/G94</w:t>
            </w:r>
          </w:p>
        </w:tc>
        <w:tc>
          <w:tcPr>
            <w:tcW w:w="4606" w:type="dxa"/>
            <w:shd w:val="clear" w:color="auto" w:fill="auto"/>
          </w:tcPr>
          <w:p w14:paraId="60DE679D" w14:textId="77777777" w:rsidR="00D61761" w:rsidRDefault="006C6DE1" w:rsidP="00F652EE">
            <w:r>
              <w:t xml:space="preserve">Wochen-Nachweis erstellen. </w:t>
            </w:r>
          </w:p>
        </w:tc>
      </w:tr>
      <w:tr w:rsidR="00D61761" w14:paraId="60C5DAC6" w14:textId="77777777" w:rsidTr="00FF5C88">
        <w:tc>
          <w:tcPr>
            <w:tcW w:w="4606" w:type="dxa"/>
            <w:shd w:val="clear" w:color="auto" w:fill="auto"/>
          </w:tcPr>
          <w:p w14:paraId="7B0F36D9" w14:textId="77777777" w:rsidR="00D61761" w:rsidRPr="006C6DE1" w:rsidRDefault="006C6DE1" w:rsidP="006759A8">
            <w:r>
              <w:lastRenderedPageBreak/>
              <w:t>OSKSNG01/G94</w:t>
            </w:r>
          </w:p>
        </w:tc>
        <w:tc>
          <w:tcPr>
            <w:tcW w:w="4606" w:type="dxa"/>
            <w:shd w:val="clear" w:color="auto" w:fill="auto"/>
          </w:tcPr>
          <w:p w14:paraId="11B8273C" w14:textId="77777777" w:rsidR="00D61761" w:rsidRDefault="006C6DE1" w:rsidP="00F652EE">
            <w:r>
              <w:t>Quartals-Nachweis erstellen .</w:t>
            </w:r>
          </w:p>
        </w:tc>
      </w:tr>
      <w:tr w:rsidR="006C6DE1" w14:paraId="61DCF4E9" w14:textId="77777777" w:rsidTr="00FF5C88">
        <w:tc>
          <w:tcPr>
            <w:tcW w:w="4606" w:type="dxa"/>
            <w:shd w:val="clear" w:color="auto" w:fill="auto"/>
          </w:tcPr>
          <w:p w14:paraId="2166BDB1" w14:textId="77777777" w:rsidR="006C6DE1" w:rsidRPr="006C6DE1" w:rsidRDefault="006C6DE1" w:rsidP="006759A8">
            <w:r>
              <w:t>OSKSNG01/G94</w:t>
            </w:r>
          </w:p>
        </w:tc>
        <w:tc>
          <w:tcPr>
            <w:tcW w:w="4606" w:type="dxa"/>
            <w:shd w:val="clear" w:color="auto" w:fill="auto"/>
          </w:tcPr>
          <w:p w14:paraId="7D87E805" w14:textId="77777777" w:rsidR="006C6DE1" w:rsidRDefault="006C6DE1" w:rsidP="00F652EE">
            <w:r>
              <w:t>Senden Verarbeitungsnachweis an Helaba.</w:t>
            </w:r>
          </w:p>
        </w:tc>
      </w:tr>
      <w:tr w:rsidR="006C6DE1" w14:paraId="7CDD6824" w14:textId="77777777" w:rsidTr="00FF5C88">
        <w:tc>
          <w:tcPr>
            <w:tcW w:w="4606" w:type="dxa"/>
            <w:shd w:val="clear" w:color="auto" w:fill="auto"/>
          </w:tcPr>
          <w:p w14:paraId="74AC7A77" w14:textId="77777777" w:rsidR="006C6DE1" w:rsidRPr="006C6DE1" w:rsidRDefault="006C6DE1" w:rsidP="006759A8">
            <w:r>
              <w:t>OSKSOG01/G94</w:t>
            </w:r>
          </w:p>
        </w:tc>
        <w:tc>
          <w:tcPr>
            <w:tcW w:w="4606" w:type="dxa"/>
            <w:shd w:val="clear" w:color="auto" w:fill="auto"/>
          </w:tcPr>
          <w:p w14:paraId="17E30FAF" w14:textId="77777777" w:rsidR="006C6DE1" w:rsidRDefault="006C6DE1" w:rsidP="00F652EE">
            <w:r>
              <w:t>Ermitteln der negativ autorisierten Transaktionen für den Monats-Nachweis.</w:t>
            </w:r>
          </w:p>
        </w:tc>
      </w:tr>
      <w:tr w:rsidR="006C6DE1" w14:paraId="6478D97E" w14:textId="77777777" w:rsidTr="00FF5C88">
        <w:tc>
          <w:tcPr>
            <w:tcW w:w="4606" w:type="dxa"/>
            <w:shd w:val="clear" w:color="auto" w:fill="auto"/>
          </w:tcPr>
          <w:p w14:paraId="54F1166D" w14:textId="77777777" w:rsidR="006C6DE1" w:rsidRPr="006C6DE1" w:rsidRDefault="006C6DE1" w:rsidP="006759A8">
            <w:r>
              <w:t>OSKSPG01/G94</w:t>
            </w:r>
          </w:p>
        </w:tc>
        <w:tc>
          <w:tcPr>
            <w:tcW w:w="4606" w:type="dxa"/>
            <w:shd w:val="clear" w:color="auto" w:fill="auto"/>
          </w:tcPr>
          <w:p w14:paraId="3FF63C6C" w14:textId="77777777" w:rsidR="006C6DE1" w:rsidRDefault="006C6DE1" w:rsidP="00F652EE">
            <w:r>
              <w:t>Monatsnachweis (</w:t>
            </w:r>
            <w:proofErr w:type="spellStart"/>
            <w:r>
              <w:t>Pluscard</w:t>
            </w:r>
            <w:proofErr w:type="spellEnd"/>
            <w:r>
              <w:t>) erstellen  .</w:t>
            </w:r>
          </w:p>
        </w:tc>
      </w:tr>
      <w:tr w:rsidR="006C6DE1" w14:paraId="783FB8EE" w14:textId="77777777" w:rsidTr="00FF5C88">
        <w:tc>
          <w:tcPr>
            <w:tcW w:w="4606" w:type="dxa"/>
            <w:shd w:val="clear" w:color="auto" w:fill="auto"/>
          </w:tcPr>
          <w:p w14:paraId="0B3CA3F3" w14:textId="77777777" w:rsidR="006C6DE1" w:rsidRPr="006C6DE1" w:rsidRDefault="006C6DE1" w:rsidP="006C6DE1">
            <w:r>
              <w:t>OSKSQG01/G94</w:t>
            </w:r>
          </w:p>
        </w:tc>
        <w:tc>
          <w:tcPr>
            <w:tcW w:w="4606" w:type="dxa"/>
            <w:shd w:val="clear" w:color="auto" w:fill="auto"/>
          </w:tcPr>
          <w:p w14:paraId="306A4758" w14:textId="77777777" w:rsidR="006C6DE1" w:rsidRDefault="006C6DE1" w:rsidP="00F652EE">
            <w:r>
              <w:t>Monatsnachweis (BCS) erstellen.</w:t>
            </w:r>
          </w:p>
        </w:tc>
      </w:tr>
      <w:tr w:rsidR="006C6DE1" w14:paraId="5D6C4FF4" w14:textId="77777777" w:rsidTr="00FF5C88">
        <w:tc>
          <w:tcPr>
            <w:tcW w:w="4606" w:type="dxa"/>
            <w:shd w:val="clear" w:color="auto" w:fill="auto"/>
          </w:tcPr>
          <w:p w14:paraId="3FA68AFB" w14:textId="77777777" w:rsidR="006C6DE1" w:rsidRPr="006C6DE1" w:rsidRDefault="0092374B" w:rsidP="006759A8">
            <w:r>
              <w:t>OSKRKG01/G94</w:t>
            </w:r>
          </w:p>
        </w:tc>
        <w:tc>
          <w:tcPr>
            <w:tcW w:w="4606" w:type="dxa"/>
            <w:shd w:val="clear" w:color="auto" w:fill="auto"/>
          </w:tcPr>
          <w:p w14:paraId="732E9739" w14:textId="77777777" w:rsidR="006C6DE1" w:rsidRDefault="0092374B" w:rsidP="00F652EE">
            <w:r>
              <w:t>Monatliche Reor</w:t>
            </w:r>
            <w:r w:rsidR="00DB572C">
              <w:t>g</w:t>
            </w:r>
            <w:r>
              <w:t>anisation der Tabelle KA_GMC_NHRT_ARCH</w:t>
            </w:r>
            <w:r w:rsidR="00DB572C">
              <w:t xml:space="preserve"> -&gt; KA_GMC_NHRT_HIST</w:t>
            </w:r>
            <w:r>
              <w:t xml:space="preserve">, </w:t>
            </w:r>
            <w:proofErr w:type="spellStart"/>
            <w:r>
              <w:t>Pgm</w:t>
            </w:r>
            <w:proofErr w:type="spellEnd"/>
            <w:r>
              <w:t>. KAGMC825.</w:t>
            </w:r>
          </w:p>
        </w:tc>
      </w:tr>
      <w:tr w:rsidR="00CC3A0E" w14:paraId="5A294985" w14:textId="77777777" w:rsidTr="00FF5C88">
        <w:tc>
          <w:tcPr>
            <w:tcW w:w="4606" w:type="dxa"/>
            <w:shd w:val="clear" w:color="auto" w:fill="auto"/>
          </w:tcPr>
          <w:p w14:paraId="1F44335C" w14:textId="77777777" w:rsidR="00CC3A0E" w:rsidRPr="006C6DE1" w:rsidRDefault="00B200DC" w:rsidP="006759A8">
            <w:r>
              <w:t>OSKMI*</w:t>
            </w:r>
          </w:p>
        </w:tc>
        <w:tc>
          <w:tcPr>
            <w:tcW w:w="4606" w:type="dxa"/>
            <w:shd w:val="clear" w:color="auto" w:fill="auto"/>
          </w:tcPr>
          <w:p w14:paraId="16732398" w14:textId="77777777" w:rsidR="00CC3A0E" w:rsidRDefault="00B200DC" w:rsidP="00F652EE">
            <w:r>
              <w:t xml:space="preserve">Vierteljährliche Reorganisation der Tabelle KA_GMC_WHRG_KURS, </w:t>
            </w:r>
            <w:proofErr w:type="spellStart"/>
            <w:r>
              <w:t>Pgm</w:t>
            </w:r>
            <w:proofErr w:type="spellEnd"/>
            <w:r>
              <w:t>. KAGMC830</w:t>
            </w:r>
          </w:p>
        </w:tc>
      </w:tr>
      <w:tr w:rsidR="00CC3A0E" w14:paraId="2E4FE4A2" w14:textId="77777777" w:rsidTr="00FF5C88">
        <w:tc>
          <w:tcPr>
            <w:tcW w:w="4606" w:type="dxa"/>
            <w:shd w:val="clear" w:color="auto" w:fill="auto"/>
          </w:tcPr>
          <w:p w14:paraId="7CF66235" w14:textId="77777777" w:rsidR="00CC3A0E" w:rsidRPr="006C6DE1" w:rsidRDefault="00CC3A0E" w:rsidP="006759A8"/>
        </w:tc>
        <w:tc>
          <w:tcPr>
            <w:tcW w:w="4606" w:type="dxa"/>
            <w:shd w:val="clear" w:color="auto" w:fill="auto"/>
          </w:tcPr>
          <w:p w14:paraId="132284DE" w14:textId="77777777" w:rsidR="00CC3A0E" w:rsidRDefault="00CC3A0E" w:rsidP="00F652EE"/>
        </w:tc>
      </w:tr>
      <w:tr w:rsidR="00CC3A0E" w14:paraId="02C683F4" w14:textId="77777777" w:rsidTr="00FF5C88">
        <w:tc>
          <w:tcPr>
            <w:tcW w:w="4606" w:type="dxa"/>
            <w:shd w:val="clear" w:color="auto" w:fill="auto"/>
          </w:tcPr>
          <w:p w14:paraId="4A02E63B" w14:textId="77777777" w:rsidR="00CC3A0E" w:rsidRPr="006C6DE1" w:rsidRDefault="00D33E00" w:rsidP="006759A8">
            <w:r>
              <w:t xml:space="preserve">OSKRXG* -&gt; OSKQXG* </w:t>
            </w:r>
          </w:p>
        </w:tc>
        <w:tc>
          <w:tcPr>
            <w:tcW w:w="4606" w:type="dxa"/>
            <w:shd w:val="clear" w:color="auto" w:fill="auto"/>
          </w:tcPr>
          <w:p w14:paraId="6C4734EE" w14:textId="77777777" w:rsidR="00CC3A0E" w:rsidRDefault="00D33E00" w:rsidP="00F652EE">
            <w:r>
              <w:t xml:space="preserve">IBO-GDE-File für </w:t>
            </w:r>
            <w:proofErr w:type="spellStart"/>
            <w:r>
              <w:t>Chargeback</w:t>
            </w:r>
            <w:proofErr w:type="spellEnd"/>
            <w:r>
              <w:t xml:space="preserve">-Verarbeitung annehmen und </w:t>
            </w:r>
            <w:proofErr w:type="spellStart"/>
            <w:r>
              <w:t>Chargeback</w:t>
            </w:r>
            <w:proofErr w:type="spellEnd"/>
            <w:r>
              <w:t>-Verarbeitung</w:t>
            </w:r>
          </w:p>
        </w:tc>
      </w:tr>
    </w:tbl>
    <w:p w14:paraId="14C0D3ED" w14:textId="77777777" w:rsidR="006759A8" w:rsidRDefault="006759A8" w:rsidP="006759A8"/>
    <w:p w14:paraId="448EEBFD" w14:textId="77777777" w:rsidR="006759A8" w:rsidRDefault="006759A8" w:rsidP="006759A8">
      <w:pPr>
        <w:pStyle w:val="berschrift2"/>
      </w:pPr>
      <w:bookmarkStart w:id="140" w:name="_Toc83102729"/>
      <w:r>
        <w:t>Transaktionen</w:t>
      </w:r>
      <w:bookmarkEnd w:id="140"/>
    </w:p>
    <w:p w14:paraId="3A001EEE" w14:textId="77777777" w:rsidR="009231E5" w:rsidRPr="009231E5" w:rsidRDefault="009231E5" w:rsidP="009231E5"/>
    <w:tbl>
      <w:tblPr>
        <w:tblStyle w:val="Tabellenraster"/>
        <w:tblW w:w="0" w:type="auto"/>
        <w:tblLook w:val="04A0" w:firstRow="1" w:lastRow="0" w:firstColumn="1" w:lastColumn="0" w:noHBand="0" w:noVBand="1"/>
      </w:tblPr>
      <w:tblGrid>
        <w:gridCol w:w="4522"/>
        <w:gridCol w:w="4540"/>
      </w:tblGrid>
      <w:tr w:rsidR="009231E5" w14:paraId="0F5FEF03" w14:textId="77777777" w:rsidTr="009231E5">
        <w:tc>
          <w:tcPr>
            <w:tcW w:w="4606" w:type="dxa"/>
            <w:shd w:val="clear" w:color="auto" w:fill="B8CCE4" w:themeFill="accent1" w:themeFillTint="66"/>
          </w:tcPr>
          <w:p w14:paraId="31AF5805" w14:textId="77777777" w:rsidR="009231E5" w:rsidRDefault="00A87BF6" w:rsidP="006759A8">
            <w:r>
              <w:t>IMS-</w:t>
            </w:r>
            <w:r w:rsidR="009231E5">
              <w:t>Transaktion</w:t>
            </w:r>
          </w:p>
        </w:tc>
        <w:tc>
          <w:tcPr>
            <w:tcW w:w="4606" w:type="dxa"/>
            <w:shd w:val="clear" w:color="auto" w:fill="B8CCE4" w:themeFill="accent1" w:themeFillTint="66"/>
          </w:tcPr>
          <w:p w14:paraId="2ED07D34" w14:textId="77777777" w:rsidR="009231E5" w:rsidRDefault="009231E5" w:rsidP="006759A8">
            <w:r>
              <w:t>Funktion</w:t>
            </w:r>
          </w:p>
        </w:tc>
      </w:tr>
      <w:tr w:rsidR="008E7EB8" w14:paraId="528FB3F3" w14:textId="77777777" w:rsidTr="009231E5">
        <w:tc>
          <w:tcPr>
            <w:tcW w:w="4606" w:type="dxa"/>
          </w:tcPr>
          <w:p w14:paraId="6E6105A0" w14:textId="77777777" w:rsidR="008E7EB8" w:rsidRDefault="008E7EB8" w:rsidP="006759A8">
            <w:r>
              <w:t>KA450G*</w:t>
            </w:r>
          </w:p>
        </w:tc>
        <w:tc>
          <w:tcPr>
            <w:tcW w:w="4606" w:type="dxa"/>
          </w:tcPr>
          <w:p w14:paraId="1B21CC87" w14:textId="77777777" w:rsidR="008E7EB8" w:rsidRDefault="002C5842" w:rsidP="002C5842">
            <w:r>
              <w:t xml:space="preserve">KVS/HCE-MPP, </w:t>
            </w:r>
            <w:r w:rsidR="003D0F63">
              <w:t>DMC</w:t>
            </w:r>
            <w:r w:rsidR="008E7EB8">
              <w:t xml:space="preserve">-Bestellung-Nachricht </w:t>
            </w:r>
            <w:r>
              <w:t>von KMS</w:t>
            </w:r>
            <w:r w:rsidR="00111CC6">
              <w:t xml:space="preserve"> +</w:t>
            </w:r>
          </w:p>
          <w:p w14:paraId="7AB02531" w14:textId="77777777" w:rsidR="00111CC6" w:rsidRDefault="00111CC6" w:rsidP="002C5842">
            <w:r>
              <w:t>Antwort von KMS-Mac-Generierung (</w:t>
            </w:r>
            <w:proofErr w:type="spellStart"/>
            <w:r>
              <w:t>OSPlus</w:t>
            </w:r>
            <w:proofErr w:type="spellEnd"/>
            <w:r>
              <w:t>)</w:t>
            </w:r>
          </w:p>
        </w:tc>
      </w:tr>
      <w:tr w:rsidR="00483956" w14:paraId="3DA0BB93" w14:textId="77777777" w:rsidTr="009231E5">
        <w:tc>
          <w:tcPr>
            <w:tcW w:w="4606" w:type="dxa"/>
          </w:tcPr>
          <w:p w14:paraId="6DF74186" w14:textId="77777777" w:rsidR="00483956" w:rsidRDefault="00483956" w:rsidP="006759A8">
            <w:r>
              <w:t>KA470G*</w:t>
            </w:r>
          </w:p>
        </w:tc>
        <w:tc>
          <w:tcPr>
            <w:tcW w:w="4606" w:type="dxa"/>
          </w:tcPr>
          <w:p w14:paraId="4199A020" w14:textId="77777777" w:rsidR="00483956" w:rsidRDefault="00483956" w:rsidP="00483956">
            <w:r>
              <w:t xml:space="preserve">KVS/HCE-MPP, Nachricht von Krypto-MPP an </w:t>
            </w:r>
            <w:r w:rsidR="003D0F63">
              <w:t>DMC</w:t>
            </w:r>
          </w:p>
        </w:tc>
      </w:tr>
      <w:tr w:rsidR="0076046E" w14:paraId="4651B429" w14:textId="77777777" w:rsidTr="009231E5">
        <w:tc>
          <w:tcPr>
            <w:tcW w:w="4606" w:type="dxa"/>
          </w:tcPr>
          <w:p w14:paraId="5A48C8F9" w14:textId="77777777" w:rsidR="0076046E" w:rsidRDefault="0076046E" w:rsidP="006759A8">
            <w:r w:rsidRPr="0076046E">
              <w:t>XBV11550</w:t>
            </w:r>
          </w:p>
        </w:tc>
        <w:tc>
          <w:tcPr>
            <w:tcW w:w="4606" w:type="dxa"/>
          </w:tcPr>
          <w:p w14:paraId="3552D8BE" w14:textId="77777777" w:rsidR="0076046E" w:rsidRDefault="0076046E" w:rsidP="0076046E">
            <w:r>
              <w:t xml:space="preserve">KVS/HCE-MPP, </w:t>
            </w:r>
            <w:r w:rsidR="003D0F63">
              <w:t>DMC</w:t>
            </w:r>
            <w:r>
              <w:t xml:space="preserve">-Pan-Binding-Nachricht an  Krypto-MPR </w:t>
            </w:r>
          </w:p>
        </w:tc>
      </w:tr>
      <w:tr w:rsidR="009231E5" w14:paraId="4516EC7A" w14:textId="77777777" w:rsidTr="009231E5">
        <w:tc>
          <w:tcPr>
            <w:tcW w:w="4606" w:type="dxa"/>
          </w:tcPr>
          <w:p w14:paraId="47795925" w14:textId="77777777" w:rsidR="009231E5" w:rsidRDefault="009231E5" w:rsidP="006759A8">
            <w:r>
              <w:t xml:space="preserve">KA600G* </w:t>
            </w:r>
          </w:p>
        </w:tc>
        <w:tc>
          <w:tcPr>
            <w:tcW w:w="4606" w:type="dxa"/>
          </w:tcPr>
          <w:p w14:paraId="155DA886" w14:textId="77777777" w:rsidR="009231E5" w:rsidRDefault="009231E5" w:rsidP="006759A8">
            <w:r>
              <w:t>Transaktion reserviert für die Überwachungs-Dauer-BMP,  s. Modul KA600G12/G94/G01 („Stummelmodul“)</w:t>
            </w:r>
          </w:p>
        </w:tc>
      </w:tr>
      <w:tr w:rsidR="009231E5" w14:paraId="51E4F907" w14:textId="77777777" w:rsidTr="009231E5">
        <w:tc>
          <w:tcPr>
            <w:tcW w:w="4606" w:type="dxa"/>
          </w:tcPr>
          <w:p w14:paraId="1B7AEF52" w14:textId="77777777" w:rsidR="009231E5" w:rsidRDefault="00A87BF6" w:rsidP="006759A8">
            <w:r>
              <w:t>KA700G*</w:t>
            </w:r>
          </w:p>
        </w:tc>
        <w:tc>
          <w:tcPr>
            <w:tcW w:w="4606" w:type="dxa"/>
          </w:tcPr>
          <w:p w14:paraId="563BDEF3" w14:textId="77777777" w:rsidR="009231E5" w:rsidRDefault="00F85681" w:rsidP="006759A8">
            <w:r>
              <w:t>GATEWAY</w:t>
            </w:r>
            <w:r w:rsidR="00A87BF6">
              <w:t>-Online-Transaktion, s. KA700G12/G94/G01 („Stummelmodul“)</w:t>
            </w:r>
          </w:p>
        </w:tc>
      </w:tr>
      <w:tr w:rsidR="00087A26" w14:paraId="3599968A" w14:textId="77777777" w:rsidTr="009231E5">
        <w:tc>
          <w:tcPr>
            <w:tcW w:w="4606" w:type="dxa"/>
          </w:tcPr>
          <w:p w14:paraId="583258D5" w14:textId="77777777" w:rsidR="00087A26" w:rsidRDefault="00087A26" w:rsidP="006759A8">
            <w:r>
              <w:t>KA710G*</w:t>
            </w:r>
          </w:p>
        </w:tc>
        <w:tc>
          <w:tcPr>
            <w:tcW w:w="4606" w:type="dxa"/>
          </w:tcPr>
          <w:p w14:paraId="1E86D4AC" w14:textId="77777777" w:rsidR="00087A26" w:rsidRDefault="00F85681" w:rsidP="006759A8">
            <w:r>
              <w:t>GATEWAY</w:t>
            </w:r>
            <w:r w:rsidR="00087A26">
              <w:t xml:space="preserve">, Eingang von </w:t>
            </w:r>
            <w:proofErr w:type="spellStart"/>
            <w:r w:rsidR="00094930">
              <w:t>OSPlus</w:t>
            </w:r>
            <w:proofErr w:type="spellEnd"/>
            <w:r w:rsidR="00087A26">
              <w:t xml:space="preserve"> </w:t>
            </w:r>
            <w:r w:rsidR="0088385A">
              <w:t>KSB-MPP</w:t>
            </w:r>
          </w:p>
        </w:tc>
      </w:tr>
      <w:tr w:rsidR="00980FEA" w14:paraId="601DA3E9" w14:textId="77777777" w:rsidTr="009231E5">
        <w:tc>
          <w:tcPr>
            <w:tcW w:w="4606" w:type="dxa"/>
          </w:tcPr>
          <w:p w14:paraId="6030ED9E" w14:textId="77777777" w:rsidR="00980FEA" w:rsidRDefault="00980FEA" w:rsidP="006759A8">
            <w:r>
              <w:t>KA720G*</w:t>
            </w:r>
          </w:p>
        </w:tc>
        <w:tc>
          <w:tcPr>
            <w:tcW w:w="4606" w:type="dxa"/>
          </w:tcPr>
          <w:p w14:paraId="5018BD29" w14:textId="77777777" w:rsidR="00980FEA" w:rsidRDefault="00F85681" w:rsidP="006759A8">
            <w:r>
              <w:t>GATEWAY</w:t>
            </w:r>
            <w:r w:rsidR="00980FEA">
              <w:t>-Online-Transaktion, Eingang von POS</w:t>
            </w:r>
          </w:p>
        </w:tc>
      </w:tr>
      <w:tr w:rsidR="001072A0" w14:paraId="498C6815" w14:textId="77777777" w:rsidTr="009231E5">
        <w:tc>
          <w:tcPr>
            <w:tcW w:w="4606" w:type="dxa"/>
          </w:tcPr>
          <w:p w14:paraId="6C260F90" w14:textId="77777777" w:rsidR="001072A0" w:rsidRDefault="001072A0" w:rsidP="006759A8">
            <w:r>
              <w:t>KA730G*</w:t>
            </w:r>
          </w:p>
        </w:tc>
        <w:tc>
          <w:tcPr>
            <w:tcW w:w="4606" w:type="dxa"/>
          </w:tcPr>
          <w:p w14:paraId="0B2FF310" w14:textId="77777777" w:rsidR="001072A0" w:rsidRDefault="001072A0" w:rsidP="006759A8">
            <w:r>
              <w:t xml:space="preserve">Antwort </w:t>
            </w:r>
            <w:proofErr w:type="spellStart"/>
            <w:r>
              <w:t>OSPlus</w:t>
            </w:r>
            <w:proofErr w:type="spellEnd"/>
            <w:r>
              <w:t xml:space="preserve">-CICS auf Fraud – Nachricht </w:t>
            </w:r>
          </w:p>
        </w:tc>
      </w:tr>
      <w:tr w:rsidR="00D13CAC" w14:paraId="1D238223" w14:textId="77777777" w:rsidTr="009231E5">
        <w:tc>
          <w:tcPr>
            <w:tcW w:w="4606" w:type="dxa"/>
          </w:tcPr>
          <w:p w14:paraId="2A81BB1B" w14:textId="77777777" w:rsidR="00D13CAC" w:rsidRDefault="00D13CAC" w:rsidP="006759A8">
            <w:r>
              <w:t>XPO05800</w:t>
            </w:r>
          </w:p>
        </w:tc>
        <w:tc>
          <w:tcPr>
            <w:tcW w:w="4606" w:type="dxa"/>
          </w:tcPr>
          <w:p w14:paraId="4DF3CD9B" w14:textId="77777777" w:rsidR="00D13CAC" w:rsidRDefault="00F85681" w:rsidP="006759A8">
            <w:r>
              <w:t>GATEWAY</w:t>
            </w:r>
            <w:r w:rsidR="00D13CAC">
              <w:t>, Senden an POS</w:t>
            </w:r>
          </w:p>
        </w:tc>
      </w:tr>
      <w:tr w:rsidR="009231E5" w14:paraId="67A49FAF" w14:textId="77777777" w:rsidTr="009231E5">
        <w:tc>
          <w:tcPr>
            <w:tcW w:w="4606" w:type="dxa"/>
          </w:tcPr>
          <w:p w14:paraId="76442F7C" w14:textId="77777777" w:rsidR="009231E5" w:rsidRDefault="00AB153C" w:rsidP="006759A8">
            <w:r>
              <w:t xml:space="preserve">KA800G* </w:t>
            </w:r>
          </w:p>
        </w:tc>
        <w:tc>
          <w:tcPr>
            <w:tcW w:w="4606" w:type="dxa"/>
          </w:tcPr>
          <w:p w14:paraId="30DE9FC9" w14:textId="77777777" w:rsidR="009231E5" w:rsidRDefault="00790FEA" w:rsidP="006759A8">
            <w:r>
              <w:t>Transaktion reserviert für die Clearing-BMP, s. KA800G12/G94/G01</w:t>
            </w:r>
            <w:r w:rsidR="00A918FC">
              <w:t xml:space="preserve"> -&gt; OSKKAG*</w:t>
            </w:r>
          </w:p>
        </w:tc>
      </w:tr>
      <w:tr w:rsidR="00A918FC" w14:paraId="5D66FAA8" w14:textId="77777777" w:rsidTr="009231E5">
        <w:tc>
          <w:tcPr>
            <w:tcW w:w="4606" w:type="dxa"/>
          </w:tcPr>
          <w:p w14:paraId="318EE939" w14:textId="77777777" w:rsidR="00A918FC" w:rsidRDefault="00A918FC" w:rsidP="006759A8">
            <w:r>
              <w:lastRenderedPageBreak/>
              <w:t>KA810G*</w:t>
            </w:r>
          </w:p>
        </w:tc>
        <w:tc>
          <w:tcPr>
            <w:tcW w:w="4606" w:type="dxa"/>
          </w:tcPr>
          <w:p w14:paraId="5295F1B8" w14:textId="77777777" w:rsidR="00A918FC" w:rsidRDefault="00A918FC" w:rsidP="006759A8">
            <w:r>
              <w:t xml:space="preserve">Transaktion reservier für </w:t>
            </w:r>
            <w:proofErr w:type="spellStart"/>
            <w:r>
              <w:t>Chargeback</w:t>
            </w:r>
            <w:proofErr w:type="spellEnd"/>
            <w:r>
              <w:t>-BMP, s. KA810G12/G94/G01 -&gt; OSK…</w:t>
            </w:r>
          </w:p>
        </w:tc>
      </w:tr>
    </w:tbl>
    <w:p w14:paraId="52AADE90" w14:textId="77777777" w:rsidR="006759A8" w:rsidRDefault="006759A8" w:rsidP="006759A8"/>
    <w:tbl>
      <w:tblPr>
        <w:tblStyle w:val="Tabellenraster"/>
        <w:tblW w:w="0" w:type="auto"/>
        <w:tblLook w:val="04A0" w:firstRow="1" w:lastRow="0" w:firstColumn="1" w:lastColumn="0" w:noHBand="0" w:noVBand="1"/>
      </w:tblPr>
      <w:tblGrid>
        <w:gridCol w:w="4533"/>
        <w:gridCol w:w="4529"/>
      </w:tblGrid>
      <w:tr w:rsidR="00A87BF6" w14:paraId="1B667F5F" w14:textId="77777777" w:rsidTr="00A87BF6">
        <w:tc>
          <w:tcPr>
            <w:tcW w:w="4606" w:type="dxa"/>
            <w:shd w:val="clear" w:color="auto" w:fill="B8CCE4" w:themeFill="accent1" w:themeFillTint="66"/>
          </w:tcPr>
          <w:p w14:paraId="00292ADC" w14:textId="77777777" w:rsidR="00A87BF6" w:rsidRDefault="00A87BF6" w:rsidP="006759A8">
            <w:r>
              <w:t>CICS-Transaktion</w:t>
            </w:r>
          </w:p>
        </w:tc>
        <w:tc>
          <w:tcPr>
            <w:tcW w:w="4606" w:type="dxa"/>
            <w:shd w:val="clear" w:color="auto" w:fill="B8CCE4" w:themeFill="accent1" w:themeFillTint="66"/>
          </w:tcPr>
          <w:p w14:paraId="465DE6A7" w14:textId="77777777" w:rsidR="00A87BF6" w:rsidRDefault="00A87BF6" w:rsidP="006759A8">
            <w:r>
              <w:t>Funktion</w:t>
            </w:r>
          </w:p>
        </w:tc>
      </w:tr>
      <w:tr w:rsidR="00A87BF6" w14:paraId="2D8ADCC5" w14:textId="77777777" w:rsidTr="00A87BF6">
        <w:tc>
          <w:tcPr>
            <w:tcW w:w="4606" w:type="dxa"/>
          </w:tcPr>
          <w:p w14:paraId="46311430" w14:textId="77777777" w:rsidR="00A87BF6" w:rsidRDefault="00844D09" w:rsidP="006759A8">
            <w:r>
              <w:t>DTXD</w:t>
            </w:r>
          </w:p>
        </w:tc>
        <w:tc>
          <w:tcPr>
            <w:tcW w:w="4606" w:type="dxa"/>
          </w:tcPr>
          <w:p w14:paraId="63E04383" w14:textId="77777777" w:rsidR="00A87BF6" w:rsidRDefault="00844D09" w:rsidP="006759A8">
            <w:r>
              <w:t>CICS-Nachricht „CICS ist aktiv“</w:t>
            </w:r>
          </w:p>
        </w:tc>
      </w:tr>
      <w:tr w:rsidR="00A87BF6" w14:paraId="0E1683BC" w14:textId="77777777" w:rsidTr="00A87BF6">
        <w:tc>
          <w:tcPr>
            <w:tcW w:w="4606" w:type="dxa"/>
          </w:tcPr>
          <w:p w14:paraId="434445C9" w14:textId="77777777" w:rsidR="00A87BF6" w:rsidRDefault="00844D09" w:rsidP="006759A8">
            <w:r>
              <w:t>DTYD</w:t>
            </w:r>
          </w:p>
        </w:tc>
        <w:tc>
          <w:tcPr>
            <w:tcW w:w="4606" w:type="dxa"/>
          </w:tcPr>
          <w:p w14:paraId="2D361027" w14:textId="77777777" w:rsidR="00A87BF6" w:rsidRDefault="00844D09" w:rsidP="006759A8">
            <w:r>
              <w:t>CICS-Nachricht „CICS ist inaktiv“</w:t>
            </w:r>
          </w:p>
        </w:tc>
      </w:tr>
      <w:tr w:rsidR="00A87BF6" w14:paraId="3DB08A4E" w14:textId="77777777" w:rsidTr="00A87BF6">
        <w:tc>
          <w:tcPr>
            <w:tcW w:w="4606" w:type="dxa"/>
          </w:tcPr>
          <w:p w14:paraId="10C8756D" w14:textId="77777777" w:rsidR="00A87BF6" w:rsidRDefault="00A87BF6" w:rsidP="006759A8"/>
        </w:tc>
        <w:tc>
          <w:tcPr>
            <w:tcW w:w="4606" w:type="dxa"/>
          </w:tcPr>
          <w:p w14:paraId="754D9DED" w14:textId="77777777" w:rsidR="00A87BF6" w:rsidRDefault="00A87BF6" w:rsidP="006759A8"/>
        </w:tc>
      </w:tr>
    </w:tbl>
    <w:p w14:paraId="38B699E5" w14:textId="77777777" w:rsidR="00A87BF6" w:rsidRPr="006759A8" w:rsidRDefault="00553927" w:rsidP="00553927">
      <w:pPr>
        <w:tabs>
          <w:tab w:val="left" w:pos="3318"/>
        </w:tabs>
      </w:pPr>
      <w:r>
        <w:tab/>
      </w:r>
    </w:p>
    <w:p w14:paraId="503AAB93" w14:textId="77777777" w:rsidR="006759A8" w:rsidRPr="006759A8" w:rsidRDefault="006759A8" w:rsidP="006759A8">
      <w:pPr>
        <w:pStyle w:val="berschrift2"/>
      </w:pPr>
      <w:bookmarkStart w:id="141" w:name="_Toc83102730"/>
      <w:r>
        <w:t>Parameter</w:t>
      </w:r>
      <w:bookmarkEnd w:id="141"/>
      <w:r>
        <w:t xml:space="preserve"> </w:t>
      </w:r>
    </w:p>
    <w:p w14:paraId="75D507E2" w14:textId="77777777" w:rsidR="00C56C1B" w:rsidRDefault="00A87BF6" w:rsidP="00A33851">
      <w:r>
        <w:t xml:space="preserve">Für die </w:t>
      </w:r>
      <w:r w:rsidR="003D0F63">
        <w:t>DMC</w:t>
      </w:r>
      <w:r>
        <w:t xml:space="preserve">-Kartenbestellung und für die </w:t>
      </w:r>
      <w:r w:rsidR="00F85681">
        <w:t>GATEWAY</w:t>
      </w:r>
      <w:r>
        <w:t xml:space="preserve">-Funktionen werden die Parameter in der KVS-Parameter-Tabelle </w:t>
      </w:r>
      <w:r w:rsidRPr="009310AA">
        <w:rPr>
          <w:i/>
        </w:rPr>
        <w:t xml:space="preserve">KA_KVS_PARM </w:t>
      </w:r>
      <w:r>
        <w:t xml:space="preserve">verwaltet. </w:t>
      </w:r>
    </w:p>
    <w:tbl>
      <w:tblPr>
        <w:tblStyle w:val="Tabellenraster"/>
        <w:tblpPr w:leftFromText="141" w:rightFromText="141" w:vertAnchor="text" w:horzAnchor="margin" w:tblpXSpec="center" w:tblpY="333"/>
        <w:tblW w:w="9225" w:type="dxa"/>
        <w:tblLayout w:type="fixed"/>
        <w:tblLook w:val="04A0" w:firstRow="1" w:lastRow="0" w:firstColumn="1" w:lastColumn="0" w:noHBand="0" w:noVBand="1"/>
      </w:tblPr>
      <w:tblGrid>
        <w:gridCol w:w="1101"/>
        <w:gridCol w:w="530"/>
        <w:gridCol w:w="745"/>
        <w:gridCol w:w="1418"/>
        <w:gridCol w:w="1261"/>
        <w:gridCol w:w="1657"/>
        <w:gridCol w:w="883"/>
        <w:gridCol w:w="1630"/>
      </w:tblGrid>
      <w:tr w:rsidR="00844D09" w14:paraId="0F6F18A0" w14:textId="77777777" w:rsidTr="009B1A5B">
        <w:trPr>
          <w:trHeight w:val="2061"/>
        </w:trPr>
        <w:tc>
          <w:tcPr>
            <w:tcW w:w="1101" w:type="dxa"/>
            <w:shd w:val="clear" w:color="auto" w:fill="B8CCE4" w:themeFill="accent1" w:themeFillTint="66"/>
          </w:tcPr>
          <w:p w14:paraId="089C4F02" w14:textId="77777777" w:rsidR="00844D09" w:rsidRDefault="00844D09" w:rsidP="00844D09">
            <w:r>
              <w:t>KRKT_PRZR_NAME</w:t>
            </w:r>
          </w:p>
        </w:tc>
        <w:tc>
          <w:tcPr>
            <w:tcW w:w="530" w:type="dxa"/>
            <w:shd w:val="clear" w:color="auto" w:fill="B8CCE4" w:themeFill="accent1" w:themeFillTint="66"/>
          </w:tcPr>
          <w:p w14:paraId="6F8FB466" w14:textId="77777777" w:rsidR="00844D09" w:rsidRDefault="00844D09" w:rsidP="00844D09">
            <w:r>
              <w:t>KA_KVS_SCHEME</w:t>
            </w:r>
          </w:p>
        </w:tc>
        <w:tc>
          <w:tcPr>
            <w:tcW w:w="745" w:type="dxa"/>
            <w:shd w:val="clear" w:color="auto" w:fill="B8CCE4" w:themeFill="accent1" w:themeFillTint="66"/>
          </w:tcPr>
          <w:p w14:paraId="7708A17D" w14:textId="77777777" w:rsidR="00844D09" w:rsidRDefault="00844D09" w:rsidP="00844D09">
            <w:r>
              <w:t>KRKT_GV_TYP</w:t>
            </w:r>
          </w:p>
        </w:tc>
        <w:tc>
          <w:tcPr>
            <w:tcW w:w="1418" w:type="dxa"/>
            <w:shd w:val="clear" w:color="auto" w:fill="B8CCE4" w:themeFill="accent1" w:themeFillTint="66"/>
          </w:tcPr>
          <w:p w14:paraId="2128431B" w14:textId="77777777" w:rsidR="00844D09" w:rsidRDefault="00844D09" w:rsidP="00844D09">
            <w:r>
              <w:t>KA_KVS_NHRT_TYP</w:t>
            </w:r>
          </w:p>
        </w:tc>
        <w:tc>
          <w:tcPr>
            <w:tcW w:w="1261" w:type="dxa"/>
            <w:shd w:val="clear" w:color="auto" w:fill="B8CCE4" w:themeFill="accent1" w:themeFillTint="66"/>
          </w:tcPr>
          <w:p w14:paraId="20A31EAE" w14:textId="77777777" w:rsidR="00844D09" w:rsidRDefault="00844D09" w:rsidP="00844D09">
            <w:r>
              <w:t>KA_KVS_GV_VA_ANWD</w:t>
            </w:r>
          </w:p>
        </w:tc>
        <w:tc>
          <w:tcPr>
            <w:tcW w:w="1657" w:type="dxa"/>
            <w:shd w:val="clear" w:color="auto" w:fill="B8CCE4" w:themeFill="accent1" w:themeFillTint="66"/>
          </w:tcPr>
          <w:p w14:paraId="2CDCB1B5" w14:textId="77777777" w:rsidR="00844D09" w:rsidRDefault="00844D09" w:rsidP="00844D09">
            <w:r>
              <w:t>KA_KVS_PARM_NAME</w:t>
            </w:r>
          </w:p>
        </w:tc>
        <w:tc>
          <w:tcPr>
            <w:tcW w:w="883" w:type="dxa"/>
            <w:shd w:val="clear" w:color="auto" w:fill="B8CCE4" w:themeFill="accent1" w:themeFillTint="66"/>
          </w:tcPr>
          <w:p w14:paraId="299A44F2" w14:textId="77777777" w:rsidR="00844D09" w:rsidRDefault="00844D09" w:rsidP="00844D09">
            <w:r>
              <w:t>KA_KVS_PARM_WERT</w:t>
            </w:r>
          </w:p>
        </w:tc>
        <w:tc>
          <w:tcPr>
            <w:tcW w:w="1630" w:type="dxa"/>
            <w:shd w:val="clear" w:color="auto" w:fill="B8CCE4" w:themeFill="accent1" w:themeFillTint="66"/>
          </w:tcPr>
          <w:p w14:paraId="1E53C9BD" w14:textId="77777777" w:rsidR="00844D09" w:rsidRDefault="00844D09" w:rsidP="00844D09">
            <w:r>
              <w:t>Funktion</w:t>
            </w:r>
          </w:p>
        </w:tc>
      </w:tr>
      <w:tr w:rsidR="00844D09" w14:paraId="7C405256" w14:textId="77777777" w:rsidTr="009B1A5B">
        <w:trPr>
          <w:trHeight w:val="1496"/>
        </w:trPr>
        <w:tc>
          <w:tcPr>
            <w:tcW w:w="1101" w:type="dxa"/>
          </w:tcPr>
          <w:p w14:paraId="3410781C" w14:textId="77777777" w:rsidR="00844D09" w:rsidRDefault="00844D09" w:rsidP="00844D09">
            <w:r>
              <w:t>ALL</w:t>
            </w:r>
          </w:p>
        </w:tc>
        <w:tc>
          <w:tcPr>
            <w:tcW w:w="530" w:type="dxa"/>
          </w:tcPr>
          <w:p w14:paraId="76DC96AC" w14:textId="77777777" w:rsidR="00844D09" w:rsidRDefault="00844D09" w:rsidP="00844D09">
            <w:r>
              <w:t>ALL</w:t>
            </w:r>
          </w:p>
        </w:tc>
        <w:tc>
          <w:tcPr>
            <w:tcW w:w="745" w:type="dxa"/>
          </w:tcPr>
          <w:p w14:paraId="078D2FC9" w14:textId="77777777" w:rsidR="00844D09" w:rsidRDefault="00844D09" w:rsidP="00844D09">
            <w:r>
              <w:t>ALL</w:t>
            </w:r>
          </w:p>
        </w:tc>
        <w:tc>
          <w:tcPr>
            <w:tcW w:w="1418" w:type="dxa"/>
          </w:tcPr>
          <w:p w14:paraId="4E6EE9B1" w14:textId="77777777" w:rsidR="00844D09" w:rsidRDefault="00844D09" w:rsidP="00844D09">
            <w:r>
              <w:t>ALL</w:t>
            </w:r>
          </w:p>
        </w:tc>
        <w:tc>
          <w:tcPr>
            <w:tcW w:w="1261" w:type="dxa"/>
          </w:tcPr>
          <w:p w14:paraId="10080392" w14:textId="77777777" w:rsidR="00844D09" w:rsidRDefault="00844D09" w:rsidP="00844D09">
            <w:r>
              <w:t>GMC</w:t>
            </w:r>
          </w:p>
        </w:tc>
        <w:tc>
          <w:tcPr>
            <w:tcW w:w="1657" w:type="dxa"/>
          </w:tcPr>
          <w:p w14:paraId="1E7DAA78" w14:textId="77777777" w:rsidR="00844D09" w:rsidRDefault="00844D09" w:rsidP="00844D09">
            <w:r>
              <w:t>REORG-TAGE</w:t>
            </w:r>
          </w:p>
        </w:tc>
        <w:tc>
          <w:tcPr>
            <w:tcW w:w="883" w:type="dxa"/>
          </w:tcPr>
          <w:p w14:paraId="56017A6F" w14:textId="77777777" w:rsidR="00844D09" w:rsidRDefault="00844D09" w:rsidP="00844D09">
            <w:proofErr w:type="spellStart"/>
            <w:r>
              <w:t>nn</w:t>
            </w:r>
            <w:proofErr w:type="spellEnd"/>
          </w:p>
        </w:tc>
        <w:tc>
          <w:tcPr>
            <w:tcW w:w="1630" w:type="dxa"/>
          </w:tcPr>
          <w:p w14:paraId="11C2E10C" w14:textId="77777777" w:rsidR="00844D09" w:rsidRDefault="00844D09" w:rsidP="00844D09">
            <w:r>
              <w:t>Anzahl Tage bis Reorganisation</w:t>
            </w:r>
          </w:p>
        </w:tc>
      </w:tr>
      <w:tr w:rsidR="00844D09" w14:paraId="4E0D6C6D" w14:textId="77777777" w:rsidTr="009B1A5B">
        <w:trPr>
          <w:trHeight w:val="964"/>
        </w:trPr>
        <w:tc>
          <w:tcPr>
            <w:tcW w:w="1101" w:type="dxa"/>
          </w:tcPr>
          <w:p w14:paraId="4AA3AA4C" w14:textId="77777777" w:rsidR="00844D09" w:rsidRDefault="00844D09" w:rsidP="00844D09">
            <w:r>
              <w:t>ALL</w:t>
            </w:r>
          </w:p>
        </w:tc>
        <w:tc>
          <w:tcPr>
            <w:tcW w:w="530" w:type="dxa"/>
          </w:tcPr>
          <w:p w14:paraId="03C90599" w14:textId="77777777" w:rsidR="00844D09" w:rsidRDefault="00844D09" w:rsidP="00844D09">
            <w:r>
              <w:t>ALL</w:t>
            </w:r>
          </w:p>
        </w:tc>
        <w:tc>
          <w:tcPr>
            <w:tcW w:w="745" w:type="dxa"/>
          </w:tcPr>
          <w:p w14:paraId="51E865D8" w14:textId="77777777" w:rsidR="00844D09" w:rsidRDefault="00844D09" w:rsidP="00844D09">
            <w:r>
              <w:t>ALL</w:t>
            </w:r>
          </w:p>
        </w:tc>
        <w:tc>
          <w:tcPr>
            <w:tcW w:w="1418" w:type="dxa"/>
          </w:tcPr>
          <w:p w14:paraId="5B97F033" w14:textId="77777777" w:rsidR="00844D09" w:rsidRDefault="00844D09" w:rsidP="00844D09">
            <w:r>
              <w:t>NGTV_AU</w:t>
            </w:r>
            <w:r w:rsidR="00F922DD">
              <w:t>T</w:t>
            </w:r>
          </w:p>
        </w:tc>
        <w:tc>
          <w:tcPr>
            <w:tcW w:w="1261" w:type="dxa"/>
          </w:tcPr>
          <w:p w14:paraId="6EE6C178" w14:textId="77777777" w:rsidR="00844D09" w:rsidRDefault="00844D09" w:rsidP="00844D09">
            <w:r>
              <w:t>GMC</w:t>
            </w:r>
          </w:p>
        </w:tc>
        <w:tc>
          <w:tcPr>
            <w:tcW w:w="1657" w:type="dxa"/>
          </w:tcPr>
          <w:p w14:paraId="25991CD8" w14:textId="77777777" w:rsidR="00844D09" w:rsidRDefault="00844D09" w:rsidP="00844D09">
            <w:r>
              <w:t>REORG-TAGE</w:t>
            </w:r>
          </w:p>
        </w:tc>
        <w:tc>
          <w:tcPr>
            <w:tcW w:w="883" w:type="dxa"/>
          </w:tcPr>
          <w:p w14:paraId="7DF454DE" w14:textId="77777777" w:rsidR="00844D09" w:rsidRDefault="00F922DD" w:rsidP="00844D09">
            <w:proofErr w:type="spellStart"/>
            <w:r>
              <w:t>n</w:t>
            </w:r>
            <w:r w:rsidR="00844D09">
              <w:t>n</w:t>
            </w:r>
            <w:proofErr w:type="spellEnd"/>
          </w:p>
        </w:tc>
        <w:tc>
          <w:tcPr>
            <w:tcW w:w="1630" w:type="dxa"/>
          </w:tcPr>
          <w:p w14:paraId="2168D704" w14:textId="77777777" w:rsidR="00844D09" w:rsidRDefault="00844D09" w:rsidP="00844D09">
            <w:r>
              <w:t>Anzahl Tage bis Reorganisation für KA_GMC_NGTV_AUTR</w:t>
            </w:r>
          </w:p>
        </w:tc>
      </w:tr>
      <w:tr w:rsidR="00844D09" w14:paraId="673EE458" w14:textId="77777777" w:rsidTr="009B1A5B">
        <w:trPr>
          <w:trHeight w:val="964"/>
        </w:trPr>
        <w:tc>
          <w:tcPr>
            <w:tcW w:w="1101" w:type="dxa"/>
          </w:tcPr>
          <w:p w14:paraId="74055F5F" w14:textId="77777777" w:rsidR="00844D09" w:rsidRDefault="009B1A5B" w:rsidP="00844D09">
            <w:r>
              <w:t>OSPGMC</w:t>
            </w:r>
          </w:p>
        </w:tc>
        <w:tc>
          <w:tcPr>
            <w:tcW w:w="530" w:type="dxa"/>
          </w:tcPr>
          <w:p w14:paraId="0D28AE2F" w14:textId="77777777" w:rsidR="00844D09" w:rsidRDefault="009B1A5B" w:rsidP="00844D09">
            <w:r>
              <w:t>ALL</w:t>
            </w:r>
          </w:p>
        </w:tc>
        <w:tc>
          <w:tcPr>
            <w:tcW w:w="745" w:type="dxa"/>
          </w:tcPr>
          <w:p w14:paraId="6CAEFF7D" w14:textId="77777777" w:rsidR="00844D09" w:rsidRDefault="009B1A5B" w:rsidP="00844D09">
            <w:r>
              <w:t>ALL</w:t>
            </w:r>
          </w:p>
        </w:tc>
        <w:tc>
          <w:tcPr>
            <w:tcW w:w="1418" w:type="dxa"/>
          </w:tcPr>
          <w:p w14:paraId="108C4404" w14:textId="77777777" w:rsidR="00844D09" w:rsidRDefault="009B1A5B" w:rsidP="00844D09">
            <w:r>
              <w:t>ALL</w:t>
            </w:r>
          </w:p>
        </w:tc>
        <w:tc>
          <w:tcPr>
            <w:tcW w:w="1261" w:type="dxa"/>
          </w:tcPr>
          <w:p w14:paraId="701A0C9D" w14:textId="77777777" w:rsidR="00844D09" w:rsidRDefault="009B1A5B" w:rsidP="00844D09">
            <w:r>
              <w:t>GMC</w:t>
            </w:r>
          </w:p>
        </w:tc>
        <w:tc>
          <w:tcPr>
            <w:tcW w:w="1657" w:type="dxa"/>
          </w:tcPr>
          <w:p w14:paraId="3262E7F6" w14:textId="77777777" w:rsidR="00844D09" w:rsidRDefault="009B1A5B" w:rsidP="00844D09">
            <w:r>
              <w:t>OSP-SCHLUESSEL</w:t>
            </w:r>
          </w:p>
        </w:tc>
        <w:tc>
          <w:tcPr>
            <w:tcW w:w="883" w:type="dxa"/>
          </w:tcPr>
          <w:p w14:paraId="176984D6" w14:textId="77777777" w:rsidR="00844D09" w:rsidRDefault="009B1A5B" w:rsidP="00844D09">
            <w:proofErr w:type="spellStart"/>
            <w:r>
              <w:t>Nn</w:t>
            </w:r>
            <w:proofErr w:type="spellEnd"/>
          </w:p>
        </w:tc>
        <w:tc>
          <w:tcPr>
            <w:tcW w:w="1630" w:type="dxa"/>
          </w:tcPr>
          <w:p w14:paraId="4619CF9F" w14:textId="77777777" w:rsidR="00844D09" w:rsidRDefault="009B1A5B" w:rsidP="00490921">
            <w:r>
              <w:t>K=</w:t>
            </w:r>
            <w:proofErr w:type="spellStart"/>
            <w:r w:rsidR="00490921">
              <w:t>XXnn</w:t>
            </w:r>
            <w:proofErr w:type="spellEnd"/>
            <w:r>
              <w:t xml:space="preserve"> </w:t>
            </w:r>
            <w:r w:rsidR="00490921">
              <w:t xml:space="preserve"> (</w:t>
            </w:r>
            <w:proofErr w:type="spellStart"/>
            <w:r w:rsidR="00490921">
              <w:t>Schlüsssel</w:t>
            </w:r>
            <w:proofErr w:type="spellEnd"/>
            <w:r w:rsidR="00490921">
              <w:t xml:space="preserve"> (AB) Version (09)) </w:t>
            </w:r>
            <w:r>
              <w:t xml:space="preserve"> </w:t>
            </w:r>
          </w:p>
        </w:tc>
      </w:tr>
    </w:tbl>
    <w:tbl>
      <w:tblPr>
        <w:tblW w:w="23800" w:type="dxa"/>
        <w:tblInd w:w="70" w:type="dxa"/>
        <w:tblCellMar>
          <w:left w:w="70" w:type="dxa"/>
          <w:right w:w="70" w:type="dxa"/>
        </w:tblCellMar>
        <w:tblLook w:val="04A0" w:firstRow="1" w:lastRow="0" w:firstColumn="1" w:lastColumn="0" w:noHBand="0" w:noVBand="1"/>
      </w:tblPr>
      <w:tblGrid>
        <w:gridCol w:w="2080"/>
        <w:gridCol w:w="1660"/>
        <w:gridCol w:w="1620"/>
        <w:gridCol w:w="2140"/>
        <w:gridCol w:w="2560"/>
        <w:gridCol w:w="2420"/>
        <w:gridCol w:w="2640"/>
        <w:gridCol w:w="2640"/>
        <w:gridCol w:w="6040"/>
      </w:tblGrid>
      <w:tr w:rsidR="009B1A5B" w:rsidRPr="009B1A5B" w14:paraId="133A4AB3" w14:textId="77777777" w:rsidTr="009B1A5B">
        <w:trPr>
          <w:trHeight w:val="300"/>
        </w:trPr>
        <w:tc>
          <w:tcPr>
            <w:tcW w:w="2080" w:type="dxa"/>
            <w:tcBorders>
              <w:top w:val="nil"/>
              <w:left w:val="nil"/>
              <w:bottom w:val="nil"/>
              <w:right w:val="nil"/>
            </w:tcBorders>
            <w:shd w:val="clear" w:color="auto" w:fill="auto"/>
            <w:noWrap/>
            <w:vAlign w:val="bottom"/>
            <w:hideMark/>
          </w:tcPr>
          <w:p w14:paraId="72CAFF26"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p>
        </w:tc>
        <w:tc>
          <w:tcPr>
            <w:tcW w:w="1660" w:type="dxa"/>
            <w:tcBorders>
              <w:top w:val="nil"/>
              <w:left w:val="nil"/>
              <w:bottom w:val="nil"/>
              <w:right w:val="nil"/>
            </w:tcBorders>
            <w:shd w:val="clear" w:color="auto" w:fill="auto"/>
            <w:noWrap/>
            <w:vAlign w:val="bottom"/>
            <w:hideMark/>
          </w:tcPr>
          <w:p w14:paraId="70AB4652"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p>
        </w:tc>
        <w:tc>
          <w:tcPr>
            <w:tcW w:w="1620" w:type="dxa"/>
            <w:tcBorders>
              <w:top w:val="nil"/>
              <w:left w:val="nil"/>
              <w:bottom w:val="nil"/>
              <w:right w:val="nil"/>
            </w:tcBorders>
            <w:shd w:val="clear" w:color="auto" w:fill="auto"/>
            <w:noWrap/>
            <w:vAlign w:val="bottom"/>
            <w:hideMark/>
          </w:tcPr>
          <w:p w14:paraId="75B598D1"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p>
        </w:tc>
        <w:tc>
          <w:tcPr>
            <w:tcW w:w="2140" w:type="dxa"/>
            <w:tcBorders>
              <w:top w:val="nil"/>
              <w:left w:val="nil"/>
              <w:bottom w:val="nil"/>
              <w:right w:val="nil"/>
            </w:tcBorders>
            <w:shd w:val="clear" w:color="auto" w:fill="auto"/>
            <w:noWrap/>
            <w:vAlign w:val="bottom"/>
            <w:hideMark/>
          </w:tcPr>
          <w:p w14:paraId="52B492D2"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p>
        </w:tc>
        <w:tc>
          <w:tcPr>
            <w:tcW w:w="2560" w:type="dxa"/>
            <w:tcBorders>
              <w:top w:val="nil"/>
              <w:left w:val="nil"/>
              <w:bottom w:val="nil"/>
              <w:right w:val="nil"/>
            </w:tcBorders>
            <w:shd w:val="clear" w:color="auto" w:fill="auto"/>
            <w:noWrap/>
            <w:vAlign w:val="bottom"/>
            <w:hideMark/>
          </w:tcPr>
          <w:p w14:paraId="747156BB"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p>
        </w:tc>
        <w:tc>
          <w:tcPr>
            <w:tcW w:w="2420" w:type="dxa"/>
            <w:tcBorders>
              <w:top w:val="nil"/>
              <w:left w:val="nil"/>
              <w:bottom w:val="nil"/>
              <w:right w:val="nil"/>
            </w:tcBorders>
            <w:shd w:val="clear" w:color="auto" w:fill="auto"/>
            <w:noWrap/>
            <w:vAlign w:val="bottom"/>
            <w:hideMark/>
          </w:tcPr>
          <w:p w14:paraId="3B1938F9"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p>
        </w:tc>
        <w:tc>
          <w:tcPr>
            <w:tcW w:w="2640" w:type="dxa"/>
            <w:tcBorders>
              <w:top w:val="nil"/>
              <w:left w:val="nil"/>
              <w:bottom w:val="nil"/>
              <w:right w:val="nil"/>
            </w:tcBorders>
            <w:shd w:val="clear" w:color="auto" w:fill="auto"/>
            <w:noWrap/>
            <w:vAlign w:val="bottom"/>
            <w:hideMark/>
          </w:tcPr>
          <w:p w14:paraId="51AB77CE"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r w:rsidRPr="009B1A5B">
              <w:rPr>
                <w:rFonts w:ascii="Calibri" w:eastAsia="Times New Roman" w:hAnsi="Calibri" w:cs="Times New Roman"/>
                <w:color w:val="000000"/>
                <w:sz w:val="22"/>
                <w:szCs w:val="22"/>
                <w:lang w:eastAsia="de-DE"/>
              </w:rPr>
              <w:t>2019-12-04-06.00.00.000000</w:t>
            </w:r>
          </w:p>
        </w:tc>
        <w:tc>
          <w:tcPr>
            <w:tcW w:w="2640" w:type="dxa"/>
            <w:tcBorders>
              <w:top w:val="nil"/>
              <w:left w:val="nil"/>
              <w:bottom w:val="nil"/>
              <w:right w:val="nil"/>
            </w:tcBorders>
            <w:shd w:val="clear" w:color="auto" w:fill="auto"/>
            <w:noWrap/>
            <w:vAlign w:val="bottom"/>
            <w:hideMark/>
          </w:tcPr>
          <w:p w14:paraId="3A200163"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r w:rsidRPr="009B1A5B">
              <w:rPr>
                <w:rFonts w:ascii="Calibri" w:eastAsia="Times New Roman" w:hAnsi="Calibri" w:cs="Times New Roman"/>
                <w:color w:val="000000"/>
                <w:sz w:val="22"/>
                <w:szCs w:val="22"/>
                <w:lang w:eastAsia="de-DE"/>
              </w:rPr>
              <w:t>9999-12-31-24.00.00.000000</w:t>
            </w:r>
          </w:p>
        </w:tc>
        <w:tc>
          <w:tcPr>
            <w:tcW w:w="6040" w:type="dxa"/>
            <w:tcBorders>
              <w:top w:val="nil"/>
              <w:left w:val="nil"/>
              <w:bottom w:val="nil"/>
              <w:right w:val="nil"/>
            </w:tcBorders>
            <w:shd w:val="clear" w:color="auto" w:fill="auto"/>
            <w:noWrap/>
            <w:vAlign w:val="bottom"/>
            <w:hideMark/>
          </w:tcPr>
          <w:p w14:paraId="78E20DDA" w14:textId="77777777" w:rsidR="009B1A5B" w:rsidRPr="009B1A5B" w:rsidRDefault="009B1A5B" w:rsidP="009B1A5B">
            <w:pPr>
              <w:spacing w:before="0" w:after="0" w:line="240" w:lineRule="auto"/>
              <w:rPr>
                <w:rFonts w:ascii="Calibri" w:eastAsia="Times New Roman" w:hAnsi="Calibri" w:cs="Times New Roman"/>
                <w:color w:val="000000"/>
                <w:sz w:val="22"/>
                <w:szCs w:val="22"/>
                <w:lang w:eastAsia="de-DE"/>
              </w:rPr>
            </w:pPr>
            <w:r w:rsidRPr="009B1A5B">
              <w:rPr>
                <w:rFonts w:ascii="Calibri" w:eastAsia="Times New Roman" w:hAnsi="Calibri" w:cs="Times New Roman"/>
                <w:color w:val="000000"/>
                <w:sz w:val="22"/>
                <w:szCs w:val="22"/>
                <w:lang w:eastAsia="de-DE"/>
              </w:rPr>
              <w:t>K=AB09</w:t>
            </w:r>
          </w:p>
        </w:tc>
      </w:tr>
    </w:tbl>
    <w:p w14:paraId="3E507B16" w14:textId="77777777" w:rsidR="00C56C1B" w:rsidRDefault="00C56C1B" w:rsidP="00A33851"/>
    <w:p w14:paraId="308ECE77" w14:textId="77777777" w:rsidR="001175E1" w:rsidRPr="001175E1" w:rsidRDefault="001175E1" w:rsidP="001175E1">
      <w:pPr>
        <w:pStyle w:val="berschrift2"/>
      </w:pPr>
      <w:bookmarkStart w:id="142" w:name="_Toc83102731"/>
      <w:r>
        <w:t>File-TranSFER</w:t>
      </w:r>
      <w:bookmarkEnd w:id="142"/>
      <w:r>
        <w:t xml:space="preserve"> </w:t>
      </w:r>
    </w:p>
    <w:p w14:paraId="71936C0A" w14:textId="77777777" w:rsidR="001175E1" w:rsidRPr="001175E1" w:rsidRDefault="001175E1" w:rsidP="001175E1">
      <w:pPr>
        <w:spacing w:before="0"/>
        <w:rPr>
          <w:rFonts w:ascii="Arial" w:eastAsiaTheme="minorHAnsi" w:hAnsi="Arial" w:cs="Arial"/>
          <w:sz w:val="24"/>
          <w:szCs w:val="24"/>
        </w:rPr>
      </w:pPr>
    </w:p>
    <w:p w14:paraId="3FA4C068" w14:textId="77777777" w:rsidR="001175E1" w:rsidRPr="001175E1" w:rsidRDefault="001175E1" w:rsidP="001175E1">
      <w:pPr>
        <w:spacing w:before="0" w:after="0"/>
        <w:rPr>
          <w:rFonts w:ascii="Arial" w:eastAsiaTheme="minorHAnsi" w:hAnsi="Arial" w:cs="Arial"/>
          <w:sz w:val="24"/>
          <w:szCs w:val="24"/>
        </w:rPr>
      </w:pPr>
      <w:r w:rsidRPr="001175E1">
        <w:rPr>
          <w:rFonts w:ascii="Arial" w:eastAsiaTheme="minorHAnsi" w:hAnsi="Arial" w:cs="Arial"/>
          <w:sz w:val="24"/>
          <w:szCs w:val="24"/>
        </w:rPr>
        <w:t>Erreichbarkeit des EBICS-Bankrechners</w:t>
      </w:r>
      <w:r>
        <w:rPr>
          <w:rFonts w:ascii="Arial" w:eastAsiaTheme="minorHAnsi" w:hAnsi="Arial" w:cs="Arial"/>
          <w:sz w:val="24"/>
          <w:szCs w:val="24"/>
        </w:rPr>
        <w:t xml:space="preserve"> der Helaba:</w:t>
      </w:r>
    </w:p>
    <w:p w14:paraId="2E762A87" w14:textId="77777777" w:rsidR="001175E1" w:rsidRPr="001175E1" w:rsidRDefault="001175E1" w:rsidP="001175E1">
      <w:pPr>
        <w:spacing w:before="0"/>
        <w:rPr>
          <w:rFonts w:ascii="Arial" w:eastAsiaTheme="minorHAnsi" w:hAnsi="Arial" w:cs="Arial"/>
          <w:sz w:val="24"/>
          <w:szCs w:val="24"/>
        </w:rPr>
      </w:pPr>
    </w:p>
    <w:tbl>
      <w:tblPr>
        <w:tblStyle w:val="Tabellenraster1"/>
        <w:tblW w:w="0" w:type="auto"/>
        <w:tblInd w:w="0" w:type="dxa"/>
        <w:tblLook w:val="04A0" w:firstRow="1" w:lastRow="0" w:firstColumn="1" w:lastColumn="0" w:noHBand="0" w:noVBand="1"/>
      </w:tblPr>
      <w:tblGrid>
        <w:gridCol w:w="2965"/>
        <w:gridCol w:w="3004"/>
        <w:gridCol w:w="3093"/>
      </w:tblGrid>
      <w:tr w:rsidR="001175E1" w:rsidRPr="001175E1" w14:paraId="04A0F36B" w14:textId="77777777" w:rsidTr="00D5065B">
        <w:tc>
          <w:tcPr>
            <w:tcW w:w="3182" w:type="dxa"/>
            <w:tcBorders>
              <w:top w:val="single" w:sz="4" w:space="0" w:color="auto"/>
              <w:left w:val="single" w:sz="4" w:space="0" w:color="auto"/>
              <w:bottom w:val="single" w:sz="4" w:space="0" w:color="auto"/>
              <w:right w:val="single" w:sz="4" w:space="0" w:color="auto"/>
            </w:tcBorders>
          </w:tcPr>
          <w:p w14:paraId="064A413B" w14:textId="77777777" w:rsidR="001175E1" w:rsidRPr="001175E1" w:rsidRDefault="001175E1" w:rsidP="001175E1">
            <w:pPr>
              <w:rPr>
                <w:rFonts w:ascii="Arial" w:hAnsi="Arial" w:cs="Times New Roman"/>
                <w:color w:val="000000"/>
                <w:szCs w:val="22"/>
              </w:rPr>
            </w:pPr>
          </w:p>
        </w:tc>
        <w:tc>
          <w:tcPr>
            <w:tcW w:w="3182" w:type="dxa"/>
            <w:tcBorders>
              <w:top w:val="single" w:sz="4" w:space="0" w:color="auto"/>
              <w:left w:val="single" w:sz="4" w:space="0" w:color="auto"/>
              <w:bottom w:val="single" w:sz="4" w:space="0" w:color="auto"/>
              <w:right w:val="single" w:sz="4" w:space="0" w:color="auto"/>
            </w:tcBorders>
            <w:hideMark/>
          </w:tcPr>
          <w:p w14:paraId="69B53325" w14:textId="77777777" w:rsidR="001175E1" w:rsidRPr="001175E1" w:rsidRDefault="001175E1" w:rsidP="001175E1">
            <w:pPr>
              <w:rPr>
                <w:rFonts w:ascii="Arial" w:hAnsi="Arial" w:cs="Times New Roman"/>
                <w:color w:val="000000"/>
                <w:szCs w:val="22"/>
              </w:rPr>
            </w:pPr>
            <w:r w:rsidRPr="001175E1">
              <w:rPr>
                <w:rFonts w:ascii="Arial" w:hAnsi="Arial"/>
                <w:color w:val="000000"/>
                <w:szCs w:val="22"/>
              </w:rPr>
              <w:t>TRAVIC Test (UAT)</w:t>
            </w:r>
          </w:p>
        </w:tc>
        <w:tc>
          <w:tcPr>
            <w:tcW w:w="3182" w:type="dxa"/>
            <w:tcBorders>
              <w:top w:val="single" w:sz="4" w:space="0" w:color="auto"/>
              <w:left w:val="single" w:sz="4" w:space="0" w:color="auto"/>
              <w:bottom w:val="single" w:sz="4" w:space="0" w:color="auto"/>
              <w:right w:val="single" w:sz="4" w:space="0" w:color="auto"/>
            </w:tcBorders>
            <w:hideMark/>
          </w:tcPr>
          <w:p w14:paraId="677813EA" w14:textId="77777777" w:rsidR="001175E1" w:rsidRPr="001175E1" w:rsidRDefault="001175E1" w:rsidP="001175E1">
            <w:pPr>
              <w:rPr>
                <w:rFonts w:ascii="Arial" w:hAnsi="Arial" w:cs="Times New Roman"/>
                <w:color w:val="000000"/>
                <w:szCs w:val="22"/>
              </w:rPr>
            </w:pPr>
            <w:r w:rsidRPr="001175E1">
              <w:rPr>
                <w:rFonts w:ascii="Arial" w:hAnsi="Arial"/>
                <w:color w:val="000000"/>
                <w:szCs w:val="22"/>
              </w:rPr>
              <w:t>TRAVIC Produktion</w:t>
            </w:r>
          </w:p>
        </w:tc>
      </w:tr>
      <w:tr w:rsidR="001175E1" w:rsidRPr="001175E1" w14:paraId="3526D52B" w14:textId="77777777" w:rsidTr="00D5065B">
        <w:tc>
          <w:tcPr>
            <w:tcW w:w="3182" w:type="dxa"/>
            <w:tcBorders>
              <w:top w:val="single" w:sz="4" w:space="0" w:color="auto"/>
              <w:left w:val="single" w:sz="4" w:space="0" w:color="auto"/>
              <w:bottom w:val="single" w:sz="4" w:space="0" w:color="auto"/>
              <w:right w:val="single" w:sz="4" w:space="0" w:color="auto"/>
            </w:tcBorders>
            <w:hideMark/>
          </w:tcPr>
          <w:p w14:paraId="2DA70991" w14:textId="77777777" w:rsidR="001175E1" w:rsidRPr="001175E1" w:rsidRDefault="001175E1" w:rsidP="001175E1">
            <w:pPr>
              <w:rPr>
                <w:rFonts w:ascii="Arial" w:hAnsi="Arial" w:cs="Times New Roman"/>
                <w:color w:val="000000"/>
                <w:szCs w:val="22"/>
              </w:rPr>
            </w:pPr>
            <w:r w:rsidRPr="001175E1">
              <w:rPr>
                <w:rFonts w:ascii="Arial" w:hAnsi="Arial"/>
                <w:color w:val="000000"/>
                <w:szCs w:val="22"/>
              </w:rPr>
              <w:t>EBICS-URL</w:t>
            </w:r>
          </w:p>
        </w:tc>
        <w:tc>
          <w:tcPr>
            <w:tcW w:w="3182" w:type="dxa"/>
            <w:tcBorders>
              <w:top w:val="single" w:sz="4" w:space="0" w:color="auto"/>
              <w:left w:val="single" w:sz="4" w:space="0" w:color="auto"/>
              <w:bottom w:val="single" w:sz="4" w:space="0" w:color="auto"/>
              <w:right w:val="single" w:sz="4" w:space="0" w:color="auto"/>
            </w:tcBorders>
            <w:hideMark/>
          </w:tcPr>
          <w:p w14:paraId="7C26D444" w14:textId="77777777" w:rsidR="001175E1" w:rsidRPr="001175E1" w:rsidRDefault="009F3146" w:rsidP="001175E1">
            <w:pPr>
              <w:rPr>
                <w:rFonts w:ascii="Arial" w:hAnsi="Arial" w:cs="Times New Roman"/>
                <w:color w:val="000000"/>
                <w:szCs w:val="22"/>
              </w:rPr>
            </w:pPr>
            <w:hyperlink r:id="rId21" w:history="1">
              <w:r w:rsidR="001175E1" w:rsidRPr="001175E1">
                <w:rPr>
                  <w:rFonts w:ascii="Arial" w:hAnsi="Arial" w:cs="Arial"/>
                  <w:color w:val="0000FF" w:themeColor="hyperlink"/>
                  <w:u w:val="single"/>
                </w:rPr>
                <w:t>https://ebics2-test.helaba.de</w:t>
              </w:r>
            </w:hyperlink>
          </w:p>
        </w:tc>
        <w:tc>
          <w:tcPr>
            <w:tcW w:w="3182" w:type="dxa"/>
            <w:tcBorders>
              <w:top w:val="single" w:sz="4" w:space="0" w:color="auto"/>
              <w:left w:val="single" w:sz="4" w:space="0" w:color="auto"/>
              <w:bottom w:val="single" w:sz="4" w:space="0" w:color="auto"/>
              <w:right w:val="single" w:sz="4" w:space="0" w:color="auto"/>
            </w:tcBorders>
            <w:hideMark/>
          </w:tcPr>
          <w:p w14:paraId="78AA37AD" w14:textId="77777777" w:rsidR="001175E1" w:rsidRPr="001175E1" w:rsidRDefault="009F3146" w:rsidP="001175E1">
            <w:pPr>
              <w:rPr>
                <w:rFonts w:ascii="Arial" w:hAnsi="Arial" w:cs="Times New Roman"/>
                <w:color w:val="000000"/>
                <w:szCs w:val="22"/>
              </w:rPr>
            </w:pPr>
            <w:hyperlink r:id="rId22" w:history="1">
              <w:r w:rsidR="001175E1" w:rsidRPr="001175E1">
                <w:rPr>
                  <w:rFonts w:ascii="Arial" w:hAnsi="Arial"/>
                  <w:color w:val="0000FF" w:themeColor="hyperlink"/>
                  <w:szCs w:val="22"/>
                  <w:u w:val="single"/>
                </w:rPr>
                <w:t>https://ebics2.helaba.de</w:t>
              </w:r>
            </w:hyperlink>
          </w:p>
        </w:tc>
      </w:tr>
      <w:tr w:rsidR="001175E1" w:rsidRPr="001175E1" w14:paraId="698D4B86" w14:textId="77777777" w:rsidTr="00D5065B">
        <w:tc>
          <w:tcPr>
            <w:tcW w:w="3182" w:type="dxa"/>
            <w:tcBorders>
              <w:top w:val="single" w:sz="4" w:space="0" w:color="auto"/>
              <w:left w:val="single" w:sz="4" w:space="0" w:color="auto"/>
              <w:bottom w:val="single" w:sz="4" w:space="0" w:color="auto"/>
              <w:right w:val="single" w:sz="4" w:space="0" w:color="auto"/>
            </w:tcBorders>
            <w:hideMark/>
          </w:tcPr>
          <w:p w14:paraId="2DCCAD10" w14:textId="77777777" w:rsidR="001175E1" w:rsidRPr="001175E1" w:rsidRDefault="001175E1" w:rsidP="001175E1">
            <w:pPr>
              <w:rPr>
                <w:rFonts w:ascii="Arial" w:hAnsi="Arial" w:cs="Times New Roman"/>
                <w:color w:val="000000"/>
                <w:szCs w:val="22"/>
              </w:rPr>
            </w:pPr>
            <w:r w:rsidRPr="001175E1">
              <w:rPr>
                <w:rFonts w:ascii="Arial" w:hAnsi="Arial"/>
                <w:color w:val="000000"/>
                <w:szCs w:val="22"/>
              </w:rPr>
              <w:t>EBICS-Host-ID</w:t>
            </w:r>
          </w:p>
        </w:tc>
        <w:tc>
          <w:tcPr>
            <w:tcW w:w="3182" w:type="dxa"/>
            <w:tcBorders>
              <w:top w:val="single" w:sz="4" w:space="0" w:color="auto"/>
              <w:left w:val="single" w:sz="4" w:space="0" w:color="auto"/>
              <w:bottom w:val="single" w:sz="4" w:space="0" w:color="auto"/>
              <w:right w:val="single" w:sz="4" w:space="0" w:color="auto"/>
            </w:tcBorders>
            <w:hideMark/>
          </w:tcPr>
          <w:p w14:paraId="2017FB82" w14:textId="77777777" w:rsidR="001175E1" w:rsidRPr="001175E1" w:rsidRDefault="001175E1" w:rsidP="001175E1">
            <w:pPr>
              <w:rPr>
                <w:rFonts w:ascii="Arial" w:hAnsi="Arial" w:cs="Times New Roman"/>
                <w:color w:val="000000"/>
                <w:szCs w:val="22"/>
              </w:rPr>
            </w:pPr>
            <w:r w:rsidRPr="001175E1">
              <w:rPr>
                <w:rFonts w:ascii="Arial" w:hAnsi="Arial"/>
                <w:color w:val="000000"/>
                <w:szCs w:val="22"/>
              </w:rPr>
              <w:t>HELABA</w:t>
            </w:r>
          </w:p>
        </w:tc>
        <w:tc>
          <w:tcPr>
            <w:tcW w:w="3182" w:type="dxa"/>
            <w:tcBorders>
              <w:top w:val="single" w:sz="4" w:space="0" w:color="auto"/>
              <w:left w:val="single" w:sz="4" w:space="0" w:color="auto"/>
              <w:bottom w:val="single" w:sz="4" w:space="0" w:color="auto"/>
              <w:right w:val="single" w:sz="4" w:space="0" w:color="auto"/>
            </w:tcBorders>
            <w:hideMark/>
          </w:tcPr>
          <w:p w14:paraId="531862A6" w14:textId="77777777" w:rsidR="001175E1" w:rsidRPr="001175E1" w:rsidRDefault="001175E1" w:rsidP="001175E1">
            <w:pPr>
              <w:rPr>
                <w:rFonts w:ascii="Arial" w:hAnsi="Arial" w:cs="Times New Roman"/>
                <w:color w:val="000000"/>
                <w:szCs w:val="22"/>
              </w:rPr>
            </w:pPr>
            <w:r w:rsidRPr="001175E1">
              <w:rPr>
                <w:rFonts w:ascii="Arial" w:hAnsi="Arial"/>
                <w:color w:val="000000"/>
                <w:szCs w:val="22"/>
              </w:rPr>
              <w:t>HELABA</w:t>
            </w:r>
          </w:p>
        </w:tc>
      </w:tr>
      <w:tr w:rsidR="001175E1" w:rsidRPr="001175E1" w14:paraId="3E75E436" w14:textId="77777777" w:rsidTr="00D5065B">
        <w:tc>
          <w:tcPr>
            <w:tcW w:w="3182" w:type="dxa"/>
            <w:tcBorders>
              <w:top w:val="single" w:sz="4" w:space="0" w:color="auto"/>
              <w:left w:val="single" w:sz="4" w:space="0" w:color="auto"/>
              <w:bottom w:val="single" w:sz="4" w:space="0" w:color="auto"/>
              <w:right w:val="single" w:sz="4" w:space="0" w:color="auto"/>
            </w:tcBorders>
          </w:tcPr>
          <w:p w14:paraId="6C974FFC" w14:textId="77777777" w:rsidR="001175E1" w:rsidRPr="001175E1" w:rsidRDefault="001175E1" w:rsidP="001175E1">
            <w:pPr>
              <w:rPr>
                <w:rFonts w:ascii="Arial" w:hAnsi="Arial"/>
                <w:color w:val="000000"/>
                <w:szCs w:val="22"/>
              </w:rPr>
            </w:pPr>
            <w:r w:rsidRPr="001175E1">
              <w:rPr>
                <w:rFonts w:ascii="Arial" w:hAnsi="Arial"/>
                <w:color w:val="000000"/>
                <w:szCs w:val="22"/>
              </w:rPr>
              <w:t>EBICS-</w:t>
            </w:r>
            <w:proofErr w:type="spellStart"/>
            <w:r w:rsidRPr="001175E1">
              <w:rPr>
                <w:rFonts w:ascii="Arial" w:hAnsi="Arial"/>
                <w:color w:val="000000"/>
                <w:szCs w:val="22"/>
              </w:rPr>
              <w:t>KundenID</w:t>
            </w:r>
            <w:proofErr w:type="spellEnd"/>
          </w:p>
        </w:tc>
        <w:tc>
          <w:tcPr>
            <w:tcW w:w="3182" w:type="dxa"/>
            <w:tcBorders>
              <w:top w:val="single" w:sz="4" w:space="0" w:color="auto"/>
              <w:left w:val="single" w:sz="4" w:space="0" w:color="auto"/>
              <w:bottom w:val="single" w:sz="4" w:space="0" w:color="auto"/>
              <w:right w:val="single" w:sz="4" w:space="0" w:color="auto"/>
            </w:tcBorders>
          </w:tcPr>
          <w:p w14:paraId="03E45D81" w14:textId="77777777" w:rsidR="001175E1" w:rsidRPr="001175E1" w:rsidRDefault="001175E1" w:rsidP="001175E1">
            <w:pPr>
              <w:rPr>
                <w:rFonts w:ascii="Arial" w:hAnsi="Arial"/>
                <w:color w:val="000000"/>
                <w:szCs w:val="22"/>
              </w:rPr>
            </w:pPr>
            <w:r w:rsidRPr="001175E1">
              <w:rPr>
                <w:rFonts w:ascii="Arial" w:hAnsi="Arial"/>
                <w:color w:val="000000"/>
                <w:szCs w:val="22"/>
              </w:rPr>
              <w:t>EBFIDMCX</w:t>
            </w:r>
            <w:r w:rsidRPr="001175E1">
              <w:rPr>
                <w:rFonts w:ascii="Arial" w:hAnsi="Arial"/>
                <w:color w:val="000000"/>
                <w:szCs w:val="22"/>
              </w:rPr>
              <w:tab/>
            </w:r>
          </w:p>
        </w:tc>
        <w:tc>
          <w:tcPr>
            <w:tcW w:w="3182" w:type="dxa"/>
            <w:tcBorders>
              <w:top w:val="single" w:sz="4" w:space="0" w:color="auto"/>
              <w:left w:val="single" w:sz="4" w:space="0" w:color="auto"/>
              <w:bottom w:val="single" w:sz="4" w:space="0" w:color="auto"/>
              <w:right w:val="single" w:sz="4" w:space="0" w:color="auto"/>
            </w:tcBorders>
          </w:tcPr>
          <w:p w14:paraId="6AE3C127" w14:textId="77777777" w:rsidR="001175E1" w:rsidRPr="001175E1" w:rsidRDefault="001175E1" w:rsidP="001175E1">
            <w:pPr>
              <w:rPr>
                <w:rFonts w:ascii="Arial" w:hAnsi="Arial"/>
                <w:color w:val="000000"/>
                <w:szCs w:val="22"/>
              </w:rPr>
            </w:pPr>
            <w:r w:rsidRPr="001175E1">
              <w:rPr>
                <w:rFonts w:ascii="Arial" w:hAnsi="Arial"/>
                <w:color w:val="000000"/>
                <w:szCs w:val="22"/>
              </w:rPr>
              <w:t>EBDMCPRD</w:t>
            </w:r>
          </w:p>
        </w:tc>
      </w:tr>
      <w:tr w:rsidR="001175E1" w:rsidRPr="001175E1" w14:paraId="7072D329" w14:textId="77777777" w:rsidTr="00D5065B">
        <w:tc>
          <w:tcPr>
            <w:tcW w:w="3182" w:type="dxa"/>
            <w:tcBorders>
              <w:top w:val="single" w:sz="4" w:space="0" w:color="auto"/>
              <w:left w:val="single" w:sz="4" w:space="0" w:color="auto"/>
              <w:bottom w:val="single" w:sz="4" w:space="0" w:color="auto"/>
              <w:right w:val="single" w:sz="4" w:space="0" w:color="auto"/>
            </w:tcBorders>
          </w:tcPr>
          <w:p w14:paraId="4BC0CCF3" w14:textId="77777777" w:rsidR="001175E1" w:rsidRPr="001175E1" w:rsidRDefault="001175E1" w:rsidP="001175E1">
            <w:pPr>
              <w:rPr>
                <w:rFonts w:ascii="Arial" w:hAnsi="Arial"/>
                <w:color w:val="000000"/>
                <w:szCs w:val="22"/>
              </w:rPr>
            </w:pPr>
            <w:proofErr w:type="spellStart"/>
            <w:r w:rsidRPr="001175E1">
              <w:rPr>
                <w:rFonts w:ascii="Arial" w:hAnsi="Arial"/>
                <w:color w:val="000000"/>
                <w:szCs w:val="22"/>
              </w:rPr>
              <w:t>UserID</w:t>
            </w:r>
            <w:proofErr w:type="spellEnd"/>
            <w:r w:rsidRPr="001175E1">
              <w:rPr>
                <w:rFonts w:ascii="Arial" w:hAnsi="Arial"/>
                <w:color w:val="000000"/>
                <w:szCs w:val="22"/>
              </w:rPr>
              <w:t xml:space="preserve"> I (Frau Polzin)</w:t>
            </w:r>
          </w:p>
        </w:tc>
        <w:tc>
          <w:tcPr>
            <w:tcW w:w="3182" w:type="dxa"/>
            <w:tcBorders>
              <w:top w:val="single" w:sz="4" w:space="0" w:color="auto"/>
              <w:left w:val="single" w:sz="4" w:space="0" w:color="auto"/>
              <w:bottom w:val="single" w:sz="4" w:space="0" w:color="auto"/>
              <w:right w:val="single" w:sz="4" w:space="0" w:color="auto"/>
            </w:tcBorders>
          </w:tcPr>
          <w:p w14:paraId="3E835E3E" w14:textId="77777777" w:rsidR="001175E1" w:rsidRPr="001175E1" w:rsidRDefault="001175E1" w:rsidP="001175E1">
            <w:pPr>
              <w:rPr>
                <w:rFonts w:ascii="Arial" w:hAnsi="Arial"/>
                <w:color w:val="000000"/>
                <w:szCs w:val="22"/>
              </w:rPr>
            </w:pPr>
            <w:r w:rsidRPr="001175E1">
              <w:rPr>
                <w:rFonts w:ascii="Arial" w:hAnsi="Arial"/>
                <w:color w:val="000000"/>
                <w:szCs w:val="22"/>
              </w:rPr>
              <w:t>TECUSER1</w:t>
            </w:r>
          </w:p>
        </w:tc>
        <w:tc>
          <w:tcPr>
            <w:tcW w:w="3182" w:type="dxa"/>
            <w:tcBorders>
              <w:top w:val="single" w:sz="4" w:space="0" w:color="auto"/>
              <w:left w:val="single" w:sz="4" w:space="0" w:color="auto"/>
              <w:bottom w:val="single" w:sz="4" w:space="0" w:color="auto"/>
              <w:right w:val="single" w:sz="4" w:space="0" w:color="auto"/>
            </w:tcBorders>
          </w:tcPr>
          <w:p w14:paraId="50C353CD" w14:textId="77777777" w:rsidR="001175E1" w:rsidRPr="001175E1" w:rsidRDefault="001175E1" w:rsidP="001175E1">
            <w:pPr>
              <w:rPr>
                <w:rFonts w:ascii="Arial" w:hAnsi="Arial"/>
                <w:color w:val="000000"/>
                <w:szCs w:val="22"/>
              </w:rPr>
            </w:pPr>
            <w:r w:rsidRPr="001175E1">
              <w:rPr>
                <w:rFonts w:ascii="Arial" w:hAnsi="Arial"/>
                <w:color w:val="000000"/>
                <w:szCs w:val="22"/>
              </w:rPr>
              <w:t>QDM03146</w:t>
            </w:r>
          </w:p>
        </w:tc>
      </w:tr>
      <w:tr w:rsidR="001175E1" w:rsidRPr="001175E1" w14:paraId="45957F97" w14:textId="77777777" w:rsidTr="00D5065B">
        <w:tc>
          <w:tcPr>
            <w:tcW w:w="3182" w:type="dxa"/>
            <w:tcBorders>
              <w:top w:val="single" w:sz="4" w:space="0" w:color="auto"/>
              <w:left w:val="single" w:sz="4" w:space="0" w:color="auto"/>
              <w:bottom w:val="single" w:sz="4" w:space="0" w:color="auto"/>
              <w:right w:val="single" w:sz="4" w:space="0" w:color="auto"/>
            </w:tcBorders>
          </w:tcPr>
          <w:p w14:paraId="001BB71F" w14:textId="77777777" w:rsidR="001175E1" w:rsidRPr="001175E1" w:rsidRDefault="001175E1" w:rsidP="001175E1">
            <w:pPr>
              <w:rPr>
                <w:rFonts w:ascii="Arial" w:hAnsi="Arial"/>
                <w:color w:val="000000"/>
                <w:szCs w:val="22"/>
              </w:rPr>
            </w:pPr>
            <w:proofErr w:type="spellStart"/>
            <w:r w:rsidRPr="001175E1">
              <w:rPr>
                <w:rFonts w:ascii="Arial" w:hAnsi="Arial"/>
                <w:color w:val="000000"/>
                <w:szCs w:val="22"/>
              </w:rPr>
              <w:t>UserID</w:t>
            </w:r>
            <w:proofErr w:type="spellEnd"/>
            <w:r w:rsidRPr="001175E1">
              <w:rPr>
                <w:rFonts w:ascii="Arial" w:hAnsi="Arial"/>
                <w:color w:val="000000"/>
                <w:szCs w:val="22"/>
              </w:rPr>
              <w:t xml:space="preserve"> II (Herr </w:t>
            </w:r>
            <w:proofErr w:type="spellStart"/>
            <w:r w:rsidRPr="001175E1">
              <w:rPr>
                <w:rFonts w:ascii="Arial" w:hAnsi="Arial"/>
                <w:color w:val="000000"/>
                <w:szCs w:val="22"/>
              </w:rPr>
              <w:t>Pichottki</w:t>
            </w:r>
            <w:proofErr w:type="spellEnd"/>
            <w:r w:rsidRPr="001175E1">
              <w:rPr>
                <w:rFonts w:ascii="Arial" w:hAnsi="Arial"/>
                <w:color w:val="000000"/>
                <w:szCs w:val="22"/>
              </w:rPr>
              <w:t>)</w:t>
            </w:r>
          </w:p>
        </w:tc>
        <w:tc>
          <w:tcPr>
            <w:tcW w:w="3182" w:type="dxa"/>
            <w:tcBorders>
              <w:top w:val="single" w:sz="4" w:space="0" w:color="auto"/>
              <w:left w:val="single" w:sz="4" w:space="0" w:color="auto"/>
              <w:bottom w:val="single" w:sz="4" w:space="0" w:color="auto"/>
              <w:right w:val="single" w:sz="4" w:space="0" w:color="auto"/>
            </w:tcBorders>
          </w:tcPr>
          <w:p w14:paraId="424CD10A" w14:textId="77777777" w:rsidR="001175E1" w:rsidRPr="001175E1" w:rsidRDefault="001175E1" w:rsidP="001175E1">
            <w:pPr>
              <w:rPr>
                <w:rFonts w:ascii="Arial" w:hAnsi="Arial"/>
                <w:color w:val="000000"/>
                <w:szCs w:val="22"/>
              </w:rPr>
            </w:pPr>
            <w:r w:rsidRPr="001175E1">
              <w:rPr>
                <w:rFonts w:ascii="Arial" w:hAnsi="Arial"/>
                <w:color w:val="000000"/>
                <w:szCs w:val="22"/>
              </w:rPr>
              <w:t>TECUSER2</w:t>
            </w:r>
          </w:p>
        </w:tc>
        <w:tc>
          <w:tcPr>
            <w:tcW w:w="3182" w:type="dxa"/>
            <w:tcBorders>
              <w:top w:val="single" w:sz="4" w:space="0" w:color="auto"/>
              <w:left w:val="single" w:sz="4" w:space="0" w:color="auto"/>
              <w:bottom w:val="single" w:sz="4" w:space="0" w:color="auto"/>
              <w:right w:val="single" w:sz="4" w:space="0" w:color="auto"/>
            </w:tcBorders>
          </w:tcPr>
          <w:p w14:paraId="17FC4FFE" w14:textId="77777777" w:rsidR="001175E1" w:rsidRPr="001175E1" w:rsidRDefault="001175E1" w:rsidP="001175E1">
            <w:pPr>
              <w:rPr>
                <w:rFonts w:ascii="Arial" w:hAnsi="Arial"/>
                <w:color w:val="000000"/>
                <w:szCs w:val="22"/>
              </w:rPr>
            </w:pPr>
            <w:r w:rsidRPr="001175E1">
              <w:rPr>
                <w:rFonts w:ascii="Arial" w:hAnsi="Arial"/>
                <w:color w:val="000000"/>
                <w:szCs w:val="22"/>
              </w:rPr>
              <w:t>QDM03147</w:t>
            </w:r>
          </w:p>
        </w:tc>
      </w:tr>
    </w:tbl>
    <w:p w14:paraId="134CA62A" w14:textId="77777777" w:rsidR="001175E1" w:rsidRPr="001175E1" w:rsidRDefault="001175E1" w:rsidP="001175E1">
      <w:pPr>
        <w:spacing w:before="0"/>
        <w:rPr>
          <w:rFonts w:ascii="Arial" w:eastAsiaTheme="minorHAnsi" w:hAnsi="Arial" w:cs="Arial"/>
          <w:sz w:val="28"/>
          <w:szCs w:val="28"/>
        </w:rPr>
      </w:pPr>
    </w:p>
    <w:p w14:paraId="7E8F58B8" w14:textId="77777777" w:rsidR="001175E1" w:rsidRPr="001175E1" w:rsidRDefault="001175E1" w:rsidP="001175E1">
      <w:pPr>
        <w:spacing w:before="0"/>
        <w:rPr>
          <w:rFonts w:ascii="Arial" w:eastAsiaTheme="minorHAnsi" w:hAnsi="Arial" w:cs="Arial"/>
          <w:sz w:val="28"/>
          <w:szCs w:val="28"/>
        </w:rPr>
      </w:pPr>
    </w:p>
    <w:p w14:paraId="5C4B8546" w14:textId="77777777" w:rsidR="001175E1" w:rsidRPr="001175E1" w:rsidRDefault="001175E1" w:rsidP="001175E1">
      <w:pPr>
        <w:spacing w:before="0"/>
        <w:rPr>
          <w:rFonts w:ascii="Arial" w:eastAsiaTheme="minorHAnsi" w:hAnsi="Arial" w:cs="Arial"/>
          <w:sz w:val="28"/>
          <w:szCs w:val="28"/>
        </w:rPr>
      </w:pPr>
    </w:p>
    <w:p w14:paraId="5844C723" w14:textId="77777777" w:rsidR="001175E1" w:rsidRPr="001175E1" w:rsidRDefault="001175E1" w:rsidP="001175E1">
      <w:pPr>
        <w:spacing w:before="0" w:after="0"/>
        <w:rPr>
          <w:rFonts w:ascii="Arial" w:eastAsiaTheme="minorHAnsi" w:hAnsi="Arial" w:cs="Arial"/>
          <w:sz w:val="24"/>
          <w:szCs w:val="24"/>
        </w:rPr>
      </w:pPr>
      <w:r w:rsidRPr="001175E1">
        <w:rPr>
          <w:rFonts w:ascii="Arial" w:eastAsiaTheme="minorHAnsi" w:hAnsi="Arial" w:cs="Arial"/>
          <w:sz w:val="24"/>
          <w:szCs w:val="24"/>
        </w:rPr>
        <w:t>Übertragung der einzelnen Dateien</w:t>
      </w:r>
    </w:p>
    <w:p w14:paraId="61987B74" w14:textId="77777777" w:rsidR="001175E1" w:rsidRPr="001175E1" w:rsidRDefault="001175E1" w:rsidP="001175E1">
      <w:pPr>
        <w:spacing w:before="0" w:after="0"/>
        <w:rPr>
          <w:rFonts w:ascii="Arial" w:eastAsiaTheme="minorHAnsi" w:hAnsi="Arial" w:cs="Arial"/>
          <w:sz w:val="28"/>
          <w:szCs w:val="28"/>
        </w:rPr>
      </w:pPr>
    </w:p>
    <w:tbl>
      <w:tblPr>
        <w:tblStyle w:val="Tabellenraster1"/>
        <w:tblpPr w:leftFromText="141" w:rightFromText="141" w:vertAnchor="text" w:horzAnchor="margin" w:tblpY="137"/>
        <w:tblW w:w="0" w:type="auto"/>
        <w:tblInd w:w="0" w:type="dxa"/>
        <w:tblLook w:val="04A0" w:firstRow="1" w:lastRow="0" w:firstColumn="1" w:lastColumn="0" w:noHBand="0" w:noVBand="1"/>
      </w:tblPr>
      <w:tblGrid>
        <w:gridCol w:w="1312"/>
        <w:gridCol w:w="2247"/>
        <w:gridCol w:w="1754"/>
        <w:gridCol w:w="2125"/>
        <w:gridCol w:w="1624"/>
      </w:tblGrid>
      <w:tr w:rsidR="001175E1" w:rsidRPr="001175E1" w14:paraId="327FFC47" w14:textId="77777777" w:rsidTr="00D5065B">
        <w:tc>
          <w:tcPr>
            <w:tcW w:w="13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C50701" w14:textId="77777777" w:rsidR="001175E1" w:rsidRPr="001175E1" w:rsidRDefault="001175E1" w:rsidP="001175E1">
            <w:pPr>
              <w:rPr>
                <w:rFonts w:ascii="Arial" w:hAnsi="Arial" w:cs="Times New Roman"/>
                <w:b/>
                <w:szCs w:val="22"/>
              </w:rPr>
            </w:pPr>
            <w:r w:rsidRPr="001175E1">
              <w:rPr>
                <w:rFonts w:ascii="Arial" w:hAnsi="Arial"/>
                <w:b/>
                <w:szCs w:val="22"/>
              </w:rPr>
              <w:t>Auftragsart</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AA807C" w14:textId="77777777" w:rsidR="001175E1" w:rsidRPr="001175E1" w:rsidRDefault="001175E1" w:rsidP="001175E1">
            <w:pPr>
              <w:rPr>
                <w:rFonts w:ascii="Arial" w:hAnsi="Arial"/>
                <w:b/>
                <w:szCs w:val="22"/>
              </w:rPr>
            </w:pPr>
            <w:r w:rsidRPr="001175E1">
              <w:rPr>
                <w:rFonts w:ascii="Arial" w:hAnsi="Arial"/>
                <w:b/>
                <w:szCs w:val="22"/>
              </w:rPr>
              <w:t>Inhalt</w:t>
            </w:r>
          </w:p>
        </w:tc>
        <w:tc>
          <w:tcPr>
            <w:tcW w:w="2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100E0F" w14:textId="77777777" w:rsidR="001175E1" w:rsidRPr="001175E1" w:rsidRDefault="001175E1" w:rsidP="001175E1">
            <w:pPr>
              <w:rPr>
                <w:rFonts w:ascii="Arial" w:hAnsi="Arial" w:cs="Times New Roman"/>
                <w:b/>
                <w:szCs w:val="22"/>
              </w:rPr>
            </w:pPr>
            <w:r w:rsidRPr="001175E1">
              <w:rPr>
                <w:rFonts w:ascii="Arial" w:hAnsi="Arial"/>
                <w:b/>
                <w:szCs w:val="22"/>
              </w:rPr>
              <w:t>Format</w:t>
            </w: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F81669" w14:textId="77777777" w:rsidR="001175E1" w:rsidRPr="001175E1" w:rsidRDefault="001175E1" w:rsidP="001175E1">
            <w:pPr>
              <w:rPr>
                <w:rFonts w:ascii="Arial" w:hAnsi="Arial" w:cs="Times New Roman"/>
                <w:b/>
                <w:szCs w:val="22"/>
              </w:rPr>
            </w:pPr>
            <w:r w:rsidRPr="001175E1">
              <w:rPr>
                <w:rFonts w:ascii="Arial" w:hAnsi="Arial"/>
                <w:b/>
                <w:szCs w:val="22"/>
              </w:rPr>
              <w:t>Attribut/EU</w:t>
            </w: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80A67E" w14:textId="77777777" w:rsidR="001175E1" w:rsidRPr="001175E1" w:rsidRDefault="001175E1" w:rsidP="001175E1">
            <w:pPr>
              <w:rPr>
                <w:rFonts w:ascii="Arial" w:hAnsi="Arial"/>
                <w:b/>
                <w:szCs w:val="22"/>
              </w:rPr>
            </w:pPr>
            <w:r w:rsidRPr="001175E1">
              <w:rPr>
                <w:rFonts w:ascii="Arial" w:hAnsi="Arial"/>
                <w:b/>
                <w:szCs w:val="22"/>
              </w:rPr>
              <w:t>Richtung</w:t>
            </w:r>
          </w:p>
        </w:tc>
      </w:tr>
      <w:tr w:rsidR="001175E1" w:rsidRPr="001175E1" w14:paraId="59572CF2" w14:textId="77777777" w:rsidTr="00D5065B">
        <w:tc>
          <w:tcPr>
            <w:tcW w:w="1384" w:type="dxa"/>
            <w:tcBorders>
              <w:top w:val="single" w:sz="4" w:space="0" w:color="auto"/>
              <w:left w:val="single" w:sz="4" w:space="0" w:color="auto"/>
              <w:bottom w:val="single" w:sz="4" w:space="0" w:color="auto"/>
              <w:right w:val="single" w:sz="4" w:space="0" w:color="auto"/>
            </w:tcBorders>
            <w:hideMark/>
          </w:tcPr>
          <w:p w14:paraId="72FDF4B9" w14:textId="77777777" w:rsidR="001175E1" w:rsidRPr="001175E1" w:rsidRDefault="001175E1" w:rsidP="001175E1">
            <w:pPr>
              <w:rPr>
                <w:rFonts w:ascii="Arial" w:hAnsi="Arial" w:cs="Times New Roman"/>
                <w:szCs w:val="22"/>
              </w:rPr>
            </w:pPr>
            <w:r w:rsidRPr="001175E1">
              <w:rPr>
                <w:rFonts w:ascii="Arial" w:hAnsi="Arial"/>
                <w:szCs w:val="22"/>
              </w:rPr>
              <w:t>CCT</w:t>
            </w:r>
          </w:p>
        </w:tc>
        <w:tc>
          <w:tcPr>
            <w:tcW w:w="3402" w:type="dxa"/>
            <w:tcBorders>
              <w:top w:val="single" w:sz="4" w:space="0" w:color="auto"/>
              <w:left w:val="single" w:sz="4" w:space="0" w:color="auto"/>
              <w:bottom w:val="single" w:sz="4" w:space="0" w:color="auto"/>
              <w:right w:val="single" w:sz="4" w:space="0" w:color="auto"/>
            </w:tcBorders>
          </w:tcPr>
          <w:p w14:paraId="13A2619C" w14:textId="77777777" w:rsidR="001175E1" w:rsidRPr="001175E1" w:rsidRDefault="001175E1" w:rsidP="001175E1">
            <w:pPr>
              <w:rPr>
                <w:rFonts w:ascii="Arial" w:hAnsi="Arial"/>
                <w:szCs w:val="22"/>
              </w:rPr>
            </w:pPr>
            <w:proofErr w:type="spellStart"/>
            <w:r w:rsidRPr="001175E1">
              <w:rPr>
                <w:rFonts w:ascii="Arial" w:hAnsi="Arial"/>
                <w:szCs w:val="22"/>
              </w:rPr>
              <w:t>Chargebacks</w:t>
            </w:r>
            <w:proofErr w:type="spellEnd"/>
            <w:r w:rsidRPr="001175E1">
              <w:rPr>
                <w:rFonts w:ascii="Arial" w:hAnsi="Arial"/>
                <w:szCs w:val="22"/>
              </w:rPr>
              <w:t xml:space="preserve"> und Arbitration </w:t>
            </w:r>
            <w:proofErr w:type="spellStart"/>
            <w:r w:rsidRPr="001175E1">
              <w:rPr>
                <w:rFonts w:ascii="Arial" w:hAnsi="Arial"/>
                <w:szCs w:val="22"/>
              </w:rPr>
              <w:t>Chargebacks</w:t>
            </w:r>
            <w:proofErr w:type="spellEnd"/>
            <w:r w:rsidRPr="001175E1">
              <w:rPr>
                <w:rFonts w:ascii="Arial" w:hAnsi="Arial"/>
                <w:szCs w:val="22"/>
              </w:rPr>
              <w:t xml:space="preserve"> in Form von SEPA-Überweisungen (SCT)</w:t>
            </w:r>
          </w:p>
        </w:tc>
        <w:tc>
          <w:tcPr>
            <w:tcW w:w="2140" w:type="dxa"/>
            <w:tcBorders>
              <w:top w:val="single" w:sz="4" w:space="0" w:color="auto"/>
              <w:left w:val="single" w:sz="4" w:space="0" w:color="auto"/>
              <w:bottom w:val="single" w:sz="4" w:space="0" w:color="auto"/>
              <w:right w:val="single" w:sz="4" w:space="0" w:color="auto"/>
            </w:tcBorders>
            <w:hideMark/>
          </w:tcPr>
          <w:p w14:paraId="57874FA6" w14:textId="77777777" w:rsidR="001175E1" w:rsidRPr="001175E1" w:rsidRDefault="001175E1" w:rsidP="001175E1">
            <w:pPr>
              <w:rPr>
                <w:rFonts w:ascii="Arial" w:hAnsi="Arial"/>
                <w:szCs w:val="22"/>
              </w:rPr>
            </w:pPr>
            <w:r w:rsidRPr="001175E1">
              <w:rPr>
                <w:rFonts w:ascii="Arial" w:hAnsi="Arial"/>
                <w:szCs w:val="22"/>
              </w:rPr>
              <w:t>pain.001</w:t>
            </w:r>
          </w:p>
          <w:p w14:paraId="7D07730F" w14:textId="77777777" w:rsidR="001175E1" w:rsidRPr="001175E1" w:rsidRDefault="001175E1" w:rsidP="001175E1">
            <w:pPr>
              <w:rPr>
                <w:rFonts w:ascii="Arial" w:hAnsi="Arial" w:cs="Times New Roman"/>
                <w:szCs w:val="22"/>
              </w:rPr>
            </w:pPr>
            <w:r w:rsidRPr="001175E1">
              <w:rPr>
                <w:rFonts w:ascii="Arial" w:hAnsi="Arial"/>
                <w:szCs w:val="22"/>
              </w:rPr>
              <w:t>(DK-Formate)</w:t>
            </w:r>
          </w:p>
        </w:tc>
        <w:tc>
          <w:tcPr>
            <w:tcW w:w="2362" w:type="dxa"/>
            <w:tcBorders>
              <w:top w:val="single" w:sz="4" w:space="0" w:color="auto"/>
              <w:left w:val="single" w:sz="4" w:space="0" w:color="auto"/>
              <w:bottom w:val="single" w:sz="4" w:space="0" w:color="auto"/>
              <w:right w:val="single" w:sz="4" w:space="0" w:color="auto"/>
            </w:tcBorders>
            <w:hideMark/>
          </w:tcPr>
          <w:p w14:paraId="21D60BE6" w14:textId="77777777" w:rsidR="001175E1" w:rsidRPr="001175E1" w:rsidRDefault="001175E1" w:rsidP="001175E1">
            <w:pPr>
              <w:rPr>
                <w:rFonts w:ascii="Arial" w:hAnsi="Arial" w:cs="Times New Roman"/>
                <w:szCs w:val="22"/>
              </w:rPr>
            </w:pPr>
            <w:r w:rsidRPr="001175E1">
              <w:rPr>
                <w:rFonts w:ascii="Arial" w:hAnsi="Arial"/>
                <w:szCs w:val="22"/>
              </w:rPr>
              <w:t>O-Datei mit Transportunterschrift</w:t>
            </w:r>
          </w:p>
        </w:tc>
        <w:tc>
          <w:tcPr>
            <w:tcW w:w="2362" w:type="dxa"/>
            <w:tcBorders>
              <w:top w:val="single" w:sz="4" w:space="0" w:color="auto"/>
              <w:left w:val="single" w:sz="4" w:space="0" w:color="auto"/>
              <w:bottom w:val="single" w:sz="4" w:space="0" w:color="auto"/>
              <w:right w:val="single" w:sz="4" w:space="0" w:color="auto"/>
            </w:tcBorders>
          </w:tcPr>
          <w:p w14:paraId="2B933D5D" w14:textId="77777777" w:rsidR="001175E1" w:rsidRPr="001175E1" w:rsidRDefault="001175E1" w:rsidP="001175E1">
            <w:pPr>
              <w:rPr>
                <w:rFonts w:ascii="Arial" w:hAnsi="Arial"/>
                <w:szCs w:val="22"/>
              </w:rPr>
            </w:pPr>
            <w:r w:rsidRPr="001175E1">
              <w:rPr>
                <w:rFonts w:ascii="Arial" w:hAnsi="Arial"/>
                <w:szCs w:val="22"/>
              </w:rPr>
              <w:t>Einreichung</w:t>
            </w:r>
          </w:p>
          <w:p w14:paraId="4AA5E536" w14:textId="77777777" w:rsidR="001175E1" w:rsidRPr="001175E1" w:rsidRDefault="001175E1" w:rsidP="001175E1">
            <w:pPr>
              <w:rPr>
                <w:rFonts w:ascii="Arial" w:hAnsi="Arial"/>
                <w:szCs w:val="22"/>
              </w:rPr>
            </w:pPr>
            <w:r w:rsidRPr="001175E1">
              <w:rPr>
                <w:rFonts w:ascii="Arial" w:hAnsi="Arial"/>
                <w:szCs w:val="22"/>
              </w:rPr>
              <w:t xml:space="preserve">(FI </w:t>
            </w:r>
            <w:r w:rsidRPr="001175E1">
              <w:rPr>
                <w:rFonts w:ascii="Arial" w:hAnsi="Arial"/>
                <w:szCs w:val="22"/>
              </w:rPr>
              <w:sym w:font="Wingdings" w:char="F0E0"/>
            </w:r>
            <w:r w:rsidRPr="001175E1">
              <w:rPr>
                <w:rFonts w:ascii="Arial" w:hAnsi="Arial"/>
                <w:szCs w:val="22"/>
              </w:rPr>
              <w:t xml:space="preserve"> Helaba)</w:t>
            </w:r>
          </w:p>
        </w:tc>
      </w:tr>
      <w:tr w:rsidR="001175E1" w:rsidRPr="001175E1" w14:paraId="0F06D42C" w14:textId="77777777" w:rsidTr="00D5065B">
        <w:tc>
          <w:tcPr>
            <w:tcW w:w="1384" w:type="dxa"/>
            <w:tcBorders>
              <w:top w:val="single" w:sz="4" w:space="0" w:color="auto"/>
              <w:left w:val="single" w:sz="4" w:space="0" w:color="auto"/>
              <w:bottom w:val="single" w:sz="4" w:space="0" w:color="auto"/>
              <w:right w:val="single" w:sz="4" w:space="0" w:color="auto"/>
            </w:tcBorders>
            <w:hideMark/>
          </w:tcPr>
          <w:p w14:paraId="00642213" w14:textId="77777777" w:rsidR="001175E1" w:rsidRPr="001175E1" w:rsidRDefault="001175E1" w:rsidP="001175E1">
            <w:pPr>
              <w:rPr>
                <w:rFonts w:ascii="Arial" w:hAnsi="Arial" w:cs="Times New Roman"/>
                <w:szCs w:val="22"/>
              </w:rPr>
            </w:pPr>
            <w:r w:rsidRPr="001175E1">
              <w:rPr>
                <w:rFonts w:ascii="Arial" w:hAnsi="Arial"/>
                <w:szCs w:val="22"/>
              </w:rPr>
              <w:t>CX8</w:t>
            </w:r>
          </w:p>
        </w:tc>
        <w:tc>
          <w:tcPr>
            <w:tcW w:w="3402" w:type="dxa"/>
            <w:tcBorders>
              <w:top w:val="single" w:sz="4" w:space="0" w:color="auto"/>
              <w:left w:val="single" w:sz="4" w:space="0" w:color="auto"/>
              <w:bottom w:val="single" w:sz="4" w:space="0" w:color="auto"/>
              <w:right w:val="single" w:sz="4" w:space="0" w:color="auto"/>
            </w:tcBorders>
          </w:tcPr>
          <w:p w14:paraId="1C7BE46F" w14:textId="77777777" w:rsidR="001175E1" w:rsidRPr="001175E1" w:rsidRDefault="001175E1" w:rsidP="001175E1">
            <w:pPr>
              <w:rPr>
                <w:rFonts w:ascii="Arial" w:hAnsi="Arial"/>
                <w:szCs w:val="22"/>
              </w:rPr>
            </w:pPr>
            <w:r w:rsidRPr="001175E1">
              <w:rPr>
                <w:rFonts w:ascii="Arial" w:hAnsi="Arial"/>
                <w:szCs w:val="22"/>
              </w:rPr>
              <w:t xml:space="preserve">First </w:t>
            </w:r>
            <w:proofErr w:type="spellStart"/>
            <w:r w:rsidRPr="001175E1">
              <w:rPr>
                <w:rFonts w:ascii="Arial" w:hAnsi="Arial"/>
                <w:szCs w:val="22"/>
              </w:rPr>
              <w:t>Presentments</w:t>
            </w:r>
            <w:proofErr w:type="spellEnd"/>
            <w:r w:rsidRPr="001175E1">
              <w:rPr>
                <w:rFonts w:ascii="Arial" w:hAnsi="Arial"/>
                <w:szCs w:val="22"/>
              </w:rPr>
              <w:t xml:space="preserve"> und 2nd </w:t>
            </w:r>
            <w:proofErr w:type="spellStart"/>
            <w:r w:rsidRPr="001175E1">
              <w:rPr>
                <w:rFonts w:ascii="Arial" w:hAnsi="Arial"/>
                <w:szCs w:val="22"/>
              </w:rPr>
              <w:t>Presentments</w:t>
            </w:r>
            <w:proofErr w:type="spellEnd"/>
            <w:r w:rsidRPr="001175E1">
              <w:rPr>
                <w:rFonts w:ascii="Arial" w:hAnsi="Arial"/>
                <w:szCs w:val="22"/>
              </w:rPr>
              <w:t xml:space="preserve"> in Form von SCC-Lastschrifteinzügen</w:t>
            </w:r>
          </w:p>
        </w:tc>
        <w:tc>
          <w:tcPr>
            <w:tcW w:w="2140" w:type="dxa"/>
            <w:tcBorders>
              <w:top w:val="single" w:sz="4" w:space="0" w:color="auto"/>
              <w:left w:val="single" w:sz="4" w:space="0" w:color="auto"/>
              <w:bottom w:val="single" w:sz="4" w:space="0" w:color="auto"/>
              <w:right w:val="single" w:sz="4" w:space="0" w:color="auto"/>
            </w:tcBorders>
            <w:hideMark/>
          </w:tcPr>
          <w:p w14:paraId="57F72C46" w14:textId="77777777" w:rsidR="001175E1" w:rsidRPr="001175E1" w:rsidRDefault="001175E1" w:rsidP="001175E1">
            <w:pPr>
              <w:rPr>
                <w:rFonts w:ascii="Arial" w:hAnsi="Arial" w:cs="Times New Roman"/>
                <w:szCs w:val="22"/>
              </w:rPr>
            </w:pPr>
            <w:r w:rsidRPr="001175E1">
              <w:rPr>
                <w:rFonts w:ascii="Arial" w:hAnsi="Arial"/>
                <w:szCs w:val="22"/>
              </w:rPr>
              <w:t>pain.008.002.04</w:t>
            </w:r>
          </w:p>
        </w:tc>
        <w:tc>
          <w:tcPr>
            <w:tcW w:w="2362" w:type="dxa"/>
            <w:tcBorders>
              <w:top w:val="single" w:sz="4" w:space="0" w:color="auto"/>
              <w:left w:val="single" w:sz="4" w:space="0" w:color="auto"/>
              <w:bottom w:val="single" w:sz="4" w:space="0" w:color="auto"/>
              <w:right w:val="single" w:sz="4" w:space="0" w:color="auto"/>
            </w:tcBorders>
            <w:hideMark/>
          </w:tcPr>
          <w:p w14:paraId="406A5943" w14:textId="77777777" w:rsidR="001175E1" w:rsidRPr="001175E1" w:rsidRDefault="001175E1" w:rsidP="001175E1">
            <w:pPr>
              <w:rPr>
                <w:rFonts w:ascii="Arial" w:hAnsi="Arial" w:cs="Times New Roman"/>
                <w:szCs w:val="22"/>
              </w:rPr>
            </w:pPr>
            <w:r w:rsidRPr="001175E1">
              <w:rPr>
                <w:rFonts w:ascii="Arial" w:hAnsi="Arial"/>
                <w:szCs w:val="22"/>
              </w:rPr>
              <w:t>D-Datei mit Transportunterschrift</w:t>
            </w:r>
          </w:p>
        </w:tc>
        <w:tc>
          <w:tcPr>
            <w:tcW w:w="2362" w:type="dxa"/>
            <w:tcBorders>
              <w:top w:val="single" w:sz="4" w:space="0" w:color="auto"/>
              <w:left w:val="single" w:sz="4" w:space="0" w:color="auto"/>
              <w:bottom w:val="single" w:sz="4" w:space="0" w:color="auto"/>
              <w:right w:val="single" w:sz="4" w:space="0" w:color="auto"/>
            </w:tcBorders>
          </w:tcPr>
          <w:p w14:paraId="4AEF4564" w14:textId="77777777" w:rsidR="001175E1" w:rsidRPr="001175E1" w:rsidRDefault="001175E1" w:rsidP="001175E1">
            <w:pPr>
              <w:rPr>
                <w:rFonts w:ascii="Arial" w:hAnsi="Arial"/>
                <w:szCs w:val="22"/>
              </w:rPr>
            </w:pPr>
            <w:r w:rsidRPr="001175E1">
              <w:rPr>
                <w:rFonts w:ascii="Arial" w:hAnsi="Arial"/>
                <w:szCs w:val="22"/>
              </w:rPr>
              <w:t>Einreichung</w:t>
            </w:r>
          </w:p>
          <w:p w14:paraId="5845F64D" w14:textId="77777777" w:rsidR="001175E1" w:rsidRPr="001175E1" w:rsidRDefault="001175E1" w:rsidP="001175E1">
            <w:pPr>
              <w:rPr>
                <w:rFonts w:ascii="Arial" w:hAnsi="Arial"/>
                <w:szCs w:val="22"/>
              </w:rPr>
            </w:pPr>
            <w:r w:rsidRPr="001175E1">
              <w:rPr>
                <w:rFonts w:ascii="Arial" w:hAnsi="Arial"/>
                <w:szCs w:val="22"/>
              </w:rPr>
              <w:t xml:space="preserve">(FI </w:t>
            </w:r>
            <w:r w:rsidRPr="001175E1">
              <w:rPr>
                <w:rFonts w:ascii="Arial" w:hAnsi="Arial"/>
                <w:szCs w:val="22"/>
              </w:rPr>
              <w:sym w:font="Wingdings" w:char="F0E0"/>
            </w:r>
            <w:r w:rsidRPr="001175E1">
              <w:rPr>
                <w:rFonts w:ascii="Arial" w:hAnsi="Arial"/>
                <w:szCs w:val="22"/>
              </w:rPr>
              <w:t xml:space="preserve"> Helaba)</w:t>
            </w:r>
          </w:p>
        </w:tc>
      </w:tr>
      <w:tr w:rsidR="001175E1" w:rsidRPr="001175E1" w14:paraId="394DC1A1" w14:textId="77777777" w:rsidTr="00D5065B">
        <w:tc>
          <w:tcPr>
            <w:tcW w:w="1384" w:type="dxa"/>
            <w:tcBorders>
              <w:top w:val="single" w:sz="4" w:space="0" w:color="auto"/>
              <w:left w:val="single" w:sz="4" w:space="0" w:color="auto"/>
              <w:bottom w:val="single" w:sz="4" w:space="0" w:color="auto"/>
              <w:right w:val="single" w:sz="4" w:space="0" w:color="auto"/>
            </w:tcBorders>
            <w:hideMark/>
          </w:tcPr>
          <w:p w14:paraId="14065A8D" w14:textId="77777777" w:rsidR="001175E1" w:rsidRPr="001175E1" w:rsidRDefault="001175E1" w:rsidP="001175E1">
            <w:pPr>
              <w:rPr>
                <w:rFonts w:ascii="Arial" w:hAnsi="Arial" w:cs="Times New Roman"/>
                <w:szCs w:val="22"/>
              </w:rPr>
            </w:pPr>
            <w:r w:rsidRPr="001175E1">
              <w:rPr>
                <w:rFonts w:ascii="Arial" w:hAnsi="Arial"/>
                <w:szCs w:val="22"/>
              </w:rPr>
              <w:t>FTB</w:t>
            </w:r>
          </w:p>
        </w:tc>
        <w:tc>
          <w:tcPr>
            <w:tcW w:w="3402" w:type="dxa"/>
            <w:tcBorders>
              <w:top w:val="single" w:sz="4" w:space="0" w:color="auto"/>
              <w:left w:val="single" w:sz="4" w:space="0" w:color="auto"/>
              <w:bottom w:val="single" w:sz="4" w:space="0" w:color="auto"/>
              <w:right w:val="single" w:sz="4" w:space="0" w:color="auto"/>
            </w:tcBorders>
          </w:tcPr>
          <w:p w14:paraId="52CCA066" w14:textId="77777777" w:rsidR="001175E1" w:rsidRPr="001175E1" w:rsidRDefault="001175E1" w:rsidP="001175E1">
            <w:pPr>
              <w:rPr>
                <w:rFonts w:ascii="Arial" w:hAnsi="Arial"/>
                <w:szCs w:val="22"/>
              </w:rPr>
            </w:pPr>
            <w:r w:rsidRPr="001175E1">
              <w:rPr>
                <w:rFonts w:ascii="Arial" w:hAnsi="Arial"/>
                <w:szCs w:val="22"/>
              </w:rPr>
              <w:t xml:space="preserve">Kursdatei von </w:t>
            </w:r>
            <w:proofErr w:type="spellStart"/>
            <w:r w:rsidRPr="001175E1">
              <w:rPr>
                <w:rFonts w:ascii="Arial" w:hAnsi="Arial"/>
                <w:szCs w:val="22"/>
              </w:rPr>
              <w:t>Mastercard</w:t>
            </w:r>
            <w:proofErr w:type="spellEnd"/>
            <w:r w:rsidRPr="001175E1">
              <w:rPr>
                <w:rFonts w:ascii="Arial" w:hAnsi="Arial"/>
                <w:szCs w:val="22"/>
              </w:rPr>
              <w:t xml:space="preserve"> (T057)</w:t>
            </w:r>
          </w:p>
        </w:tc>
        <w:tc>
          <w:tcPr>
            <w:tcW w:w="2140" w:type="dxa"/>
            <w:tcBorders>
              <w:top w:val="single" w:sz="4" w:space="0" w:color="auto"/>
              <w:left w:val="single" w:sz="4" w:space="0" w:color="auto"/>
              <w:bottom w:val="single" w:sz="4" w:space="0" w:color="auto"/>
              <w:right w:val="single" w:sz="4" w:space="0" w:color="auto"/>
            </w:tcBorders>
            <w:hideMark/>
          </w:tcPr>
          <w:p w14:paraId="0F324658" w14:textId="77777777" w:rsidR="001175E1" w:rsidRPr="001175E1" w:rsidRDefault="001175E1" w:rsidP="001175E1">
            <w:pPr>
              <w:rPr>
                <w:rFonts w:ascii="Arial" w:hAnsi="Arial" w:cs="Times New Roman"/>
                <w:szCs w:val="22"/>
              </w:rPr>
            </w:pPr>
            <w:r w:rsidRPr="001175E1">
              <w:rPr>
                <w:rFonts w:ascii="Arial" w:hAnsi="Arial"/>
                <w:szCs w:val="22"/>
              </w:rPr>
              <w:t>-</w:t>
            </w:r>
          </w:p>
        </w:tc>
        <w:tc>
          <w:tcPr>
            <w:tcW w:w="2362" w:type="dxa"/>
            <w:tcBorders>
              <w:top w:val="single" w:sz="4" w:space="0" w:color="auto"/>
              <w:left w:val="single" w:sz="4" w:space="0" w:color="auto"/>
              <w:bottom w:val="single" w:sz="4" w:space="0" w:color="auto"/>
              <w:right w:val="single" w:sz="4" w:space="0" w:color="auto"/>
            </w:tcBorders>
            <w:hideMark/>
          </w:tcPr>
          <w:p w14:paraId="16C156EB" w14:textId="77777777" w:rsidR="001175E1" w:rsidRPr="001175E1" w:rsidRDefault="001175E1" w:rsidP="001175E1">
            <w:pPr>
              <w:rPr>
                <w:rFonts w:ascii="Arial" w:hAnsi="Arial" w:cs="Times New Roman"/>
                <w:szCs w:val="22"/>
              </w:rPr>
            </w:pPr>
            <w:r w:rsidRPr="001175E1">
              <w:rPr>
                <w:rFonts w:ascii="Arial" w:hAnsi="Arial"/>
                <w:szCs w:val="22"/>
              </w:rPr>
              <w:t>D-Datei mit Transportunterschrift</w:t>
            </w:r>
          </w:p>
        </w:tc>
        <w:tc>
          <w:tcPr>
            <w:tcW w:w="2362" w:type="dxa"/>
            <w:tcBorders>
              <w:top w:val="single" w:sz="4" w:space="0" w:color="auto"/>
              <w:left w:val="single" w:sz="4" w:space="0" w:color="auto"/>
              <w:bottom w:val="single" w:sz="4" w:space="0" w:color="auto"/>
              <w:right w:val="single" w:sz="4" w:space="0" w:color="auto"/>
            </w:tcBorders>
          </w:tcPr>
          <w:p w14:paraId="12302AA6" w14:textId="77777777" w:rsidR="001175E1" w:rsidRPr="001175E1" w:rsidRDefault="001175E1" w:rsidP="001175E1">
            <w:pPr>
              <w:rPr>
                <w:rFonts w:ascii="Arial" w:hAnsi="Arial"/>
                <w:szCs w:val="22"/>
              </w:rPr>
            </w:pPr>
            <w:r w:rsidRPr="001175E1">
              <w:rPr>
                <w:rFonts w:ascii="Arial" w:hAnsi="Arial"/>
                <w:szCs w:val="22"/>
              </w:rPr>
              <w:t>Einreichung</w:t>
            </w:r>
          </w:p>
          <w:p w14:paraId="5CE0DB66" w14:textId="77777777" w:rsidR="001175E1" w:rsidRPr="001175E1" w:rsidRDefault="001175E1" w:rsidP="001175E1">
            <w:pPr>
              <w:rPr>
                <w:rFonts w:ascii="Arial" w:hAnsi="Arial"/>
                <w:szCs w:val="22"/>
              </w:rPr>
            </w:pPr>
            <w:r w:rsidRPr="001175E1">
              <w:rPr>
                <w:rFonts w:ascii="Arial" w:hAnsi="Arial"/>
                <w:szCs w:val="22"/>
              </w:rPr>
              <w:t xml:space="preserve">(FI </w:t>
            </w:r>
            <w:r w:rsidRPr="001175E1">
              <w:rPr>
                <w:rFonts w:ascii="Arial" w:hAnsi="Arial"/>
                <w:szCs w:val="22"/>
              </w:rPr>
              <w:sym w:font="Wingdings" w:char="F0E0"/>
            </w:r>
            <w:r w:rsidRPr="001175E1">
              <w:rPr>
                <w:rFonts w:ascii="Arial" w:hAnsi="Arial"/>
                <w:szCs w:val="22"/>
              </w:rPr>
              <w:t xml:space="preserve"> Helaba)</w:t>
            </w:r>
          </w:p>
        </w:tc>
      </w:tr>
      <w:tr w:rsidR="001175E1" w:rsidRPr="001175E1" w14:paraId="40322169" w14:textId="77777777" w:rsidTr="00D5065B">
        <w:tc>
          <w:tcPr>
            <w:tcW w:w="1384" w:type="dxa"/>
            <w:tcBorders>
              <w:top w:val="single" w:sz="4" w:space="0" w:color="auto"/>
              <w:left w:val="single" w:sz="4" w:space="0" w:color="auto"/>
              <w:bottom w:val="single" w:sz="4" w:space="0" w:color="auto"/>
              <w:right w:val="single" w:sz="4" w:space="0" w:color="auto"/>
            </w:tcBorders>
            <w:hideMark/>
          </w:tcPr>
          <w:p w14:paraId="770A14B4" w14:textId="77777777" w:rsidR="001175E1" w:rsidRPr="001175E1" w:rsidRDefault="001175E1" w:rsidP="001175E1">
            <w:pPr>
              <w:rPr>
                <w:rFonts w:ascii="Arial" w:hAnsi="Arial" w:cs="Times New Roman"/>
                <w:szCs w:val="22"/>
              </w:rPr>
            </w:pPr>
            <w:r w:rsidRPr="001175E1">
              <w:rPr>
                <w:rFonts w:ascii="Arial" w:hAnsi="Arial"/>
                <w:szCs w:val="22"/>
              </w:rPr>
              <w:t>XFA</w:t>
            </w:r>
          </w:p>
        </w:tc>
        <w:tc>
          <w:tcPr>
            <w:tcW w:w="3402" w:type="dxa"/>
            <w:tcBorders>
              <w:top w:val="single" w:sz="4" w:space="0" w:color="auto"/>
              <w:left w:val="single" w:sz="4" w:space="0" w:color="auto"/>
              <w:bottom w:val="single" w:sz="4" w:space="0" w:color="auto"/>
              <w:right w:val="single" w:sz="4" w:space="0" w:color="auto"/>
            </w:tcBorders>
          </w:tcPr>
          <w:p w14:paraId="58C927B6" w14:textId="77777777" w:rsidR="001175E1" w:rsidRPr="001175E1" w:rsidRDefault="001175E1" w:rsidP="001175E1">
            <w:pPr>
              <w:rPr>
                <w:rFonts w:ascii="Arial" w:hAnsi="Arial"/>
                <w:szCs w:val="22"/>
              </w:rPr>
            </w:pPr>
            <w:r w:rsidRPr="001175E1">
              <w:rPr>
                <w:rFonts w:ascii="Arial" w:hAnsi="Arial"/>
                <w:szCs w:val="22"/>
              </w:rPr>
              <w:t>Kursdatei von der FI zur Anzeige aller Kurse für die Kunden</w:t>
            </w:r>
          </w:p>
        </w:tc>
        <w:tc>
          <w:tcPr>
            <w:tcW w:w="2140" w:type="dxa"/>
            <w:tcBorders>
              <w:top w:val="single" w:sz="4" w:space="0" w:color="auto"/>
              <w:left w:val="single" w:sz="4" w:space="0" w:color="auto"/>
              <w:bottom w:val="single" w:sz="4" w:space="0" w:color="auto"/>
              <w:right w:val="single" w:sz="4" w:space="0" w:color="auto"/>
            </w:tcBorders>
            <w:hideMark/>
          </w:tcPr>
          <w:p w14:paraId="380567BB" w14:textId="77777777" w:rsidR="001175E1" w:rsidRPr="001175E1" w:rsidRDefault="001175E1" w:rsidP="001175E1">
            <w:pPr>
              <w:rPr>
                <w:rFonts w:ascii="Arial" w:hAnsi="Arial" w:cs="Times New Roman"/>
                <w:szCs w:val="22"/>
              </w:rPr>
            </w:pPr>
            <w:r w:rsidRPr="001175E1">
              <w:rPr>
                <w:rFonts w:ascii="Arial" w:hAnsi="Arial"/>
                <w:szCs w:val="22"/>
              </w:rPr>
              <w:t>siehe Fachkonzept</w:t>
            </w:r>
          </w:p>
        </w:tc>
        <w:tc>
          <w:tcPr>
            <w:tcW w:w="2362" w:type="dxa"/>
            <w:tcBorders>
              <w:top w:val="single" w:sz="4" w:space="0" w:color="auto"/>
              <w:left w:val="single" w:sz="4" w:space="0" w:color="auto"/>
              <w:bottom w:val="single" w:sz="4" w:space="0" w:color="auto"/>
              <w:right w:val="single" w:sz="4" w:space="0" w:color="auto"/>
            </w:tcBorders>
            <w:hideMark/>
          </w:tcPr>
          <w:p w14:paraId="42693904" w14:textId="77777777" w:rsidR="001175E1" w:rsidRPr="001175E1" w:rsidRDefault="001175E1" w:rsidP="001175E1">
            <w:pPr>
              <w:rPr>
                <w:rFonts w:ascii="Arial" w:hAnsi="Arial" w:cs="Times New Roman"/>
                <w:szCs w:val="22"/>
              </w:rPr>
            </w:pPr>
            <w:r w:rsidRPr="001175E1">
              <w:rPr>
                <w:rFonts w:ascii="Arial" w:hAnsi="Arial"/>
                <w:szCs w:val="22"/>
              </w:rPr>
              <w:t>D-Datei mit Transportunterschrift</w:t>
            </w:r>
          </w:p>
        </w:tc>
        <w:tc>
          <w:tcPr>
            <w:tcW w:w="2362" w:type="dxa"/>
            <w:tcBorders>
              <w:top w:val="single" w:sz="4" w:space="0" w:color="auto"/>
              <w:left w:val="single" w:sz="4" w:space="0" w:color="auto"/>
              <w:bottom w:val="single" w:sz="4" w:space="0" w:color="auto"/>
              <w:right w:val="single" w:sz="4" w:space="0" w:color="auto"/>
            </w:tcBorders>
          </w:tcPr>
          <w:p w14:paraId="59BD1E40" w14:textId="77777777" w:rsidR="001175E1" w:rsidRPr="001175E1" w:rsidRDefault="001175E1" w:rsidP="001175E1">
            <w:pPr>
              <w:rPr>
                <w:rFonts w:ascii="Arial" w:hAnsi="Arial"/>
                <w:szCs w:val="22"/>
              </w:rPr>
            </w:pPr>
            <w:r w:rsidRPr="001175E1">
              <w:rPr>
                <w:rFonts w:ascii="Arial" w:hAnsi="Arial"/>
                <w:szCs w:val="22"/>
              </w:rPr>
              <w:t>Einreichung</w:t>
            </w:r>
          </w:p>
          <w:p w14:paraId="473E683F" w14:textId="77777777" w:rsidR="001175E1" w:rsidRPr="001175E1" w:rsidRDefault="001175E1" w:rsidP="001175E1">
            <w:pPr>
              <w:rPr>
                <w:rFonts w:ascii="Arial" w:hAnsi="Arial"/>
                <w:szCs w:val="22"/>
              </w:rPr>
            </w:pPr>
            <w:r w:rsidRPr="001175E1">
              <w:rPr>
                <w:rFonts w:ascii="Arial" w:hAnsi="Arial"/>
                <w:szCs w:val="22"/>
              </w:rPr>
              <w:t xml:space="preserve">(FI </w:t>
            </w:r>
            <w:r w:rsidRPr="001175E1">
              <w:rPr>
                <w:rFonts w:ascii="Arial" w:hAnsi="Arial"/>
                <w:szCs w:val="22"/>
              </w:rPr>
              <w:sym w:font="Wingdings" w:char="F0E0"/>
            </w:r>
            <w:r w:rsidRPr="001175E1">
              <w:rPr>
                <w:rFonts w:ascii="Arial" w:hAnsi="Arial"/>
                <w:szCs w:val="22"/>
              </w:rPr>
              <w:t xml:space="preserve"> Helaba)</w:t>
            </w:r>
          </w:p>
        </w:tc>
      </w:tr>
      <w:tr w:rsidR="001175E1" w:rsidRPr="001175E1" w14:paraId="30D381AB" w14:textId="77777777" w:rsidTr="00D5065B">
        <w:tc>
          <w:tcPr>
            <w:tcW w:w="1384" w:type="dxa"/>
            <w:tcBorders>
              <w:top w:val="single" w:sz="4" w:space="0" w:color="auto"/>
              <w:left w:val="single" w:sz="4" w:space="0" w:color="auto"/>
              <w:bottom w:val="single" w:sz="4" w:space="0" w:color="auto"/>
              <w:right w:val="single" w:sz="4" w:space="0" w:color="auto"/>
            </w:tcBorders>
            <w:hideMark/>
          </w:tcPr>
          <w:p w14:paraId="5E38A1E5" w14:textId="77777777" w:rsidR="001175E1" w:rsidRPr="001175E1" w:rsidRDefault="001175E1" w:rsidP="001175E1">
            <w:pPr>
              <w:rPr>
                <w:rFonts w:ascii="Arial" w:hAnsi="Arial" w:cs="Times New Roman"/>
                <w:szCs w:val="22"/>
              </w:rPr>
            </w:pPr>
            <w:r w:rsidRPr="001175E1">
              <w:rPr>
                <w:rFonts w:ascii="Arial" w:hAnsi="Arial"/>
                <w:szCs w:val="22"/>
              </w:rPr>
              <w:t>XFE</w:t>
            </w:r>
          </w:p>
        </w:tc>
        <w:tc>
          <w:tcPr>
            <w:tcW w:w="3402" w:type="dxa"/>
            <w:tcBorders>
              <w:top w:val="single" w:sz="4" w:space="0" w:color="auto"/>
              <w:left w:val="single" w:sz="4" w:space="0" w:color="auto"/>
              <w:bottom w:val="single" w:sz="4" w:space="0" w:color="auto"/>
              <w:right w:val="single" w:sz="4" w:space="0" w:color="auto"/>
            </w:tcBorders>
          </w:tcPr>
          <w:p w14:paraId="3DA7A57C" w14:textId="77777777" w:rsidR="001175E1" w:rsidRPr="001175E1" w:rsidRDefault="001175E1" w:rsidP="001175E1">
            <w:pPr>
              <w:rPr>
                <w:rFonts w:ascii="Arial" w:hAnsi="Arial"/>
                <w:szCs w:val="22"/>
              </w:rPr>
            </w:pPr>
            <w:r w:rsidRPr="001175E1">
              <w:rPr>
                <w:rFonts w:ascii="Arial" w:hAnsi="Arial"/>
                <w:szCs w:val="22"/>
              </w:rPr>
              <w:t>täglicher DMC-Verarbeitungs-nachweis</w:t>
            </w:r>
          </w:p>
        </w:tc>
        <w:tc>
          <w:tcPr>
            <w:tcW w:w="2140" w:type="dxa"/>
            <w:tcBorders>
              <w:top w:val="single" w:sz="4" w:space="0" w:color="auto"/>
              <w:left w:val="single" w:sz="4" w:space="0" w:color="auto"/>
              <w:bottom w:val="single" w:sz="4" w:space="0" w:color="auto"/>
              <w:right w:val="single" w:sz="4" w:space="0" w:color="auto"/>
            </w:tcBorders>
            <w:hideMark/>
          </w:tcPr>
          <w:p w14:paraId="638450F9" w14:textId="77777777" w:rsidR="001175E1" w:rsidRPr="001175E1" w:rsidRDefault="001175E1" w:rsidP="001175E1">
            <w:pPr>
              <w:rPr>
                <w:rFonts w:ascii="Arial" w:hAnsi="Arial" w:cs="Times New Roman"/>
                <w:szCs w:val="22"/>
              </w:rPr>
            </w:pPr>
            <w:r w:rsidRPr="001175E1">
              <w:rPr>
                <w:rFonts w:ascii="Arial" w:hAnsi="Arial"/>
                <w:szCs w:val="22"/>
              </w:rPr>
              <w:t>siehe Fachkonzept</w:t>
            </w:r>
          </w:p>
        </w:tc>
        <w:tc>
          <w:tcPr>
            <w:tcW w:w="2362" w:type="dxa"/>
            <w:tcBorders>
              <w:top w:val="single" w:sz="4" w:space="0" w:color="auto"/>
              <w:left w:val="single" w:sz="4" w:space="0" w:color="auto"/>
              <w:bottom w:val="single" w:sz="4" w:space="0" w:color="auto"/>
              <w:right w:val="single" w:sz="4" w:space="0" w:color="auto"/>
            </w:tcBorders>
            <w:hideMark/>
          </w:tcPr>
          <w:p w14:paraId="662352DF" w14:textId="77777777" w:rsidR="001175E1" w:rsidRPr="001175E1" w:rsidRDefault="001175E1" w:rsidP="001175E1">
            <w:pPr>
              <w:rPr>
                <w:rFonts w:ascii="Arial" w:hAnsi="Arial" w:cs="Times New Roman"/>
                <w:szCs w:val="22"/>
              </w:rPr>
            </w:pPr>
            <w:r w:rsidRPr="001175E1">
              <w:rPr>
                <w:rFonts w:ascii="Arial" w:hAnsi="Arial"/>
                <w:szCs w:val="22"/>
              </w:rPr>
              <w:t>D-Datei mit Transportunterschrift</w:t>
            </w:r>
          </w:p>
        </w:tc>
        <w:tc>
          <w:tcPr>
            <w:tcW w:w="2362" w:type="dxa"/>
            <w:tcBorders>
              <w:top w:val="single" w:sz="4" w:space="0" w:color="auto"/>
              <w:left w:val="single" w:sz="4" w:space="0" w:color="auto"/>
              <w:bottom w:val="single" w:sz="4" w:space="0" w:color="auto"/>
              <w:right w:val="single" w:sz="4" w:space="0" w:color="auto"/>
            </w:tcBorders>
          </w:tcPr>
          <w:p w14:paraId="742F1CDC" w14:textId="77777777" w:rsidR="001175E1" w:rsidRPr="001175E1" w:rsidRDefault="001175E1" w:rsidP="001175E1">
            <w:pPr>
              <w:rPr>
                <w:rFonts w:ascii="Arial" w:hAnsi="Arial"/>
                <w:szCs w:val="22"/>
              </w:rPr>
            </w:pPr>
            <w:r w:rsidRPr="001175E1">
              <w:rPr>
                <w:rFonts w:ascii="Arial" w:hAnsi="Arial"/>
                <w:szCs w:val="22"/>
              </w:rPr>
              <w:t>Einreichung</w:t>
            </w:r>
          </w:p>
          <w:p w14:paraId="4E731AAF" w14:textId="77777777" w:rsidR="001175E1" w:rsidRPr="001175E1" w:rsidRDefault="001175E1" w:rsidP="001175E1">
            <w:pPr>
              <w:rPr>
                <w:rFonts w:ascii="Arial" w:hAnsi="Arial"/>
                <w:szCs w:val="22"/>
              </w:rPr>
            </w:pPr>
            <w:r w:rsidRPr="001175E1">
              <w:rPr>
                <w:rFonts w:ascii="Arial" w:hAnsi="Arial"/>
                <w:szCs w:val="22"/>
              </w:rPr>
              <w:t xml:space="preserve">(FI </w:t>
            </w:r>
            <w:r w:rsidRPr="001175E1">
              <w:rPr>
                <w:rFonts w:ascii="Arial" w:hAnsi="Arial"/>
                <w:szCs w:val="22"/>
              </w:rPr>
              <w:sym w:font="Wingdings" w:char="F0E0"/>
            </w:r>
            <w:r w:rsidRPr="001175E1">
              <w:rPr>
                <w:rFonts w:ascii="Arial" w:hAnsi="Arial"/>
                <w:szCs w:val="22"/>
              </w:rPr>
              <w:t xml:space="preserve"> Helaba)</w:t>
            </w:r>
          </w:p>
        </w:tc>
      </w:tr>
      <w:tr w:rsidR="001175E1" w:rsidRPr="001175E1" w14:paraId="27660EF3" w14:textId="77777777" w:rsidTr="00D5065B">
        <w:tc>
          <w:tcPr>
            <w:tcW w:w="1384" w:type="dxa"/>
            <w:tcBorders>
              <w:top w:val="single" w:sz="4" w:space="0" w:color="auto"/>
              <w:left w:val="single" w:sz="4" w:space="0" w:color="auto"/>
              <w:bottom w:val="single" w:sz="4" w:space="0" w:color="auto"/>
              <w:right w:val="single" w:sz="4" w:space="0" w:color="auto"/>
            </w:tcBorders>
            <w:hideMark/>
          </w:tcPr>
          <w:p w14:paraId="3D224BA5" w14:textId="77777777" w:rsidR="001175E1" w:rsidRPr="001175E1" w:rsidRDefault="001175E1" w:rsidP="001175E1">
            <w:pPr>
              <w:rPr>
                <w:rFonts w:ascii="Arial" w:hAnsi="Arial" w:cs="Times New Roman"/>
                <w:szCs w:val="22"/>
              </w:rPr>
            </w:pPr>
            <w:r w:rsidRPr="001175E1">
              <w:rPr>
                <w:rFonts w:ascii="Arial" w:hAnsi="Arial"/>
                <w:szCs w:val="22"/>
              </w:rPr>
              <w:t>XFH</w:t>
            </w:r>
          </w:p>
        </w:tc>
        <w:tc>
          <w:tcPr>
            <w:tcW w:w="3402" w:type="dxa"/>
            <w:tcBorders>
              <w:top w:val="single" w:sz="4" w:space="0" w:color="auto"/>
              <w:left w:val="single" w:sz="4" w:space="0" w:color="auto"/>
              <w:bottom w:val="single" w:sz="4" w:space="0" w:color="auto"/>
              <w:right w:val="single" w:sz="4" w:space="0" w:color="auto"/>
            </w:tcBorders>
          </w:tcPr>
          <w:p w14:paraId="67BCE091" w14:textId="77777777" w:rsidR="001175E1" w:rsidRPr="001175E1" w:rsidRDefault="001175E1" w:rsidP="001175E1">
            <w:pPr>
              <w:rPr>
                <w:rFonts w:ascii="Arial" w:hAnsi="Arial"/>
                <w:szCs w:val="22"/>
              </w:rPr>
            </w:pPr>
            <w:r w:rsidRPr="001175E1">
              <w:rPr>
                <w:rFonts w:ascii="Arial" w:hAnsi="Arial"/>
                <w:szCs w:val="22"/>
              </w:rPr>
              <w:t>monatliche DMC-Abrechnungsdatei</w:t>
            </w:r>
          </w:p>
        </w:tc>
        <w:tc>
          <w:tcPr>
            <w:tcW w:w="2140" w:type="dxa"/>
            <w:tcBorders>
              <w:top w:val="single" w:sz="4" w:space="0" w:color="auto"/>
              <w:left w:val="single" w:sz="4" w:space="0" w:color="auto"/>
              <w:bottom w:val="single" w:sz="4" w:space="0" w:color="auto"/>
              <w:right w:val="single" w:sz="4" w:space="0" w:color="auto"/>
            </w:tcBorders>
            <w:hideMark/>
          </w:tcPr>
          <w:p w14:paraId="53FFFC88" w14:textId="77777777" w:rsidR="001175E1" w:rsidRPr="001175E1" w:rsidRDefault="001175E1" w:rsidP="001175E1">
            <w:pPr>
              <w:rPr>
                <w:rFonts w:ascii="Arial" w:hAnsi="Arial" w:cs="Times New Roman"/>
                <w:szCs w:val="22"/>
              </w:rPr>
            </w:pPr>
            <w:r w:rsidRPr="001175E1">
              <w:rPr>
                <w:rFonts w:ascii="Arial" w:hAnsi="Arial"/>
                <w:szCs w:val="22"/>
              </w:rPr>
              <w:t>siehe Fachkonzept</w:t>
            </w:r>
          </w:p>
        </w:tc>
        <w:tc>
          <w:tcPr>
            <w:tcW w:w="2362" w:type="dxa"/>
            <w:tcBorders>
              <w:top w:val="single" w:sz="4" w:space="0" w:color="auto"/>
              <w:left w:val="single" w:sz="4" w:space="0" w:color="auto"/>
              <w:bottom w:val="single" w:sz="4" w:space="0" w:color="auto"/>
              <w:right w:val="single" w:sz="4" w:space="0" w:color="auto"/>
            </w:tcBorders>
            <w:hideMark/>
          </w:tcPr>
          <w:p w14:paraId="1E87CFCA" w14:textId="77777777" w:rsidR="001175E1" w:rsidRPr="001175E1" w:rsidRDefault="001175E1" w:rsidP="001175E1">
            <w:pPr>
              <w:rPr>
                <w:rFonts w:ascii="Arial" w:hAnsi="Arial" w:cs="Times New Roman"/>
                <w:szCs w:val="22"/>
              </w:rPr>
            </w:pPr>
            <w:r w:rsidRPr="001175E1">
              <w:rPr>
                <w:rFonts w:ascii="Arial" w:hAnsi="Arial"/>
                <w:szCs w:val="22"/>
              </w:rPr>
              <w:t>D-Datei mit Transportunterschrift</w:t>
            </w:r>
          </w:p>
        </w:tc>
        <w:tc>
          <w:tcPr>
            <w:tcW w:w="2362" w:type="dxa"/>
            <w:tcBorders>
              <w:top w:val="single" w:sz="4" w:space="0" w:color="auto"/>
              <w:left w:val="single" w:sz="4" w:space="0" w:color="auto"/>
              <w:bottom w:val="single" w:sz="4" w:space="0" w:color="auto"/>
              <w:right w:val="single" w:sz="4" w:space="0" w:color="auto"/>
            </w:tcBorders>
          </w:tcPr>
          <w:p w14:paraId="5B3B3ED0" w14:textId="77777777" w:rsidR="001175E1" w:rsidRPr="001175E1" w:rsidRDefault="001175E1" w:rsidP="001175E1">
            <w:pPr>
              <w:rPr>
                <w:rFonts w:ascii="Arial" w:hAnsi="Arial"/>
                <w:szCs w:val="22"/>
              </w:rPr>
            </w:pPr>
            <w:r w:rsidRPr="001175E1">
              <w:rPr>
                <w:rFonts w:ascii="Arial" w:hAnsi="Arial"/>
                <w:szCs w:val="22"/>
              </w:rPr>
              <w:t>Einreichung</w:t>
            </w:r>
          </w:p>
          <w:p w14:paraId="0AE5A7E1" w14:textId="77777777" w:rsidR="001175E1" w:rsidRPr="001175E1" w:rsidRDefault="001175E1" w:rsidP="001175E1">
            <w:pPr>
              <w:rPr>
                <w:rFonts w:ascii="Arial" w:hAnsi="Arial"/>
                <w:szCs w:val="22"/>
              </w:rPr>
            </w:pPr>
            <w:r w:rsidRPr="001175E1">
              <w:rPr>
                <w:rFonts w:ascii="Arial" w:hAnsi="Arial"/>
                <w:szCs w:val="22"/>
              </w:rPr>
              <w:t xml:space="preserve">(FI </w:t>
            </w:r>
            <w:r w:rsidRPr="001175E1">
              <w:rPr>
                <w:rFonts w:ascii="Arial" w:hAnsi="Arial"/>
                <w:szCs w:val="22"/>
              </w:rPr>
              <w:sym w:font="Wingdings" w:char="F0E0"/>
            </w:r>
            <w:r w:rsidRPr="001175E1">
              <w:rPr>
                <w:rFonts w:ascii="Arial" w:hAnsi="Arial"/>
                <w:szCs w:val="22"/>
              </w:rPr>
              <w:t xml:space="preserve"> Helaba)</w:t>
            </w:r>
          </w:p>
        </w:tc>
      </w:tr>
      <w:tr w:rsidR="001175E1" w:rsidRPr="001175E1" w14:paraId="661626B0" w14:textId="77777777" w:rsidTr="00D5065B">
        <w:tc>
          <w:tcPr>
            <w:tcW w:w="1384" w:type="dxa"/>
            <w:tcBorders>
              <w:top w:val="single" w:sz="4" w:space="0" w:color="auto"/>
              <w:left w:val="single" w:sz="4" w:space="0" w:color="auto"/>
              <w:bottom w:val="single" w:sz="4" w:space="0" w:color="auto"/>
              <w:right w:val="single" w:sz="4" w:space="0" w:color="auto"/>
            </w:tcBorders>
            <w:hideMark/>
          </w:tcPr>
          <w:p w14:paraId="11583A33" w14:textId="77777777" w:rsidR="001175E1" w:rsidRPr="001175E1" w:rsidRDefault="001175E1" w:rsidP="001175E1">
            <w:pPr>
              <w:rPr>
                <w:rFonts w:ascii="Arial" w:hAnsi="Arial" w:cs="Times New Roman"/>
                <w:szCs w:val="22"/>
              </w:rPr>
            </w:pPr>
            <w:r w:rsidRPr="001175E1">
              <w:rPr>
                <w:rFonts w:ascii="Arial" w:hAnsi="Arial"/>
                <w:szCs w:val="22"/>
              </w:rPr>
              <w:t>YFA</w:t>
            </w:r>
          </w:p>
        </w:tc>
        <w:tc>
          <w:tcPr>
            <w:tcW w:w="3402" w:type="dxa"/>
            <w:tcBorders>
              <w:top w:val="single" w:sz="4" w:space="0" w:color="auto"/>
              <w:left w:val="single" w:sz="4" w:space="0" w:color="auto"/>
              <w:bottom w:val="single" w:sz="4" w:space="0" w:color="auto"/>
              <w:right w:val="single" w:sz="4" w:space="0" w:color="auto"/>
            </w:tcBorders>
          </w:tcPr>
          <w:p w14:paraId="00BD79AB" w14:textId="77777777" w:rsidR="001175E1" w:rsidRPr="001175E1" w:rsidRDefault="001175E1" w:rsidP="001175E1">
            <w:pPr>
              <w:rPr>
                <w:rFonts w:ascii="Arial" w:hAnsi="Arial"/>
                <w:szCs w:val="22"/>
              </w:rPr>
            </w:pPr>
            <w:r w:rsidRPr="001175E1">
              <w:rPr>
                <w:rFonts w:ascii="Arial" w:hAnsi="Arial"/>
                <w:szCs w:val="22"/>
              </w:rPr>
              <w:t>Kursdatei von der Helaba zur Erstellung der ZV-Dateien</w:t>
            </w:r>
          </w:p>
        </w:tc>
        <w:tc>
          <w:tcPr>
            <w:tcW w:w="2140" w:type="dxa"/>
            <w:tcBorders>
              <w:top w:val="single" w:sz="4" w:space="0" w:color="auto"/>
              <w:left w:val="single" w:sz="4" w:space="0" w:color="auto"/>
              <w:bottom w:val="single" w:sz="4" w:space="0" w:color="auto"/>
              <w:right w:val="single" w:sz="4" w:space="0" w:color="auto"/>
            </w:tcBorders>
            <w:hideMark/>
          </w:tcPr>
          <w:p w14:paraId="7FF13F01" w14:textId="77777777" w:rsidR="001175E1" w:rsidRPr="001175E1" w:rsidRDefault="001175E1" w:rsidP="001175E1">
            <w:pPr>
              <w:rPr>
                <w:rFonts w:ascii="Arial" w:hAnsi="Arial" w:cs="Times New Roman"/>
                <w:szCs w:val="22"/>
              </w:rPr>
            </w:pPr>
            <w:r w:rsidRPr="001175E1">
              <w:rPr>
                <w:rFonts w:ascii="Arial" w:hAnsi="Arial"/>
                <w:szCs w:val="22"/>
              </w:rPr>
              <w:t>siehe Fachkonzept</w:t>
            </w:r>
          </w:p>
        </w:tc>
        <w:tc>
          <w:tcPr>
            <w:tcW w:w="2362" w:type="dxa"/>
            <w:tcBorders>
              <w:top w:val="single" w:sz="4" w:space="0" w:color="auto"/>
              <w:left w:val="single" w:sz="4" w:space="0" w:color="auto"/>
              <w:bottom w:val="single" w:sz="4" w:space="0" w:color="auto"/>
              <w:right w:val="single" w:sz="4" w:space="0" w:color="auto"/>
            </w:tcBorders>
            <w:hideMark/>
          </w:tcPr>
          <w:p w14:paraId="650AF7CF" w14:textId="77777777" w:rsidR="001175E1" w:rsidRPr="001175E1" w:rsidRDefault="001175E1" w:rsidP="001175E1">
            <w:pPr>
              <w:rPr>
                <w:rFonts w:ascii="Arial" w:hAnsi="Arial" w:cs="Times New Roman"/>
                <w:szCs w:val="22"/>
              </w:rPr>
            </w:pPr>
          </w:p>
        </w:tc>
        <w:tc>
          <w:tcPr>
            <w:tcW w:w="2362" w:type="dxa"/>
            <w:tcBorders>
              <w:top w:val="single" w:sz="4" w:space="0" w:color="auto"/>
              <w:left w:val="single" w:sz="4" w:space="0" w:color="auto"/>
              <w:bottom w:val="single" w:sz="4" w:space="0" w:color="auto"/>
              <w:right w:val="single" w:sz="4" w:space="0" w:color="auto"/>
            </w:tcBorders>
          </w:tcPr>
          <w:p w14:paraId="70D19B89" w14:textId="77777777" w:rsidR="001175E1" w:rsidRPr="001175E1" w:rsidRDefault="001175E1" w:rsidP="001175E1">
            <w:pPr>
              <w:rPr>
                <w:rFonts w:ascii="Arial" w:hAnsi="Arial" w:cs="Times New Roman"/>
                <w:szCs w:val="22"/>
              </w:rPr>
            </w:pPr>
            <w:r w:rsidRPr="001175E1">
              <w:rPr>
                <w:rFonts w:ascii="Arial" w:hAnsi="Arial" w:cs="Times New Roman"/>
                <w:szCs w:val="22"/>
              </w:rPr>
              <w:t>Bereitstellung</w:t>
            </w:r>
          </w:p>
          <w:p w14:paraId="3448C0B8" w14:textId="77777777" w:rsidR="001175E1" w:rsidRPr="001175E1" w:rsidRDefault="001175E1" w:rsidP="001175E1">
            <w:pPr>
              <w:rPr>
                <w:rFonts w:ascii="Arial" w:hAnsi="Arial" w:cs="Times New Roman"/>
                <w:szCs w:val="22"/>
              </w:rPr>
            </w:pPr>
            <w:r w:rsidRPr="001175E1">
              <w:rPr>
                <w:rFonts w:ascii="Arial" w:hAnsi="Arial" w:cs="Times New Roman"/>
                <w:szCs w:val="22"/>
              </w:rPr>
              <w:t xml:space="preserve">(Helaba </w:t>
            </w:r>
            <w:r w:rsidRPr="001175E1">
              <w:rPr>
                <w:rFonts w:ascii="Arial" w:hAnsi="Arial" w:cs="Times New Roman"/>
                <w:szCs w:val="22"/>
              </w:rPr>
              <w:sym w:font="Wingdings" w:char="F0E0"/>
            </w:r>
            <w:r w:rsidRPr="001175E1">
              <w:rPr>
                <w:rFonts w:ascii="Arial" w:hAnsi="Arial" w:cs="Times New Roman"/>
                <w:szCs w:val="22"/>
              </w:rPr>
              <w:t xml:space="preserve"> FI)</w:t>
            </w:r>
          </w:p>
        </w:tc>
      </w:tr>
    </w:tbl>
    <w:p w14:paraId="7AD71197" w14:textId="77777777" w:rsidR="001175E1" w:rsidRDefault="001175E1" w:rsidP="001175E1">
      <w:pPr>
        <w:spacing w:before="0"/>
        <w:rPr>
          <w:rFonts w:ascii="Arial" w:eastAsiaTheme="minorHAnsi" w:hAnsi="Arial" w:cs="Arial"/>
          <w:sz w:val="28"/>
          <w:szCs w:val="28"/>
        </w:rPr>
      </w:pPr>
    </w:p>
    <w:p w14:paraId="27CABE06" w14:textId="77777777" w:rsidR="001175E1" w:rsidRPr="001175E1" w:rsidRDefault="001175E1" w:rsidP="001175E1">
      <w:pPr>
        <w:pStyle w:val="berschrift3"/>
        <w:rPr>
          <w:rFonts w:eastAsiaTheme="minorHAnsi"/>
        </w:rPr>
      </w:pPr>
      <w:bookmarkStart w:id="143" w:name="_Toc83102732"/>
      <w:r>
        <w:rPr>
          <w:rFonts w:eastAsiaTheme="minorHAnsi"/>
        </w:rPr>
        <w:t>EBICS-STC‘s</w:t>
      </w:r>
      <w:bookmarkEnd w:id="143"/>
    </w:p>
    <w:p w14:paraId="27E8C2E0" w14:textId="77777777" w:rsidR="001175E1" w:rsidRDefault="001175E1" w:rsidP="001175E1">
      <w:pPr>
        <w:autoSpaceDE w:val="0"/>
        <w:autoSpaceDN w:val="0"/>
        <w:spacing w:before="40" w:after="40" w:line="240" w:lineRule="auto"/>
        <w:rPr>
          <w:rFonts w:ascii="Segoe UI" w:eastAsia="Times New Roman" w:hAnsi="Segoe UI" w:cs="Segoe UI"/>
          <w:color w:val="000000"/>
          <w:lang w:eastAsia="de-DE"/>
        </w:rPr>
      </w:pPr>
    </w:p>
    <w:p w14:paraId="2788C4EC" w14:textId="77777777" w:rsidR="001175E1" w:rsidRPr="001175E1" w:rsidRDefault="00976AB2" w:rsidP="001175E1">
      <w:pPr>
        <w:autoSpaceDE w:val="0"/>
        <w:autoSpaceDN w:val="0"/>
        <w:spacing w:before="40" w:after="40" w:line="240" w:lineRule="auto"/>
        <w:rPr>
          <w:rFonts w:ascii="Calibri" w:eastAsia="Times New Roman" w:hAnsi="Calibri" w:cs="Times New Roman"/>
          <w:sz w:val="22"/>
          <w:szCs w:val="22"/>
          <w:lang w:eastAsia="de-DE"/>
        </w:rPr>
      </w:pPr>
      <w:r>
        <w:rPr>
          <w:rFonts w:ascii="Segoe UI" w:eastAsia="Times New Roman" w:hAnsi="Segoe UI" w:cs="Segoe UI"/>
          <w:color w:val="000000"/>
          <w:lang w:eastAsia="de-DE"/>
        </w:rPr>
        <w:t xml:space="preserve">Im SDSF ist die EBICS-STCs unter dem folgenden </w:t>
      </w:r>
      <w:proofErr w:type="spellStart"/>
      <w:r>
        <w:rPr>
          <w:rFonts w:ascii="Segoe UI" w:eastAsia="Times New Roman" w:hAnsi="Segoe UI" w:cs="Segoe UI"/>
          <w:color w:val="000000"/>
          <w:lang w:eastAsia="de-DE"/>
        </w:rPr>
        <w:t>Jobnamen</w:t>
      </w:r>
      <w:proofErr w:type="spellEnd"/>
      <w:r>
        <w:rPr>
          <w:rFonts w:ascii="Segoe UI" w:eastAsia="Times New Roman" w:hAnsi="Segoe UI" w:cs="Segoe UI"/>
          <w:color w:val="000000"/>
          <w:lang w:eastAsia="de-DE"/>
        </w:rPr>
        <w:t xml:space="preserve"> zu finden: </w:t>
      </w:r>
      <w:proofErr w:type="spellStart"/>
      <w:r w:rsidR="001175E1" w:rsidRPr="001175E1">
        <w:rPr>
          <w:rFonts w:ascii="Segoe UI" w:eastAsia="Times New Roman" w:hAnsi="Segoe UI" w:cs="Segoe UI"/>
          <w:color w:val="000000"/>
          <w:lang w:eastAsia="de-DE"/>
        </w:rPr>
        <w:t>YECADgrp</w:t>
      </w:r>
      <w:proofErr w:type="spellEnd"/>
      <w:r>
        <w:rPr>
          <w:rFonts w:ascii="Segoe UI" w:eastAsia="Times New Roman" w:hAnsi="Segoe UI" w:cs="Segoe UI"/>
          <w:color w:val="000000"/>
          <w:lang w:eastAsia="de-DE"/>
        </w:rPr>
        <w:t xml:space="preserve"> (ETAPS insb. </w:t>
      </w:r>
      <w:r w:rsidR="001175E1" w:rsidRPr="001175E1">
        <w:rPr>
          <w:rFonts w:ascii="Segoe UI" w:eastAsia="Times New Roman" w:hAnsi="Segoe UI" w:cs="Segoe UI"/>
          <w:color w:val="000000"/>
          <w:lang w:eastAsia="de-DE"/>
        </w:rPr>
        <w:t>YECADG32</w:t>
      </w:r>
      <w:r>
        <w:rPr>
          <w:rFonts w:ascii="Segoe UI" w:eastAsia="Times New Roman" w:hAnsi="Segoe UI" w:cs="Segoe UI"/>
          <w:color w:val="000000"/>
          <w:lang w:eastAsia="de-DE"/>
        </w:rPr>
        <w:t xml:space="preserve"> für die Tests mit der Helaba).</w:t>
      </w:r>
      <w:r w:rsidR="001175E1" w:rsidRPr="001175E1">
        <w:rPr>
          <w:rFonts w:ascii="Segoe UI" w:eastAsia="Times New Roman" w:hAnsi="Segoe UI" w:cs="Segoe UI"/>
          <w:color w:val="000000"/>
          <w:lang w:eastAsia="de-DE"/>
        </w:rPr>
        <w:t xml:space="preserve"> </w:t>
      </w:r>
    </w:p>
    <w:p w14:paraId="44F75864" w14:textId="77777777" w:rsidR="00C56C1B" w:rsidRDefault="00C56C1B" w:rsidP="00A33851"/>
    <w:p w14:paraId="6006D92E" w14:textId="77777777" w:rsidR="001175E1" w:rsidRDefault="001175E1" w:rsidP="00A33851"/>
    <w:p w14:paraId="01C6A649" w14:textId="77777777" w:rsidR="00302224" w:rsidRDefault="00302224" w:rsidP="00A33851"/>
    <w:p w14:paraId="3CE5F990" w14:textId="77777777" w:rsidR="00C56C1B" w:rsidRDefault="00C56C1B" w:rsidP="00A33851"/>
    <w:p w14:paraId="5DA3E83F" w14:textId="77777777" w:rsidR="00C56C1B" w:rsidRDefault="00C56C1B" w:rsidP="00A33851"/>
    <w:p w14:paraId="7411AF0C" w14:textId="77777777" w:rsidR="00C56C1B" w:rsidRDefault="00C56C1B" w:rsidP="00A33851"/>
    <w:p w14:paraId="65754A5B" w14:textId="77777777" w:rsidR="00C56C1B" w:rsidRDefault="00C56C1B" w:rsidP="00A33851"/>
    <w:p w14:paraId="5FB26D95" w14:textId="77777777" w:rsidR="00C56C1B" w:rsidRDefault="00C56C1B" w:rsidP="00A33851"/>
    <w:p w14:paraId="5B22D5E1" w14:textId="77777777" w:rsidR="00C56C1B" w:rsidRDefault="00C56C1B" w:rsidP="00A33851"/>
    <w:p w14:paraId="6273F007" w14:textId="77777777" w:rsidR="00C56C1B" w:rsidRDefault="00C56C1B" w:rsidP="00A33851"/>
    <w:p w14:paraId="14CC2DD6" w14:textId="77777777" w:rsidR="00C56C1B" w:rsidRDefault="00C56C1B" w:rsidP="00A33851"/>
    <w:p w14:paraId="780736CB" w14:textId="77777777" w:rsidR="00C56C1B" w:rsidRDefault="00C56C1B" w:rsidP="00A33851"/>
    <w:p w14:paraId="47CDF199" w14:textId="77777777" w:rsidR="00C56C1B" w:rsidRDefault="00C56C1B" w:rsidP="00A33851"/>
    <w:p w14:paraId="42BA4B21" w14:textId="77777777" w:rsidR="00C56C1B" w:rsidRDefault="00C56C1B" w:rsidP="00A33851"/>
    <w:p w14:paraId="7FE114F0" w14:textId="77777777" w:rsidR="00C56C1B" w:rsidRDefault="00C56C1B" w:rsidP="00A33851"/>
    <w:p w14:paraId="78ED473A" w14:textId="77777777" w:rsidR="00C56C1B" w:rsidRDefault="00C56C1B" w:rsidP="00A33851"/>
    <w:p w14:paraId="41D268A4" w14:textId="77777777" w:rsidR="00C56C1B" w:rsidRDefault="00C56C1B" w:rsidP="00A33851"/>
    <w:p w14:paraId="40053D0F" w14:textId="77777777" w:rsidR="00C56C1B" w:rsidRDefault="00C56C1B" w:rsidP="00A33851"/>
    <w:p w14:paraId="24044E5B" w14:textId="77777777" w:rsidR="00C56C1B" w:rsidRDefault="00C56C1B" w:rsidP="00A33851"/>
    <w:p w14:paraId="543EADBB" w14:textId="77777777" w:rsidR="00C56C1B" w:rsidRDefault="00C56C1B" w:rsidP="00A33851"/>
    <w:p w14:paraId="039BD360" w14:textId="77777777" w:rsidR="00C56C1B" w:rsidRDefault="00C56C1B" w:rsidP="00A33851"/>
    <w:p w14:paraId="0C08C7B2" w14:textId="77777777" w:rsidR="00C56C1B" w:rsidRDefault="00C56C1B" w:rsidP="00A33851"/>
    <w:p w14:paraId="47E1A585" w14:textId="77777777" w:rsidR="00C56C1B" w:rsidRDefault="00C56C1B" w:rsidP="00A33851"/>
    <w:p w14:paraId="3697BF73" w14:textId="77777777" w:rsidR="00C56C1B" w:rsidRDefault="00C56C1B" w:rsidP="00A33851"/>
    <w:p w14:paraId="76987A56" w14:textId="77777777" w:rsidR="000A3C73" w:rsidRDefault="000A3C73" w:rsidP="000A3C73">
      <w:pPr>
        <w:spacing w:before="0" w:after="0"/>
        <w:rPr>
          <w:rFonts w:ascii="Courier New" w:hAnsi="Courier New" w:cs="Courier New"/>
          <w:sz w:val="16"/>
          <w:szCs w:val="16"/>
        </w:rPr>
      </w:pPr>
    </w:p>
    <w:sectPr w:rsidR="000A3C73" w:rsidSect="00FF5C88">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E0F3C" w14:textId="77777777" w:rsidR="00916F1B" w:rsidRDefault="00916F1B" w:rsidP="00CB2DC5">
      <w:pPr>
        <w:spacing w:before="0" w:after="0" w:line="240" w:lineRule="auto"/>
      </w:pPr>
      <w:r>
        <w:separator/>
      </w:r>
    </w:p>
  </w:endnote>
  <w:endnote w:type="continuationSeparator" w:id="0">
    <w:p w14:paraId="17F44D6F" w14:textId="77777777" w:rsidR="00916F1B" w:rsidRDefault="00916F1B" w:rsidP="00CB2D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45Light">
    <w:altName w:val="Calibri"/>
    <w:panose1 w:val="00000000000000000000"/>
    <w:charset w:val="00"/>
    <w:family w:val="auto"/>
    <w:notTrueType/>
    <w:pitch w:val="default"/>
    <w:sig w:usb0="00000003" w:usb1="00000000" w:usb2="00000000" w:usb3="00000000" w:csb0="00000001" w:csb1="00000000"/>
  </w:font>
  <w:font w:name="TT1769o00">
    <w:panose1 w:val="00000000000000000000"/>
    <w:charset w:val="00"/>
    <w:family w:val="auto"/>
    <w:notTrueType/>
    <w:pitch w:val="default"/>
    <w:sig w:usb0="00000003" w:usb1="00000000" w:usb2="00000000" w:usb3="00000000" w:csb0="00000001" w:csb1="00000000"/>
  </w:font>
  <w:font w:name="TT1770o00">
    <w:panose1 w:val="00000000000000000000"/>
    <w:charset w:val="00"/>
    <w:family w:val="auto"/>
    <w:notTrueType/>
    <w:pitch w:val="default"/>
    <w:sig w:usb0="00000003" w:usb1="00000000" w:usb2="00000000" w:usb3="00000000" w:csb0="00000001" w:csb1="00000000"/>
  </w:font>
  <w:font w:name="MarkOffcForMC">
    <w:altName w:val="MS Mincho"/>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618106"/>
      <w:docPartObj>
        <w:docPartGallery w:val="Page Numbers (Bottom of Page)"/>
        <w:docPartUnique/>
      </w:docPartObj>
    </w:sdtPr>
    <w:sdtEndPr/>
    <w:sdtContent>
      <w:p w14:paraId="7073A51D" w14:textId="77777777" w:rsidR="00916F1B" w:rsidRDefault="00916F1B">
        <w:pPr>
          <w:pStyle w:val="Fuzeile"/>
          <w:jc w:val="center"/>
        </w:pPr>
        <w:r>
          <w:fldChar w:fldCharType="begin"/>
        </w:r>
        <w:r>
          <w:instrText>PAGE   \* MERGEFORMAT</w:instrText>
        </w:r>
        <w:r>
          <w:fldChar w:fldCharType="separate"/>
        </w:r>
        <w:r>
          <w:rPr>
            <w:noProof/>
          </w:rPr>
          <w:t>8</w:t>
        </w:r>
        <w:r>
          <w:fldChar w:fldCharType="end"/>
        </w:r>
      </w:p>
    </w:sdtContent>
  </w:sdt>
  <w:p w14:paraId="1F9237FB" w14:textId="77777777" w:rsidR="00916F1B" w:rsidRDefault="00916F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6D43D" w14:textId="77777777" w:rsidR="00916F1B" w:rsidRDefault="00916F1B" w:rsidP="00CB2DC5">
      <w:pPr>
        <w:spacing w:before="0" w:after="0" w:line="240" w:lineRule="auto"/>
      </w:pPr>
      <w:r>
        <w:separator/>
      </w:r>
    </w:p>
  </w:footnote>
  <w:footnote w:type="continuationSeparator" w:id="0">
    <w:p w14:paraId="3A317A46" w14:textId="77777777" w:rsidR="00916F1B" w:rsidRDefault="00916F1B" w:rsidP="00CB2DC5">
      <w:pPr>
        <w:spacing w:before="0" w:after="0" w:line="240" w:lineRule="auto"/>
      </w:pPr>
      <w:r>
        <w:continuationSeparator/>
      </w:r>
    </w:p>
  </w:footnote>
  <w:footnote w:id="1">
    <w:p w14:paraId="2F51E805" w14:textId="77777777" w:rsidR="00916F1B" w:rsidRDefault="00916F1B" w:rsidP="002014F1">
      <w:pPr>
        <w:rPr>
          <w:sz w:val="16"/>
        </w:rPr>
      </w:pPr>
      <w:r w:rsidRPr="00120A03">
        <w:rPr>
          <w:vertAlign w:val="superscript"/>
        </w:rPr>
        <w:footnoteRef/>
      </w:r>
      <w:r w:rsidRPr="00120A03">
        <w:rPr>
          <w:vertAlign w:val="superscript"/>
        </w:rPr>
        <w:t xml:space="preserve"> </w:t>
      </w:r>
      <w:r>
        <w:rPr>
          <w:b/>
          <w:sz w:val="16"/>
        </w:rPr>
        <w:t xml:space="preserve">A = </w:t>
      </w:r>
      <w:r>
        <w:rPr>
          <w:sz w:val="16"/>
        </w:rPr>
        <w:t xml:space="preserve">alphanumerisch, </w:t>
      </w:r>
      <w:r>
        <w:rPr>
          <w:b/>
          <w:sz w:val="16"/>
        </w:rPr>
        <w:t xml:space="preserve">B = </w:t>
      </w:r>
      <w:r>
        <w:rPr>
          <w:sz w:val="16"/>
        </w:rPr>
        <w:t xml:space="preserve">binär, </w:t>
      </w:r>
      <w:r>
        <w:rPr>
          <w:b/>
          <w:sz w:val="16"/>
        </w:rPr>
        <w:t xml:space="preserve">FB = </w:t>
      </w:r>
      <w:r>
        <w:rPr>
          <w:sz w:val="16"/>
        </w:rPr>
        <w:t xml:space="preserve">Funktionsbyte, </w:t>
      </w:r>
      <w:r>
        <w:rPr>
          <w:b/>
          <w:sz w:val="16"/>
        </w:rPr>
        <w:t xml:space="preserve">N = </w:t>
      </w:r>
      <w:r>
        <w:rPr>
          <w:sz w:val="16"/>
        </w:rPr>
        <w:t xml:space="preserve">numerisch ohne Vorzeichen, </w:t>
      </w:r>
      <w:r>
        <w:rPr>
          <w:b/>
          <w:sz w:val="16"/>
        </w:rPr>
        <w:t xml:space="preserve">NV = </w:t>
      </w:r>
      <w:r>
        <w:rPr>
          <w:sz w:val="16"/>
        </w:rPr>
        <w:t xml:space="preserve">numerisch mit Vorzeichen, </w:t>
      </w:r>
      <w:r>
        <w:rPr>
          <w:b/>
          <w:sz w:val="16"/>
        </w:rPr>
        <w:t xml:space="preserve">P = </w:t>
      </w:r>
      <w:r>
        <w:rPr>
          <w:sz w:val="16"/>
        </w:rPr>
        <w:t xml:space="preserve">gepackt ohne, Vorzeichen, </w:t>
      </w:r>
      <w:r>
        <w:rPr>
          <w:b/>
          <w:sz w:val="16"/>
        </w:rPr>
        <w:t xml:space="preserve">PO = </w:t>
      </w:r>
      <w:r>
        <w:rPr>
          <w:sz w:val="16"/>
        </w:rPr>
        <w:t xml:space="preserve">gepackt ohne Vorzeichen-Halbbyte, </w:t>
      </w:r>
      <w:r>
        <w:rPr>
          <w:b/>
          <w:sz w:val="16"/>
        </w:rPr>
        <w:t xml:space="preserve">PV = </w:t>
      </w:r>
      <w:r>
        <w:rPr>
          <w:sz w:val="16"/>
        </w:rPr>
        <w:t xml:space="preserve">gepackt mit Vorzeichen, </w:t>
      </w:r>
      <w:r>
        <w:rPr>
          <w:b/>
          <w:sz w:val="16"/>
        </w:rPr>
        <w:t xml:space="preserve">X = </w:t>
      </w:r>
      <w:r>
        <w:rPr>
          <w:sz w:val="16"/>
        </w:rPr>
        <w:t>hexadezimal</w:t>
      </w:r>
    </w:p>
    <w:p w14:paraId="743ECAF3" w14:textId="77777777" w:rsidR="00916F1B" w:rsidRDefault="00916F1B" w:rsidP="002014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75AC"/>
    <w:multiLevelType w:val="hybridMultilevel"/>
    <w:tmpl w:val="0F3244B6"/>
    <w:lvl w:ilvl="0" w:tplc="0407000B">
      <w:start w:val="1"/>
      <w:numFmt w:val="bullet"/>
      <w:lvlText w:val=""/>
      <w:lvlJc w:val="left"/>
      <w:pPr>
        <w:ind w:left="262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1" w15:restartNumberingAfterBreak="0">
    <w:nsid w:val="1189739E"/>
    <w:multiLevelType w:val="hybridMultilevel"/>
    <w:tmpl w:val="392A4AC4"/>
    <w:lvl w:ilvl="0" w:tplc="7D60338E">
      <w:start w:val="79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669E4"/>
    <w:multiLevelType w:val="hybridMultilevel"/>
    <w:tmpl w:val="83D4E4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B069E8"/>
    <w:multiLevelType w:val="hybridMultilevel"/>
    <w:tmpl w:val="955ED2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8D2009"/>
    <w:multiLevelType w:val="hybridMultilevel"/>
    <w:tmpl w:val="6322A1D6"/>
    <w:lvl w:ilvl="0" w:tplc="F4A4CF9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AF86AA0"/>
    <w:multiLevelType w:val="hybridMultilevel"/>
    <w:tmpl w:val="9C1C4C48"/>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6" w15:restartNumberingAfterBreak="0">
    <w:nsid w:val="439E4AEF"/>
    <w:multiLevelType w:val="hybridMultilevel"/>
    <w:tmpl w:val="E81C12CA"/>
    <w:lvl w:ilvl="0" w:tplc="5288BDE4">
      <w:start w:val="1"/>
      <w:numFmt w:val="decimal"/>
      <w:lvlText w:val="%1."/>
      <w:lvlJc w:val="left"/>
      <w:pPr>
        <w:ind w:left="720" w:hanging="360"/>
      </w:pPr>
      <w:rPr>
        <w:strike w:val="0"/>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9B802F9"/>
    <w:multiLevelType w:val="hybridMultilevel"/>
    <w:tmpl w:val="588EABA4"/>
    <w:lvl w:ilvl="0" w:tplc="9A729F80">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8" w15:restartNumberingAfterBreak="0">
    <w:nsid w:val="6B6260DC"/>
    <w:multiLevelType w:val="hybridMultilevel"/>
    <w:tmpl w:val="28023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181FD4"/>
    <w:multiLevelType w:val="hybridMultilevel"/>
    <w:tmpl w:val="80E8D9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FD6229C"/>
    <w:multiLevelType w:val="hybridMultilevel"/>
    <w:tmpl w:val="2492733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CB27BF"/>
    <w:multiLevelType w:val="hybridMultilevel"/>
    <w:tmpl w:val="889E84A2"/>
    <w:lvl w:ilvl="0" w:tplc="3146ACB0">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303FA0"/>
    <w:multiLevelType w:val="hybridMultilevel"/>
    <w:tmpl w:val="2DD837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7E278C7"/>
    <w:multiLevelType w:val="hybridMultilevel"/>
    <w:tmpl w:val="D8445D5E"/>
    <w:lvl w:ilvl="0" w:tplc="75ACD93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E9E584E"/>
    <w:multiLevelType w:val="hybridMultilevel"/>
    <w:tmpl w:val="CDA26B8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0"/>
  </w:num>
  <w:num w:numId="3">
    <w:abstractNumId w:val="7"/>
  </w:num>
  <w:num w:numId="4">
    <w:abstractNumId w:val="1"/>
  </w:num>
  <w:num w:numId="5">
    <w:abstractNumId w:val="14"/>
  </w:num>
  <w:num w:numId="6">
    <w:abstractNumId w:val="3"/>
  </w:num>
  <w:num w:numId="7">
    <w:abstractNumId w:val="11"/>
  </w:num>
  <w:num w:numId="8">
    <w:abstractNumId w:val="6"/>
  </w:num>
  <w:num w:numId="9">
    <w:abstractNumId w:val="12"/>
  </w:num>
  <w:num w:numId="10">
    <w:abstractNumId w:val="4"/>
  </w:num>
  <w:num w:numId="11">
    <w:abstractNumId w:val="2"/>
  </w:num>
  <w:num w:numId="12">
    <w:abstractNumId w:val="9"/>
  </w:num>
  <w:num w:numId="13">
    <w:abstractNumId w:val="5"/>
  </w:num>
  <w:num w:numId="14">
    <w:abstractNumId w:val="8"/>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ückebaum, Konrad">
    <w15:presenceInfo w15:providerId="AD" w15:userId="S-1-5-21-3743566655-1516676842-665083914-53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trackRevisions/>
  <w:defaultTabStop w:val="708"/>
  <w:hyphenationZone w:val="425"/>
  <w:characterSpacingControl w:val="doNotCompress"/>
  <w:hdrShapeDefaults>
    <o:shapedefaults v:ext="edit" spidmax="2539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F4F"/>
    <w:rsid w:val="00000075"/>
    <w:rsid w:val="00004B82"/>
    <w:rsid w:val="00004FE7"/>
    <w:rsid w:val="000117F3"/>
    <w:rsid w:val="00012779"/>
    <w:rsid w:val="000137A2"/>
    <w:rsid w:val="000239E8"/>
    <w:rsid w:val="00024BFF"/>
    <w:rsid w:val="00025062"/>
    <w:rsid w:val="00027AE2"/>
    <w:rsid w:val="00027DFC"/>
    <w:rsid w:val="000302BA"/>
    <w:rsid w:val="00030D5B"/>
    <w:rsid w:val="00031AF0"/>
    <w:rsid w:val="000321FA"/>
    <w:rsid w:val="00033539"/>
    <w:rsid w:val="00036BF8"/>
    <w:rsid w:val="00037200"/>
    <w:rsid w:val="00044ECC"/>
    <w:rsid w:val="00044F16"/>
    <w:rsid w:val="00046F99"/>
    <w:rsid w:val="00051431"/>
    <w:rsid w:val="00051C17"/>
    <w:rsid w:val="00053343"/>
    <w:rsid w:val="00053FFC"/>
    <w:rsid w:val="0005431F"/>
    <w:rsid w:val="00056491"/>
    <w:rsid w:val="00056C32"/>
    <w:rsid w:val="00064E1C"/>
    <w:rsid w:val="000658E2"/>
    <w:rsid w:val="0006592F"/>
    <w:rsid w:val="0006646D"/>
    <w:rsid w:val="000675D6"/>
    <w:rsid w:val="00067A04"/>
    <w:rsid w:val="00073E19"/>
    <w:rsid w:val="0008029C"/>
    <w:rsid w:val="0008561A"/>
    <w:rsid w:val="00087A26"/>
    <w:rsid w:val="00093EEF"/>
    <w:rsid w:val="00094930"/>
    <w:rsid w:val="000A11F0"/>
    <w:rsid w:val="000A16CA"/>
    <w:rsid w:val="000A3C73"/>
    <w:rsid w:val="000A3E9E"/>
    <w:rsid w:val="000A46A9"/>
    <w:rsid w:val="000A73F9"/>
    <w:rsid w:val="000B05EB"/>
    <w:rsid w:val="000B2C65"/>
    <w:rsid w:val="000B5130"/>
    <w:rsid w:val="000B548D"/>
    <w:rsid w:val="000B63B5"/>
    <w:rsid w:val="000B746F"/>
    <w:rsid w:val="000B74BA"/>
    <w:rsid w:val="000C0325"/>
    <w:rsid w:val="000C12AB"/>
    <w:rsid w:val="000C139C"/>
    <w:rsid w:val="000C2135"/>
    <w:rsid w:val="000C3ADB"/>
    <w:rsid w:val="000C3DD2"/>
    <w:rsid w:val="000C5782"/>
    <w:rsid w:val="000D1C4A"/>
    <w:rsid w:val="000D294D"/>
    <w:rsid w:val="000D3288"/>
    <w:rsid w:val="000D3E84"/>
    <w:rsid w:val="000D4CC8"/>
    <w:rsid w:val="000D66EB"/>
    <w:rsid w:val="000D7218"/>
    <w:rsid w:val="000E2BF1"/>
    <w:rsid w:val="000E4000"/>
    <w:rsid w:val="000F05A0"/>
    <w:rsid w:val="000F0A7A"/>
    <w:rsid w:val="000F2ACA"/>
    <w:rsid w:val="000F2D7D"/>
    <w:rsid w:val="000F66EA"/>
    <w:rsid w:val="00100B18"/>
    <w:rsid w:val="0010236B"/>
    <w:rsid w:val="0010443D"/>
    <w:rsid w:val="001072A0"/>
    <w:rsid w:val="00110D1C"/>
    <w:rsid w:val="00111CC6"/>
    <w:rsid w:val="001175E1"/>
    <w:rsid w:val="00120F4F"/>
    <w:rsid w:val="00122420"/>
    <w:rsid w:val="00127EBF"/>
    <w:rsid w:val="0013063D"/>
    <w:rsid w:val="00130BC0"/>
    <w:rsid w:val="0013509B"/>
    <w:rsid w:val="001360E0"/>
    <w:rsid w:val="001464E6"/>
    <w:rsid w:val="00147302"/>
    <w:rsid w:val="00147814"/>
    <w:rsid w:val="00147888"/>
    <w:rsid w:val="00150D10"/>
    <w:rsid w:val="001559AA"/>
    <w:rsid w:val="0016305C"/>
    <w:rsid w:val="00163537"/>
    <w:rsid w:val="00166871"/>
    <w:rsid w:val="00173EAE"/>
    <w:rsid w:val="00173EF0"/>
    <w:rsid w:val="00174227"/>
    <w:rsid w:val="00175D40"/>
    <w:rsid w:val="00177FC0"/>
    <w:rsid w:val="001827F6"/>
    <w:rsid w:val="001857E8"/>
    <w:rsid w:val="001859CF"/>
    <w:rsid w:val="00191C5E"/>
    <w:rsid w:val="001932D2"/>
    <w:rsid w:val="00193FAF"/>
    <w:rsid w:val="001950E3"/>
    <w:rsid w:val="001972AD"/>
    <w:rsid w:val="001A25FF"/>
    <w:rsid w:val="001A344B"/>
    <w:rsid w:val="001A71AC"/>
    <w:rsid w:val="001A73F8"/>
    <w:rsid w:val="001B01C1"/>
    <w:rsid w:val="001B1CC6"/>
    <w:rsid w:val="001B6770"/>
    <w:rsid w:val="001B6C0D"/>
    <w:rsid w:val="001C0E56"/>
    <w:rsid w:val="001C355E"/>
    <w:rsid w:val="001C5BD3"/>
    <w:rsid w:val="001C6B6B"/>
    <w:rsid w:val="001D4AD6"/>
    <w:rsid w:val="001E127C"/>
    <w:rsid w:val="001E2610"/>
    <w:rsid w:val="001E4D25"/>
    <w:rsid w:val="001F6EA7"/>
    <w:rsid w:val="002014F1"/>
    <w:rsid w:val="002017B9"/>
    <w:rsid w:val="00202491"/>
    <w:rsid w:val="002042A3"/>
    <w:rsid w:val="00204354"/>
    <w:rsid w:val="0020614F"/>
    <w:rsid w:val="00211059"/>
    <w:rsid w:val="00212315"/>
    <w:rsid w:val="00214B83"/>
    <w:rsid w:val="002157C7"/>
    <w:rsid w:val="00216B24"/>
    <w:rsid w:val="00217613"/>
    <w:rsid w:val="00220EA6"/>
    <w:rsid w:val="0022220D"/>
    <w:rsid w:val="002223C9"/>
    <w:rsid w:val="00222C3A"/>
    <w:rsid w:val="00224709"/>
    <w:rsid w:val="00224BA4"/>
    <w:rsid w:val="00225BB1"/>
    <w:rsid w:val="00226B7E"/>
    <w:rsid w:val="00227C26"/>
    <w:rsid w:val="00230344"/>
    <w:rsid w:val="00231058"/>
    <w:rsid w:val="00233173"/>
    <w:rsid w:val="0023661F"/>
    <w:rsid w:val="002406C3"/>
    <w:rsid w:val="00242C19"/>
    <w:rsid w:val="00247CDA"/>
    <w:rsid w:val="002514AE"/>
    <w:rsid w:val="00253167"/>
    <w:rsid w:val="00257EC4"/>
    <w:rsid w:val="002633CA"/>
    <w:rsid w:val="00267D58"/>
    <w:rsid w:val="002712C6"/>
    <w:rsid w:val="00274864"/>
    <w:rsid w:val="00276EFE"/>
    <w:rsid w:val="00283B78"/>
    <w:rsid w:val="00285051"/>
    <w:rsid w:val="0028621B"/>
    <w:rsid w:val="00286E3F"/>
    <w:rsid w:val="00290DE8"/>
    <w:rsid w:val="0029223E"/>
    <w:rsid w:val="002956BD"/>
    <w:rsid w:val="00295B97"/>
    <w:rsid w:val="002968EE"/>
    <w:rsid w:val="00297DF5"/>
    <w:rsid w:val="00297E02"/>
    <w:rsid w:val="002A3809"/>
    <w:rsid w:val="002A47C1"/>
    <w:rsid w:val="002A4BAD"/>
    <w:rsid w:val="002A594F"/>
    <w:rsid w:val="002A61A8"/>
    <w:rsid w:val="002B186E"/>
    <w:rsid w:val="002B27EC"/>
    <w:rsid w:val="002B4FD7"/>
    <w:rsid w:val="002B5797"/>
    <w:rsid w:val="002B6796"/>
    <w:rsid w:val="002B7FE3"/>
    <w:rsid w:val="002C5842"/>
    <w:rsid w:val="002D0ED8"/>
    <w:rsid w:val="002D1EB5"/>
    <w:rsid w:val="002E1844"/>
    <w:rsid w:val="002E280D"/>
    <w:rsid w:val="002E2A2A"/>
    <w:rsid w:val="002E2E5A"/>
    <w:rsid w:val="002E38F3"/>
    <w:rsid w:val="002E6C16"/>
    <w:rsid w:val="002E7044"/>
    <w:rsid w:val="002F487A"/>
    <w:rsid w:val="002F57A2"/>
    <w:rsid w:val="002F627C"/>
    <w:rsid w:val="002F7D5D"/>
    <w:rsid w:val="00300678"/>
    <w:rsid w:val="00302224"/>
    <w:rsid w:val="003022C9"/>
    <w:rsid w:val="00305B30"/>
    <w:rsid w:val="00305EC7"/>
    <w:rsid w:val="00305F96"/>
    <w:rsid w:val="00310EDE"/>
    <w:rsid w:val="00311996"/>
    <w:rsid w:val="00321B92"/>
    <w:rsid w:val="0032303D"/>
    <w:rsid w:val="00323A6E"/>
    <w:rsid w:val="00324A02"/>
    <w:rsid w:val="00326FCD"/>
    <w:rsid w:val="00327484"/>
    <w:rsid w:val="00335526"/>
    <w:rsid w:val="0033605F"/>
    <w:rsid w:val="003370AF"/>
    <w:rsid w:val="00340328"/>
    <w:rsid w:val="003411A0"/>
    <w:rsid w:val="003434DB"/>
    <w:rsid w:val="0035233B"/>
    <w:rsid w:val="00354742"/>
    <w:rsid w:val="0036088A"/>
    <w:rsid w:val="00361681"/>
    <w:rsid w:val="00364582"/>
    <w:rsid w:val="00375E61"/>
    <w:rsid w:val="00376891"/>
    <w:rsid w:val="003808BF"/>
    <w:rsid w:val="00382083"/>
    <w:rsid w:val="00392C96"/>
    <w:rsid w:val="00393A0C"/>
    <w:rsid w:val="00393BEB"/>
    <w:rsid w:val="00397517"/>
    <w:rsid w:val="003978D7"/>
    <w:rsid w:val="003A3B7A"/>
    <w:rsid w:val="003A3D05"/>
    <w:rsid w:val="003A578D"/>
    <w:rsid w:val="003A5A15"/>
    <w:rsid w:val="003B172A"/>
    <w:rsid w:val="003B2CB9"/>
    <w:rsid w:val="003B51A8"/>
    <w:rsid w:val="003B7061"/>
    <w:rsid w:val="003C15FB"/>
    <w:rsid w:val="003C1DB3"/>
    <w:rsid w:val="003C4A58"/>
    <w:rsid w:val="003C552E"/>
    <w:rsid w:val="003C75CE"/>
    <w:rsid w:val="003D0F63"/>
    <w:rsid w:val="003D211F"/>
    <w:rsid w:val="003D2503"/>
    <w:rsid w:val="003D3429"/>
    <w:rsid w:val="003D3D73"/>
    <w:rsid w:val="003D5157"/>
    <w:rsid w:val="003D7722"/>
    <w:rsid w:val="003E0C28"/>
    <w:rsid w:val="003E1873"/>
    <w:rsid w:val="003E437C"/>
    <w:rsid w:val="003E4E49"/>
    <w:rsid w:val="003F0C9D"/>
    <w:rsid w:val="003F176F"/>
    <w:rsid w:val="003F5E4A"/>
    <w:rsid w:val="00400DE3"/>
    <w:rsid w:val="00403F18"/>
    <w:rsid w:val="004048E6"/>
    <w:rsid w:val="00405A60"/>
    <w:rsid w:val="00407CB9"/>
    <w:rsid w:val="00410A0A"/>
    <w:rsid w:val="004123F5"/>
    <w:rsid w:val="00413842"/>
    <w:rsid w:val="00413B52"/>
    <w:rsid w:val="00415E8F"/>
    <w:rsid w:val="00416A6A"/>
    <w:rsid w:val="004230E0"/>
    <w:rsid w:val="00423E84"/>
    <w:rsid w:val="00425117"/>
    <w:rsid w:val="0042552F"/>
    <w:rsid w:val="00425829"/>
    <w:rsid w:val="00440BEF"/>
    <w:rsid w:val="0044229D"/>
    <w:rsid w:val="00451090"/>
    <w:rsid w:val="00453338"/>
    <w:rsid w:val="00454765"/>
    <w:rsid w:val="00454B6E"/>
    <w:rsid w:val="00455A2E"/>
    <w:rsid w:val="00455C8F"/>
    <w:rsid w:val="00456F58"/>
    <w:rsid w:val="00456FF9"/>
    <w:rsid w:val="0047407F"/>
    <w:rsid w:val="00476770"/>
    <w:rsid w:val="00476E72"/>
    <w:rsid w:val="00483956"/>
    <w:rsid w:val="00483A1D"/>
    <w:rsid w:val="0048541B"/>
    <w:rsid w:val="00490921"/>
    <w:rsid w:val="00492E80"/>
    <w:rsid w:val="004958B6"/>
    <w:rsid w:val="004A1071"/>
    <w:rsid w:val="004A1213"/>
    <w:rsid w:val="004A1DB0"/>
    <w:rsid w:val="004A22B4"/>
    <w:rsid w:val="004A3CEF"/>
    <w:rsid w:val="004B0CD5"/>
    <w:rsid w:val="004B1246"/>
    <w:rsid w:val="004B170A"/>
    <w:rsid w:val="004B1A11"/>
    <w:rsid w:val="004B259E"/>
    <w:rsid w:val="004B67E2"/>
    <w:rsid w:val="004C06CB"/>
    <w:rsid w:val="004C188A"/>
    <w:rsid w:val="004C197F"/>
    <w:rsid w:val="004C3162"/>
    <w:rsid w:val="004C3759"/>
    <w:rsid w:val="004C3ABD"/>
    <w:rsid w:val="004D22BE"/>
    <w:rsid w:val="004E09CB"/>
    <w:rsid w:val="004E292A"/>
    <w:rsid w:val="004E2A02"/>
    <w:rsid w:val="004E316C"/>
    <w:rsid w:val="004E597A"/>
    <w:rsid w:val="004E665E"/>
    <w:rsid w:val="004E71D9"/>
    <w:rsid w:val="004F0A6D"/>
    <w:rsid w:val="004F1B55"/>
    <w:rsid w:val="004F2251"/>
    <w:rsid w:val="004F5B9B"/>
    <w:rsid w:val="00500C59"/>
    <w:rsid w:val="00502D2C"/>
    <w:rsid w:val="00503A5A"/>
    <w:rsid w:val="00504BE2"/>
    <w:rsid w:val="0050501C"/>
    <w:rsid w:val="005063C0"/>
    <w:rsid w:val="00510315"/>
    <w:rsid w:val="0051096F"/>
    <w:rsid w:val="0051187B"/>
    <w:rsid w:val="00512ABE"/>
    <w:rsid w:val="00513C2D"/>
    <w:rsid w:val="00514DDB"/>
    <w:rsid w:val="005176A0"/>
    <w:rsid w:val="005211D8"/>
    <w:rsid w:val="0052530C"/>
    <w:rsid w:val="00526301"/>
    <w:rsid w:val="00526F8D"/>
    <w:rsid w:val="005275F9"/>
    <w:rsid w:val="00532E38"/>
    <w:rsid w:val="005363A4"/>
    <w:rsid w:val="00537535"/>
    <w:rsid w:val="005448C0"/>
    <w:rsid w:val="00545932"/>
    <w:rsid w:val="00547247"/>
    <w:rsid w:val="00553927"/>
    <w:rsid w:val="00554083"/>
    <w:rsid w:val="005560AF"/>
    <w:rsid w:val="0056126D"/>
    <w:rsid w:val="005619BB"/>
    <w:rsid w:val="0056335A"/>
    <w:rsid w:val="00565FCA"/>
    <w:rsid w:val="00570AC1"/>
    <w:rsid w:val="00572125"/>
    <w:rsid w:val="00572180"/>
    <w:rsid w:val="005737E4"/>
    <w:rsid w:val="00573C39"/>
    <w:rsid w:val="0057721B"/>
    <w:rsid w:val="0058235C"/>
    <w:rsid w:val="0058402B"/>
    <w:rsid w:val="005907CC"/>
    <w:rsid w:val="00594D1A"/>
    <w:rsid w:val="005975F3"/>
    <w:rsid w:val="005A10BE"/>
    <w:rsid w:val="005A2459"/>
    <w:rsid w:val="005A2B7C"/>
    <w:rsid w:val="005A3371"/>
    <w:rsid w:val="005A44B3"/>
    <w:rsid w:val="005A7078"/>
    <w:rsid w:val="005A7EFA"/>
    <w:rsid w:val="005B110F"/>
    <w:rsid w:val="005C473F"/>
    <w:rsid w:val="005C4C7D"/>
    <w:rsid w:val="005C561A"/>
    <w:rsid w:val="005C5A3B"/>
    <w:rsid w:val="005D0D28"/>
    <w:rsid w:val="005D0DD3"/>
    <w:rsid w:val="005D34B7"/>
    <w:rsid w:val="005D4F2A"/>
    <w:rsid w:val="005E04A5"/>
    <w:rsid w:val="005E669F"/>
    <w:rsid w:val="005E67FE"/>
    <w:rsid w:val="005E73AE"/>
    <w:rsid w:val="005E7643"/>
    <w:rsid w:val="005F50A0"/>
    <w:rsid w:val="005F7C12"/>
    <w:rsid w:val="006023FD"/>
    <w:rsid w:val="00602C70"/>
    <w:rsid w:val="00605C43"/>
    <w:rsid w:val="006072B2"/>
    <w:rsid w:val="00612441"/>
    <w:rsid w:val="00612BB2"/>
    <w:rsid w:val="006151E4"/>
    <w:rsid w:val="00616C02"/>
    <w:rsid w:val="00620836"/>
    <w:rsid w:val="00621929"/>
    <w:rsid w:val="00624793"/>
    <w:rsid w:val="006329D1"/>
    <w:rsid w:val="006331E1"/>
    <w:rsid w:val="00633B9C"/>
    <w:rsid w:val="00636DCF"/>
    <w:rsid w:val="00643FD1"/>
    <w:rsid w:val="00647E4C"/>
    <w:rsid w:val="00651009"/>
    <w:rsid w:val="00656D49"/>
    <w:rsid w:val="00660094"/>
    <w:rsid w:val="00671A76"/>
    <w:rsid w:val="00671D09"/>
    <w:rsid w:val="006740F5"/>
    <w:rsid w:val="006752CC"/>
    <w:rsid w:val="006759A8"/>
    <w:rsid w:val="00675B62"/>
    <w:rsid w:val="006837C2"/>
    <w:rsid w:val="00683FF1"/>
    <w:rsid w:val="00686BD8"/>
    <w:rsid w:val="006917D3"/>
    <w:rsid w:val="00691AC8"/>
    <w:rsid w:val="00692185"/>
    <w:rsid w:val="0069639F"/>
    <w:rsid w:val="006A688A"/>
    <w:rsid w:val="006B0750"/>
    <w:rsid w:val="006B2DDB"/>
    <w:rsid w:val="006B4510"/>
    <w:rsid w:val="006B56D6"/>
    <w:rsid w:val="006B6606"/>
    <w:rsid w:val="006B7A2A"/>
    <w:rsid w:val="006C0E3E"/>
    <w:rsid w:val="006C19FA"/>
    <w:rsid w:val="006C6DE1"/>
    <w:rsid w:val="006D124F"/>
    <w:rsid w:val="006D2FD0"/>
    <w:rsid w:val="006D312E"/>
    <w:rsid w:val="006D495E"/>
    <w:rsid w:val="006D4F16"/>
    <w:rsid w:val="006E13A3"/>
    <w:rsid w:val="006E74F8"/>
    <w:rsid w:val="006E766F"/>
    <w:rsid w:val="006F2B55"/>
    <w:rsid w:val="006F6051"/>
    <w:rsid w:val="00700992"/>
    <w:rsid w:val="007129E7"/>
    <w:rsid w:val="00712B18"/>
    <w:rsid w:val="007130BD"/>
    <w:rsid w:val="007178B3"/>
    <w:rsid w:val="0072349B"/>
    <w:rsid w:val="0072565E"/>
    <w:rsid w:val="00734643"/>
    <w:rsid w:val="00740B76"/>
    <w:rsid w:val="00742A60"/>
    <w:rsid w:val="007463B0"/>
    <w:rsid w:val="00746556"/>
    <w:rsid w:val="00755261"/>
    <w:rsid w:val="0076046E"/>
    <w:rsid w:val="00767258"/>
    <w:rsid w:val="00767278"/>
    <w:rsid w:val="00770C2D"/>
    <w:rsid w:val="00783B47"/>
    <w:rsid w:val="00784BF6"/>
    <w:rsid w:val="00787AEC"/>
    <w:rsid w:val="00790FEA"/>
    <w:rsid w:val="0079166D"/>
    <w:rsid w:val="00795749"/>
    <w:rsid w:val="007A1A52"/>
    <w:rsid w:val="007B002C"/>
    <w:rsid w:val="007B0A62"/>
    <w:rsid w:val="007B69E6"/>
    <w:rsid w:val="007B6BDF"/>
    <w:rsid w:val="007C2F4B"/>
    <w:rsid w:val="007D148D"/>
    <w:rsid w:val="007D2B49"/>
    <w:rsid w:val="007D3470"/>
    <w:rsid w:val="007D5F6D"/>
    <w:rsid w:val="007E2512"/>
    <w:rsid w:val="007E3822"/>
    <w:rsid w:val="007E3F78"/>
    <w:rsid w:val="007E4D1F"/>
    <w:rsid w:val="007E6672"/>
    <w:rsid w:val="007F2071"/>
    <w:rsid w:val="007F50AE"/>
    <w:rsid w:val="007F523D"/>
    <w:rsid w:val="007F6632"/>
    <w:rsid w:val="007F7490"/>
    <w:rsid w:val="00800A24"/>
    <w:rsid w:val="008028B5"/>
    <w:rsid w:val="00803A61"/>
    <w:rsid w:val="00804171"/>
    <w:rsid w:val="00806C4B"/>
    <w:rsid w:val="00812F74"/>
    <w:rsid w:val="00814CC7"/>
    <w:rsid w:val="0081602D"/>
    <w:rsid w:val="008210AB"/>
    <w:rsid w:val="008221BB"/>
    <w:rsid w:val="00822538"/>
    <w:rsid w:val="0082411F"/>
    <w:rsid w:val="00824889"/>
    <w:rsid w:val="00824CF9"/>
    <w:rsid w:val="008364B2"/>
    <w:rsid w:val="00837723"/>
    <w:rsid w:val="008405E3"/>
    <w:rsid w:val="0084133D"/>
    <w:rsid w:val="00844D09"/>
    <w:rsid w:val="00845D3D"/>
    <w:rsid w:val="00847B5F"/>
    <w:rsid w:val="00851E40"/>
    <w:rsid w:val="00852D2B"/>
    <w:rsid w:val="00854A0B"/>
    <w:rsid w:val="00860FD3"/>
    <w:rsid w:val="0087043D"/>
    <w:rsid w:val="00873B93"/>
    <w:rsid w:val="0087430D"/>
    <w:rsid w:val="00880AFA"/>
    <w:rsid w:val="0088385A"/>
    <w:rsid w:val="008848C0"/>
    <w:rsid w:val="00886F54"/>
    <w:rsid w:val="00887AF4"/>
    <w:rsid w:val="00891D0E"/>
    <w:rsid w:val="00896C7C"/>
    <w:rsid w:val="00896F92"/>
    <w:rsid w:val="008A0566"/>
    <w:rsid w:val="008A1877"/>
    <w:rsid w:val="008A18DE"/>
    <w:rsid w:val="008A51A9"/>
    <w:rsid w:val="008A701B"/>
    <w:rsid w:val="008A70A5"/>
    <w:rsid w:val="008A7685"/>
    <w:rsid w:val="008B0A52"/>
    <w:rsid w:val="008B1816"/>
    <w:rsid w:val="008B396B"/>
    <w:rsid w:val="008B64BF"/>
    <w:rsid w:val="008C1035"/>
    <w:rsid w:val="008C34AF"/>
    <w:rsid w:val="008C45E0"/>
    <w:rsid w:val="008C6018"/>
    <w:rsid w:val="008D1201"/>
    <w:rsid w:val="008D4645"/>
    <w:rsid w:val="008D51F6"/>
    <w:rsid w:val="008D6D40"/>
    <w:rsid w:val="008E1055"/>
    <w:rsid w:val="008E1B68"/>
    <w:rsid w:val="008E3719"/>
    <w:rsid w:val="008E483D"/>
    <w:rsid w:val="008E5273"/>
    <w:rsid w:val="008E5CAD"/>
    <w:rsid w:val="008E65EF"/>
    <w:rsid w:val="008E66AF"/>
    <w:rsid w:val="008E7EB8"/>
    <w:rsid w:val="008F079C"/>
    <w:rsid w:val="008F0B6E"/>
    <w:rsid w:val="008F5B0E"/>
    <w:rsid w:val="00901B28"/>
    <w:rsid w:val="00902C67"/>
    <w:rsid w:val="00904E14"/>
    <w:rsid w:val="00905538"/>
    <w:rsid w:val="009133BE"/>
    <w:rsid w:val="00913FD2"/>
    <w:rsid w:val="0091599F"/>
    <w:rsid w:val="00916F1B"/>
    <w:rsid w:val="009231E5"/>
    <w:rsid w:val="00923647"/>
    <w:rsid w:val="0092374B"/>
    <w:rsid w:val="00927ED4"/>
    <w:rsid w:val="009310AA"/>
    <w:rsid w:val="009331F0"/>
    <w:rsid w:val="00936B6B"/>
    <w:rsid w:val="009403D2"/>
    <w:rsid w:val="0094105D"/>
    <w:rsid w:val="00942D67"/>
    <w:rsid w:val="00943B7A"/>
    <w:rsid w:val="009538FF"/>
    <w:rsid w:val="00953B24"/>
    <w:rsid w:val="00954EC5"/>
    <w:rsid w:val="009557B5"/>
    <w:rsid w:val="00955921"/>
    <w:rsid w:val="0096414D"/>
    <w:rsid w:val="00964C53"/>
    <w:rsid w:val="00970703"/>
    <w:rsid w:val="009723B2"/>
    <w:rsid w:val="009724E2"/>
    <w:rsid w:val="00976AB2"/>
    <w:rsid w:val="00980FEA"/>
    <w:rsid w:val="009816EE"/>
    <w:rsid w:val="00981BE8"/>
    <w:rsid w:val="00982337"/>
    <w:rsid w:val="00985EF1"/>
    <w:rsid w:val="00985F9F"/>
    <w:rsid w:val="0098603D"/>
    <w:rsid w:val="009920D6"/>
    <w:rsid w:val="00992725"/>
    <w:rsid w:val="00993374"/>
    <w:rsid w:val="009954BC"/>
    <w:rsid w:val="0099691D"/>
    <w:rsid w:val="009B1A5B"/>
    <w:rsid w:val="009B35A6"/>
    <w:rsid w:val="009C4FB2"/>
    <w:rsid w:val="009C64C4"/>
    <w:rsid w:val="009D3268"/>
    <w:rsid w:val="009D401F"/>
    <w:rsid w:val="009D4266"/>
    <w:rsid w:val="009D6684"/>
    <w:rsid w:val="009E105A"/>
    <w:rsid w:val="009E339D"/>
    <w:rsid w:val="009E4AC3"/>
    <w:rsid w:val="009E5333"/>
    <w:rsid w:val="009E6599"/>
    <w:rsid w:val="009E76EA"/>
    <w:rsid w:val="009F3146"/>
    <w:rsid w:val="009F35D8"/>
    <w:rsid w:val="009F4E68"/>
    <w:rsid w:val="009F575C"/>
    <w:rsid w:val="009F6F70"/>
    <w:rsid w:val="009F73D9"/>
    <w:rsid w:val="00A0000A"/>
    <w:rsid w:val="00A04AF9"/>
    <w:rsid w:val="00A076B6"/>
    <w:rsid w:val="00A07B2F"/>
    <w:rsid w:val="00A10C63"/>
    <w:rsid w:val="00A112F9"/>
    <w:rsid w:val="00A13C7A"/>
    <w:rsid w:val="00A16D54"/>
    <w:rsid w:val="00A17C46"/>
    <w:rsid w:val="00A2463E"/>
    <w:rsid w:val="00A25C63"/>
    <w:rsid w:val="00A2630D"/>
    <w:rsid w:val="00A2636A"/>
    <w:rsid w:val="00A27FF3"/>
    <w:rsid w:val="00A30AD5"/>
    <w:rsid w:val="00A30EC6"/>
    <w:rsid w:val="00A33851"/>
    <w:rsid w:val="00A3795F"/>
    <w:rsid w:val="00A43324"/>
    <w:rsid w:val="00A44BE2"/>
    <w:rsid w:val="00A44CAC"/>
    <w:rsid w:val="00A44F20"/>
    <w:rsid w:val="00A45B49"/>
    <w:rsid w:val="00A510BC"/>
    <w:rsid w:val="00A5143C"/>
    <w:rsid w:val="00A518C4"/>
    <w:rsid w:val="00A521E0"/>
    <w:rsid w:val="00A52BA9"/>
    <w:rsid w:val="00A54112"/>
    <w:rsid w:val="00A55E82"/>
    <w:rsid w:val="00A567E4"/>
    <w:rsid w:val="00A60808"/>
    <w:rsid w:val="00A60A77"/>
    <w:rsid w:val="00A635EE"/>
    <w:rsid w:val="00A64697"/>
    <w:rsid w:val="00A64899"/>
    <w:rsid w:val="00A67CFE"/>
    <w:rsid w:val="00A72106"/>
    <w:rsid w:val="00A721F2"/>
    <w:rsid w:val="00A7221B"/>
    <w:rsid w:val="00A76270"/>
    <w:rsid w:val="00A76E56"/>
    <w:rsid w:val="00A8037B"/>
    <w:rsid w:val="00A8350A"/>
    <w:rsid w:val="00A86CFB"/>
    <w:rsid w:val="00A87BF6"/>
    <w:rsid w:val="00A918FC"/>
    <w:rsid w:val="00A979BC"/>
    <w:rsid w:val="00AA0EAB"/>
    <w:rsid w:val="00AA3CAB"/>
    <w:rsid w:val="00AA5A9E"/>
    <w:rsid w:val="00AA5EC0"/>
    <w:rsid w:val="00AA7019"/>
    <w:rsid w:val="00AB153C"/>
    <w:rsid w:val="00AB2EF4"/>
    <w:rsid w:val="00AC46B9"/>
    <w:rsid w:val="00AC52C8"/>
    <w:rsid w:val="00AC58C0"/>
    <w:rsid w:val="00AD1548"/>
    <w:rsid w:val="00AD246D"/>
    <w:rsid w:val="00AD4A64"/>
    <w:rsid w:val="00AD6387"/>
    <w:rsid w:val="00AE4152"/>
    <w:rsid w:val="00AE51A6"/>
    <w:rsid w:val="00AE5970"/>
    <w:rsid w:val="00AF2218"/>
    <w:rsid w:val="00AF2BC8"/>
    <w:rsid w:val="00B00DCB"/>
    <w:rsid w:val="00B0309A"/>
    <w:rsid w:val="00B07C02"/>
    <w:rsid w:val="00B155FE"/>
    <w:rsid w:val="00B16AA8"/>
    <w:rsid w:val="00B17B69"/>
    <w:rsid w:val="00B200DC"/>
    <w:rsid w:val="00B219E8"/>
    <w:rsid w:val="00B2444F"/>
    <w:rsid w:val="00B24F74"/>
    <w:rsid w:val="00B317BD"/>
    <w:rsid w:val="00B32970"/>
    <w:rsid w:val="00B440E1"/>
    <w:rsid w:val="00B50B10"/>
    <w:rsid w:val="00B51D88"/>
    <w:rsid w:val="00B524E5"/>
    <w:rsid w:val="00B54A48"/>
    <w:rsid w:val="00B5599C"/>
    <w:rsid w:val="00B57311"/>
    <w:rsid w:val="00B60D19"/>
    <w:rsid w:val="00B61751"/>
    <w:rsid w:val="00B627DC"/>
    <w:rsid w:val="00B62E92"/>
    <w:rsid w:val="00B65980"/>
    <w:rsid w:val="00B70CE6"/>
    <w:rsid w:val="00B710A9"/>
    <w:rsid w:val="00B71164"/>
    <w:rsid w:val="00B80288"/>
    <w:rsid w:val="00B8113A"/>
    <w:rsid w:val="00B85043"/>
    <w:rsid w:val="00B87446"/>
    <w:rsid w:val="00B9088B"/>
    <w:rsid w:val="00B93FBC"/>
    <w:rsid w:val="00B96FF3"/>
    <w:rsid w:val="00BA6459"/>
    <w:rsid w:val="00BB57EE"/>
    <w:rsid w:val="00BC3272"/>
    <w:rsid w:val="00BC6090"/>
    <w:rsid w:val="00BC63F5"/>
    <w:rsid w:val="00BD0132"/>
    <w:rsid w:val="00BD1361"/>
    <w:rsid w:val="00BD4F9E"/>
    <w:rsid w:val="00BE75CD"/>
    <w:rsid w:val="00BF08C2"/>
    <w:rsid w:val="00BF0E6B"/>
    <w:rsid w:val="00BF1FE9"/>
    <w:rsid w:val="00BF3F17"/>
    <w:rsid w:val="00BF4614"/>
    <w:rsid w:val="00C02728"/>
    <w:rsid w:val="00C04647"/>
    <w:rsid w:val="00C102A2"/>
    <w:rsid w:val="00C103DD"/>
    <w:rsid w:val="00C11EC4"/>
    <w:rsid w:val="00C121A9"/>
    <w:rsid w:val="00C12C7A"/>
    <w:rsid w:val="00C150A4"/>
    <w:rsid w:val="00C15674"/>
    <w:rsid w:val="00C20C1D"/>
    <w:rsid w:val="00C2289D"/>
    <w:rsid w:val="00C25E22"/>
    <w:rsid w:val="00C261A3"/>
    <w:rsid w:val="00C34750"/>
    <w:rsid w:val="00C369EC"/>
    <w:rsid w:val="00C37DD9"/>
    <w:rsid w:val="00C43662"/>
    <w:rsid w:val="00C43B86"/>
    <w:rsid w:val="00C56C1B"/>
    <w:rsid w:val="00C628F8"/>
    <w:rsid w:val="00C657F4"/>
    <w:rsid w:val="00C70262"/>
    <w:rsid w:val="00C72E88"/>
    <w:rsid w:val="00C73D59"/>
    <w:rsid w:val="00C75922"/>
    <w:rsid w:val="00C75A05"/>
    <w:rsid w:val="00C77CF3"/>
    <w:rsid w:val="00C818C9"/>
    <w:rsid w:val="00C83E21"/>
    <w:rsid w:val="00C84CC7"/>
    <w:rsid w:val="00C914DF"/>
    <w:rsid w:val="00C917BD"/>
    <w:rsid w:val="00C97D1F"/>
    <w:rsid w:val="00CA0485"/>
    <w:rsid w:val="00CA1B36"/>
    <w:rsid w:val="00CA26F0"/>
    <w:rsid w:val="00CA38DE"/>
    <w:rsid w:val="00CA4F9E"/>
    <w:rsid w:val="00CB1DF5"/>
    <w:rsid w:val="00CB2DC5"/>
    <w:rsid w:val="00CB4704"/>
    <w:rsid w:val="00CB5729"/>
    <w:rsid w:val="00CB6FED"/>
    <w:rsid w:val="00CC11C2"/>
    <w:rsid w:val="00CC30B6"/>
    <w:rsid w:val="00CC3A0E"/>
    <w:rsid w:val="00CC73CF"/>
    <w:rsid w:val="00CD0D5C"/>
    <w:rsid w:val="00CD1146"/>
    <w:rsid w:val="00CD13DC"/>
    <w:rsid w:val="00CD2310"/>
    <w:rsid w:val="00CD6AF6"/>
    <w:rsid w:val="00CD7318"/>
    <w:rsid w:val="00CE0EFB"/>
    <w:rsid w:val="00CE135D"/>
    <w:rsid w:val="00CE55AD"/>
    <w:rsid w:val="00CE5C7B"/>
    <w:rsid w:val="00CE7680"/>
    <w:rsid w:val="00CF38B0"/>
    <w:rsid w:val="00CF4ED2"/>
    <w:rsid w:val="00CF71B3"/>
    <w:rsid w:val="00D00E0A"/>
    <w:rsid w:val="00D02350"/>
    <w:rsid w:val="00D037CD"/>
    <w:rsid w:val="00D03DF9"/>
    <w:rsid w:val="00D05B6A"/>
    <w:rsid w:val="00D0610D"/>
    <w:rsid w:val="00D06C67"/>
    <w:rsid w:val="00D108FD"/>
    <w:rsid w:val="00D124DC"/>
    <w:rsid w:val="00D13C5F"/>
    <w:rsid w:val="00D13CAC"/>
    <w:rsid w:val="00D16035"/>
    <w:rsid w:val="00D20907"/>
    <w:rsid w:val="00D2130A"/>
    <w:rsid w:val="00D23D4D"/>
    <w:rsid w:val="00D33E00"/>
    <w:rsid w:val="00D341B5"/>
    <w:rsid w:val="00D4050D"/>
    <w:rsid w:val="00D41577"/>
    <w:rsid w:val="00D41EA2"/>
    <w:rsid w:val="00D50440"/>
    <w:rsid w:val="00D5065B"/>
    <w:rsid w:val="00D55F48"/>
    <w:rsid w:val="00D56E9A"/>
    <w:rsid w:val="00D61761"/>
    <w:rsid w:val="00D62959"/>
    <w:rsid w:val="00D66074"/>
    <w:rsid w:val="00D70B35"/>
    <w:rsid w:val="00D80377"/>
    <w:rsid w:val="00D81F5A"/>
    <w:rsid w:val="00D84163"/>
    <w:rsid w:val="00D84275"/>
    <w:rsid w:val="00D87078"/>
    <w:rsid w:val="00D871BA"/>
    <w:rsid w:val="00D91267"/>
    <w:rsid w:val="00D92203"/>
    <w:rsid w:val="00D9693B"/>
    <w:rsid w:val="00D97339"/>
    <w:rsid w:val="00DA1F79"/>
    <w:rsid w:val="00DA25EC"/>
    <w:rsid w:val="00DA4BBE"/>
    <w:rsid w:val="00DA67D6"/>
    <w:rsid w:val="00DB0CC2"/>
    <w:rsid w:val="00DB1613"/>
    <w:rsid w:val="00DB1AF2"/>
    <w:rsid w:val="00DB3017"/>
    <w:rsid w:val="00DB5524"/>
    <w:rsid w:val="00DB572C"/>
    <w:rsid w:val="00DB75EB"/>
    <w:rsid w:val="00DC118C"/>
    <w:rsid w:val="00DC1F51"/>
    <w:rsid w:val="00DC5BAD"/>
    <w:rsid w:val="00DC6102"/>
    <w:rsid w:val="00DD1EA7"/>
    <w:rsid w:val="00DD31CA"/>
    <w:rsid w:val="00DD33F7"/>
    <w:rsid w:val="00DD6014"/>
    <w:rsid w:val="00DD7A69"/>
    <w:rsid w:val="00DD7FED"/>
    <w:rsid w:val="00DE3706"/>
    <w:rsid w:val="00DE42DC"/>
    <w:rsid w:val="00DE5B01"/>
    <w:rsid w:val="00DF2EA2"/>
    <w:rsid w:val="00DF2ED0"/>
    <w:rsid w:val="00DF3979"/>
    <w:rsid w:val="00DF4FB1"/>
    <w:rsid w:val="00DF575F"/>
    <w:rsid w:val="00DF6164"/>
    <w:rsid w:val="00E02167"/>
    <w:rsid w:val="00E022C4"/>
    <w:rsid w:val="00E04821"/>
    <w:rsid w:val="00E06B59"/>
    <w:rsid w:val="00E309BC"/>
    <w:rsid w:val="00E32CCF"/>
    <w:rsid w:val="00E33E90"/>
    <w:rsid w:val="00E3521D"/>
    <w:rsid w:val="00E43104"/>
    <w:rsid w:val="00E46AD9"/>
    <w:rsid w:val="00E503E9"/>
    <w:rsid w:val="00E63F00"/>
    <w:rsid w:val="00E661EF"/>
    <w:rsid w:val="00E67B19"/>
    <w:rsid w:val="00E7058D"/>
    <w:rsid w:val="00E73C57"/>
    <w:rsid w:val="00E73C8A"/>
    <w:rsid w:val="00E82653"/>
    <w:rsid w:val="00E84D7D"/>
    <w:rsid w:val="00E8615D"/>
    <w:rsid w:val="00E9009D"/>
    <w:rsid w:val="00E92374"/>
    <w:rsid w:val="00E96D47"/>
    <w:rsid w:val="00E979B9"/>
    <w:rsid w:val="00EA71BD"/>
    <w:rsid w:val="00EB16A4"/>
    <w:rsid w:val="00EB2B96"/>
    <w:rsid w:val="00EB3930"/>
    <w:rsid w:val="00EB4C70"/>
    <w:rsid w:val="00EB71A6"/>
    <w:rsid w:val="00EC0143"/>
    <w:rsid w:val="00EC1DF0"/>
    <w:rsid w:val="00EC1FEC"/>
    <w:rsid w:val="00EC2CA6"/>
    <w:rsid w:val="00EC5079"/>
    <w:rsid w:val="00EC5462"/>
    <w:rsid w:val="00EC5EA5"/>
    <w:rsid w:val="00ED743C"/>
    <w:rsid w:val="00ED7D88"/>
    <w:rsid w:val="00ED7EF4"/>
    <w:rsid w:val="00EE008C"/>
    <w:rsid w:val="00EE2029"/>
    <w:rsid w:val="00EF09A9"/>
    <w:rsid w:val="00EF1F17"/>
    <w:rsid w:val="00EF2E0C"/>
    <w:rsid w:val="00F07B5C"/>
    <w:rsid w:val="00F12F58"/>
    <w:rsid w:val="00F14C36"/>
    <w:rsid w:val="00F1584D"/>
    <w:rsid w:val="00F1770D"/>
    <w:rsid w:val="00F20A10"/>
    <w:rsid w:val="00F242A8"/>
    <w:rsid w:val="00F243F6"/>
    <w:rsid w:val="00F26D3D"/>
    <w:rsid w:val="00F2718A"/>
    <w:rsid w:val="00F31392"/>
    <w:rsid w:val="00F32049"/>
    <w:rsid w:val="00F3784E"/>
    <w:rsid w:val="00F4119E"/>
    <w:rsid w:val="00F41E10"/>
    <w:rsid w:val="00F41E53"/>
    <w:rsid w:val="00F432F7"/>
    <w:rsid w:val="00F44BC7"/>
    <w:rsid w:val="00F47BC6"/>
    <w:rsid w:val="00F652EE"/>
    <w:rsid w:val="00F65E5D"/>
    <w:rsid w:val="00F704E6"/>
    <w:rsid w:val="00F74552"/>
    <w:rsid w:val="00F74700"/>
    <w:rsid w:val="00F7524C"/>
    <w:rsid w:val="00F767FD"/>
    <w:rsid w:val="00F775DD"/>
    <w:rsid w:val="00F85681"/>
    <w:rsid w:val="00F85D0E"/>
    <w:rsid w:val="00F86054"/>
    <w:rsid w:val="00F87D23"/>
    <w:rsid w:val="00F922DD"/>
    <w:rsid w:val="00F92971"/>
    <w:rsid w:val="00F93909"/>
    <w:rsid w:val="00FA0D92"/>
    <w:rsid w:val="00FA3284"/>
    <w:rsid w:val="00FA3FAC"/>
    <w:rsid w:val="00FA69B3"/>
    <w:rsid w:val="00FA6B20"/>
    <w:rsid w:val="00FB1ED1"/>
    <w:rsid w:val="00FB22BB"/>
    <w:rsid w:val="00FB4E3E"/>
    <w:rsid w:val="00FB78B0"/>
    <w:rsid w:val="00FC07A0"/>
    <w:rsid w:val="00FC1E65"/>
    <w:rsid w:val="00FC40DA"/>
    <w:rsid w:val="00FC5CF7"/>
    <w:rsid w:val="00FC785E"/>
    <w:rsid w:val="00FD1B2D"/>
    <w:rsid w:val="00FD2CC7"/>
    <w:rsid w:val="00FD7CB4"/>
    <w:rsid w:val="00FE0350"/>
    <w:rsid w:val="00FE040D"/>
    <w:rsid w:val="00FE3511"/>
    <w:rsid w:val="00FE723E"/>
    <w:rsid w:val="00FF0833"/>
    <w:rsid w:val="00FF0BC1"/>
    <w:rsid w:val="00FF3860"/>
    <w:rsid w:val="00FF56B7"/>
    <w:rsid w:val="00FF5C88"/>
    <w:rsid w:val="00FF5DC8"/>
    <w:rsid w:val="00FF7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3953"/>
    <o:shapelayout v:ext="edit">
      <o:idmap v:ext="edit" data="1"/>
    </o:shapelayout>
  </w:shapeDefaults>
  <w:decimalSymbol w:val=","/>
  <w:listSeparator w:val=";"/>
  <w14:docId w14:val="12A8FA39"/>
  <w15:docId w15:val="{98BE8C50-3F5F-4D65-949C-338FC7D1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41577"/>
    <w:rPr>
      <w:sz w:val="20"/>
      <w:szCs w:val="20"/>
    </w:rPr>
  </w:style>
  <w:style w:type="paragraph" w:styleId="berschrift1">
    <w:name w:val="heading 1"/>
    <w:basedOn w:val="Standard"/>
    <w:next w:val="Standard"/>
    <w:link w:val="berschrift1Zchn"/>
    <w:uiPriority w:val="9"/>
    <w:qFormat/>
    <w:rsid w:val="00D415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415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415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A44BE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D41577"/>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D41577"/>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D41577"/>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D4157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4157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1577"/>
    <w:rPr>
      <w:b/>
      <w:bCs/>
      <w:caps/>
      <w:color w:val="FFFFFF" w:themeColor="background1"/>
      <w:spacing w:val="15"/>
      <w:shd w:val="clear" w:color="auto" w:fill="4F81BD" w:themeFill="accent1"/>
    </w:rPr>
  </w:style>
  <w:style w:type="paragraph" w:styleId="Listenabsatz">
    <w:name w:val="List Paragraph"/>
    <w:basedOn w:val="Standard"/>
    <w:uiPriority w:val="34"/>
    <w:qFormat/>
    <w:rsid w:val="00D41577"/>
    <w:pPr>
      <w:ind w:left="720"/>
      <w:contextualSpacing/>
    </w:pPr>
  </w:style>
  <w:style w:type="character" w:customStyle="1" w:styleId="berschrift2Zchn">
    <w:name w:val="Überschrift 2 Zchn"/>
    <w:basedOn w:val="Absatz-Standardschriftart"/>
    <w:link w:val="berschrift2"/>
    <w:uiPriority w:val="9"/>
    <w:rsid w:val="00D41577"/>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D41577"/>
    <w:rPr>
      <w:caps/>
      <w:color w:val="243F60" w:themeColor="accent1" w:themeShade="7F"/>
      <w:spacing w:val="15"/>
    </w:rPr>
  </w:style>
  <w:style w:type="table" w:styleId="Tabellenraster">
    <w:name w:val="Table Grid"/>
    <w:basedOn w:val="NormaleTabelle"/>
    <w:uiPriority w:val="59"/>
    <w:rsid w:val="0098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15E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5E8F"/>
    <w:rPr>
      <w:rFonts w:ascii="Tahoma" w:hAnsi="Tahoma" w:cs="Tahoma"/>
      <w:sz w:val="16"/>
      <w:szCs w:val="16"/>
    </w:rPr>
  </w:style>
  <w:style w:type="character" w:customStyle="1" w:styleId="berschrift4Zchn">
    <w:name w:val="Überschrift 4 Zchn"/>
    <w:basedOn w:val="Absatz-Standardschriftart"/>
    <w:link w:val="berschrift4"/>
    <w:uiPriority w:val="9"/>
    <w:rsid w:val="00A44BE2"/>
    <w:rPr>
      <w:caps/>
      <w:color w:val="365F91" w:themeColor="accent1" w:themeShade="BF"/>
      <w:spacing w:val="10"/>
    </w:rPr>
  </w:style>
  <w:style w:type="character" w:customStyle="1" w:styleId="berschrift5Zchn">
    <w:name w:val="Überschrift 5 Zchn"/>
    <w:basedOn w:val="Absatz-Standardschriftart"/>
    <w:link w:val="berschrift5"/>
    <w:uiPriority w:val="9"/>
    <w:rsid w:val="00D4157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D4157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D4157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D41577"/>
    <w:rPr>
      <w:caps/>
      <w:spacing w:val="10"/>
      <w:sz w:val="18"/>
      <w:szCs w:val="18"/>
    </w:rPr>
  </w:style>
  <w:style w:type="character" w:customStyle="1" w:styleId="berschrift9Zchn">
    <w:name w:val="Überschrift 9 Zchn"/>
    <w:basedOn w:val="Absatz-Standardschriftart"/>
    <w:link w:val="berschrift9"/>
    <w:uiPriority w:val="9"/>
    <w:semiHidden/>
    <w:rsid w:val="00D41577"/>
    <w:rPr>
      <w:i/>
      <w:caps/>
      <w:spacing w:val="10"/>
      <w:sz w:val="18"/>
      <w:szCs w:val="18"/>
    </w:rPr>
  </w:style>
  <w:style w:type="paragraph" w:styleId="Titel">
    <w:name w:val="Title"/>
    <w:basedOn w:val="Standard"/>
    <w:next w:val="Standard"/>
    <w:link w:val="TitelZchn"/>
    <w:uiPriority w:val="10"/>
    <w:qFormat/>
    <w:rsid w:val="00D4157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D4157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D4157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41577"/>
    <w:rPr>
      <w:caps/>
      <w:color w:val="595959" w:themeColor="text1" w:themeTint="A6"/>
      <w:spacing w:val="10"/>
      <w:sz w:val="24"/>
      <w:szCs w:val="24"/>
    </w:rPr>
  </w:style>
  <w:style w:type="character" w:styleId="Fett">
    <w:name w:val="Strong"/>
    <w:uiPriority w:val="22"/>
    <w:qFormat/>
    <w:rsid w:val="00D41577"/>
    <w:rPr>
      <w:b/>
      <w:bCs/>
    </w:rPr>
  </w:style>
  <w:style w:type="character" w:styleId="Hervorhebung">
    <w:name w:val="Emphasis"/>
    <w:uiPriority w:val="20"/>
    <w:qFormat/>
    <w:rsid w:val="00D41577"/>
    <w:rPr>
      <w:caps/>
      <w:color w:val="243F60" w:themeColor="accent1" w:themeShade="7F"/>
      <w:spacing w:val="5"/>
    </w:rPr>
  </w:style>
  <w:style w:type="paragraph" w:styleId="KeinLeerraum">
    <w:name w:val="No Spacing"/>
    <w:basedOn w:val="Standard"/>
    <w:link w:val="KeinLeerraumZchn"/>
    <w:uiPriority w:val="1"/>
    <w:qFormat/>
    <w:rsid w:val="00D41577"/>
    <w:pPr>
      <w:spacing w:before="0" w:after="0" w:line="240" w:lineRule="auto"/>
    </w:pPr>
  </w:style>
  <w:style w:type="paragraph" w:styleId="Zitat">
    <w:name w:val="Quote"/>
    <w:basedOn w:val="Standard"/>
    <w:next w:val="Standard"/>
    <w:link w:val="ZitatZchn"/>
    <w:uiPriority w:val="29"/>
    <w:qFormat/>
    <w:rsid w:val="00D41577"/>
    <w:rPr>
      <w:i/>
      <w:iCs/>
    </w:rPr>
  </w:style>
  <w:style w:type="character" w:customStyle="1" w:styleId="ZitatZchn">
    <w:name w:val="Zitat Zchn"/>
    <w:basedOn w:val="Absatz-Standardschriftart"/>
    <w:link w:val="Zitat"/>
    <w:uiPriority w:val="29"/>
    <w:rsid w:val="00D41577"/>
    <w:rPr>
      <w:i/>
      <w:iCs/>
      <w:sz w:val="20"/>
      <w:szCs w:val="20"/>
    </w:rPr>
  </w:style>
  <w:style w:type="paragraph" w:styleId="IntensivesZitat">
    <w:name w:val="Intense Quote"/>
    <w:basedOn w:val="Standard"/>
    <w:next w:val="Standard"/>
    <w:link w:val="IntensivesZitatZchn"/>
    <w:uiPriority w:val="30"/>
    <w:qFormat/>
    <w:rsid w:val="00D415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D41577"/>
    <w:rPr>
      <w:i/>
      <w:iCs/>
      <w:color w:val="4F81BD" w:themeColor="accent1"/>
      <w:sz w:val="20"/>
      <w:szCs w:val="20"/>
    </w:rPr>
  </w:style>
  <w:style w:type="character" w:styleId="SchwacheHervorhebung">
    <w:name w:val="Subtle Emphasis"/>
    <w:uiPriority w:val="19"/>
    <w:qFormat/>
    <w:rsid w:val="00D41577"/>
    <w:rPr>
      <w:i/>
      <w:iCs/>
      <w:color w:val="243F60" w:themeColor="accent1" w:themeShade="7F"/>
    </w:rPr>
  </w:style>
  <w:style w:type="character" w:styleId="IntensiveHervorhebung">
    <w:name w:val="Intense Emphasis"/>
    <w:uiPriority w:val="21"/>
    <w:qFormat/>
    <w:rsid w:val="00D41577"/>
    <w:rPr>
      <w:b/>
      <w:bCs/>
      <w:caps/>
      <w:color w:val="243F60" w:themeColor="accent1" w:themeShade="7F"/>
      <w:spacing w:val="10"/>
    </w:rPr>
  </w:style>
  <w:style w:type="character" w:styleId="SchwacherVerweis">
    <w:name w:val="Subtle Reference"/>
    <w:uiPriority w:val="31"/>
    <w:qFormat/>
    <w:rsid w:val="00D41577"/>
    <w:rPr>
      <w:b/>
      <w:bCs/>
      <w:color w:val="4F81BD" w:themeColor="accent1"/>
    </w:rPr>
  </w:style>
  <w:style w:type="character" w:styleId="IntensiverVerweis">
    <w:name w:val="Intense Reference"/>
    <w:uiPriority w:val="32"/>
    <w:qFormat/>
    <w:rsid w:val="00D41577"/>
    <w:rPr>
      <w:b/>
      <w:bCs/>
      <w:i/>
      <w:iCs/>
      <w:caps/>
      <w:color w:val="4F81BD" w:themeColor="accent1"/>
    </w:rPr>
  </w:style>
  <w:style w:type="character" w:styleId="Buchtitel">
    <w:name w:val="Book Title"/>
    <w:uiPriority w:val="33"/>
    <w:qFormat/>
    <w:rsid w:val="00D41577"/>
    <w:rPr>
      <w:b/>
      <w:bCs/>
      <w:i/>
      <w:iCs/>
      <w:spacing w:val="9"/>
    </w:rPr>
  </w:style>
  <w:style w:type="paragraph" w:styleId="Inhaltsverzeichnisberschrift">
    <w:name w:val="TOC Heading"/>
    <w:basedOn w:val="berschrift1"/>
    <w:next w:val="Standard"/>
    <w:uiPriority w:val="39"/>
    <w:unhideWhenUsed/>
    <w:qFormat/>
    <w:rsid w:val="00D41577"/>
    <w:pPr>
      <w:outlineLvl w:val="9"/>
    </w:pPr>
    <w:rPr>
      <w:lang w:bidi="en-US"/>
    </w:rPr>
  </w:style>
  <w:style w:type="paragraph" w:styleId="Beschriftung">
    <w:name w:val="caption"/>
    <w:basedOn w:val="Standard"/>
    <w:next w:val="Standard"/>
    <w:uiPriority w:val="35"/>
    <w:semiHidden/>
    <w:unhideWhenUsed/>
    <w:qFormat/>
    <w:rsid w:val="00D41577"/>
    <w:rPr>
      <w:b/>
      <w:bCs/>
      <w:color w:val="365F91" w:themeColor="accent1" w:themeShade="BF"/>
      <w:sz w:val="16"/>
      <w:szCs w:val="16"/>
    </w:rPr>
  </w:style>
  <w:style w:type="character" w:customStyle="1" w:styleId="KeinLeerraumZchn">
    <w:name w:val="Kein Leerraum Zchn"/>
    <w:basedOn w:val="Absatz-Standardschriftart"/>
    <w:link w:val="KeinLeerraum"/>
    <w:uiPriority w:val="1"/>
    <w:rsid w:val="00D41577"/>
    <w:rPr>
      <w:sz w:val="20"/>
      <w:szCs w:val="20"/>
    </w:rPr>
  </w:style>
  <w:style w:type="paragraph" w:styleId="Verzeichnis1">
    <w:name w:val="toc 1"/>
    <w:basedOn w:val="Standard"/>
    <w:next w:val="Standard"/>
    <w:autoRedefine/>
    <w:uiPriority w:val="39"/>
    <w:unhideWhenUsed/>
    <w:rsid w:val="005E67FE"/>
    <w:pPr>
      <w:tabs>
        <w:tab w:val="right" w:leader="dot" w:pos="9062"/>
      </w:tabs>
      <w:spacing w:after="100"/>
    </w:pPr>
  </w:style>
  <w:style w:type="paragraph" w:styleId="Verzeichnis2">
    <w:name w:val="toc 2"/>
    <w:basedOn w:val="Standard"/>
    <w:next w:val="Standard"/>
    <w:autoRedefine/>
    <w:uiPriority w:val="39"/>
    <w:unhideWhenUsed/>
    <w:rsid w:val="00CB2DC5"/>
    <w:pPr>
      <w:spacing w:after="100"/>
      <w:ind w:left="200"/>
    </w:pPr>
  </w:style>
  <w:style w:type="paragraph" w:styleId="Verzeichnis3">
    <w:name w:val="toc 3"/>
    <w:basedOn w:val="Standard"/>
    <w:next w:val="Standard"/>
    <w:autoRedefine/>
    <w:uiPriority w:val="39"/>
    <w:unhideWhenUsed/>
    <w:rsid w:val="005E67FE"/>
    <w:pPr>
      <w:tabs>
        <w:tab w:val="right" w:leader="dot" w:pos="9062"/>
      </w:tabs>
      <w:spacing w:after="100"/>
    </w:pPr>
  </w:style>
  <w:style w:type="character" w:styleId="Hyperlink">
    <w:name w:val="Hyperlink"/>
    <w:basedOn w:val="Absatz-Standardschriftart"/>
    <w:uiPriority w:val="99"/>
    <w:unhideWhenUsed/>
    <w:rsid w:val="00CB2DC5"/>
    <w:rPr>
      <w:color w:val="0000FF" w:themeColor="hyperlink"/>
      <w:u w:val="single"/>
    </w:rPr>
  </w:style>
  <w:style w:type="paragraph" w:styleId="Kopfzeile">
    <w:name w:val="header"/>
    <w:basedOn w:val="Standard"/>
    <w:link w:val="KopfzeileZchn"/>
    <w:uiPriority w:val="99"/>
    <w:unhideWhenUsed/>
    <w:rsid w:val="00CB2DC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B2DC5"/>
    <w:rPr>
      <w:sz w:val="20"/>
      <w:szCs w:val="20"/>
    </w:rPr>
  </w:style>
  <w:style w:type="paragraph" w:styleId="Fuzeile">
    <w:name w:val="footer"/>
    <w:basedOn w:val="Standard"/>
    <w:link w:val="FuzeileZchn"/>
    <w:uiPriority w:val="99"/>
    <w:unhideWhenUsed/>
    <w:rsid w:val="00CB2DC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B2DC5"/>
    <w:rPr>
      <w:sz w:val="20"/>
      <w:szCs w:val="20"/>
    </w:rPr>
  </w:style>
  <w:style w:type="character" w:styleId="Kommentarzeichen">
    <w:name w:val="annotation reference"/>
    <w:basedOn w:val="Absatz-Standardschriftart"/>
    <w:uiPriority w:val="99"/>
    <w:semiHidden/>
    <w:unhideWhenUsed/>
    <w:rsid w:val="00DC118C"/>
    <w:rPr>
      <w:sz w:val="16"/>
      <w:szCs w:val="16"/>
    </w:rPr>
  </w:style>
  <w:style w:type="paragraph" w:styleId="Kommentartext">
    <w:name w:val="annotation text"/>
    <w:basedOn w:val="Standard"/>
    <w:link w:val="KommentartextZchn"/>
    <w:uiPriority w:val="99"/>
    <w:semiHidden/>
    <w:unhideWhenUsed/>
    <w:rsid w:val="00DC118C"/>
    <w:pPr>
      <w:spacing w:line="240" w:lineRule="auto"/>
    </w:pPr>
  </w:style>
  <w:style w:type="character" w:customStyle="1" w:styleId="KommentartextZchn">
    <w:name w:val="Kommentartext Zchn"/>
    <w:basedOn w:val="Absatz-Standardschriftart"/>
    <w:link w:val="Kommentartext"/>
    <w:uiPriority w:val="99"/>
    <w:semiHidden/>
    <w:rsid w:val="00DC118C"/>
    <w:rPr>
      <w:sz w:val="20"/>
      <w:szCs w:val="20"/>
    </w:rPr>
  </w:style>
  <w:style w:type="paragraph" w:styleId="Kommentarthema">
    <w:name w:val="annotation subject"/>
    <w:basedOn w:val="Kommentartext"/>
    <w:next w:val="Kommentartext"/>
    <w:link w:val="KommentarthemaZchn"/>
    <w:uiPriority w:val="99"/>
    <w:semiHidden/>
    <w:unhideWhenUsed/>
    <w:rsid w:val="00DC118C"/>
    <w:rPr>
      <w:b/>
      <w:bCs/>
    </w:rPr>
  </w:style>
  <w:style w:type="character" w:customStyle="1" w:styleId="KommentarthemaZchn">
    <w:name w:val="Kommentarthema Zchn"/>
    <w:basedOn w:val="KommentartextZchn"/>
    <w:link w:val="Kommentarthema"/>
    <w:uiPriority w:val="99"/>
    <w:semiHidden/>
    <w:rsid w:val="00DC118C"/>
    <w:rPr>
      <w:b/>
      <w:bCs/>
      <w:sz w:val="20"/>
      <w:szCs w:val="20"/>
    </w:rPr>
  </w:style>
  <w:style w:type="paragraph" w:customStyle="1" w:styleId="Default">
    <w:name w:val="Default"/>
    <w:rsid w:val="00CB1DF5"/>
    <w:pPr>
      <w:autoSpaceDE w:val="0"/>
      <w:autoSpaceDN w:val="0"/>
      <w:adjustRightInd w:val="0"/>
      <w:spacing w:before="0" w:after="0" w:line="240" w:lineRule="auto"/>
    </w:pPr>
    <w:rPr>
      <w:rFonts w:ascii="Arial" w:eastAsiaTheme="minorHAnsi" w:hAnsi="Arial" w:cs="Arial"/>
      <w:color w:val="000000"/>
      <w:sz w:val="24"/>
      <w:szCs w:val="24"/>
    </w:rPr>
  </w:style>
  <w:style w:type="character" w:styleId="BesuchterLink">
    <w:name w:val="FollowedHyperlink"/>
    <w:basedOn w:val="Absatz-Standardschriftart"/>
    <w:uiPriority w:val="99"/>
    <w:semiHidden/>
    <w:unhideWhenUsed/>
    <w:rsid w:val="00D13C5F"/>
    <w:rPr>
      <w:color w:val="800080" w:themeColor="followedHyperlink"/>
      <w:u w:val="single"/>
    </w:rPr>
  </w:style>
  <w:style w:type="table" w:styleId="Gitternetztabelle1hell">
    <w:name w:val="Grid Table 1 Light"/>
    <w:basedOn w:val="NormaleTabelle"/>
    <w:uiPriority w:val="46"/>
    <w:rsid w:val="00E7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1hell">
    <w:name w:val="List Table 1 Light"/>
    <w:basedOn w:val="NormaleTabelle"/>
    <w:uiPriority w:val="46"/>
    <w:rsid w:val="00E7058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E7058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3">
    <w:name w:val="Grid Table 3"/>
    <w:basedOn w:val="NormaleTabelle"/>
    <w:uiPriority w:val="48"/>
    <w:rsid w:val="00E705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E7058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
    <w:name w:val="Grid Table 6 Colorful"/>
    <w:basedOn w:val="NormaleTabelle"/>
    <w:uiPriority w:val="51"/>
    <w:rsid w:val="00E7058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4">
    <w:name w:val="Plain Table 4"/>
    <w:basedOn w:val="NormaleTabelle"/>
    <w:uiPriority w:val="44"/>
    <w:rsid w:val="00E705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enraster1">
    <w:name w:val="Tabellenraster1"/>
    <w:basedOn w:val="NormaleTabelle"/>
    <w:next w:val="Tabellenraster"/>
    <w:uiPriority w:val="59"/>
    <w:rsid w:val="001175E1"/>
    <w:pPr>
      <w:spacing w:before="0"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2692">
      <w:bodyDiv w:val="1"/>
      <w:marLeft w:val="0"/>
      <w:marRight w:val="0"/>
      <w:marTop w:val="0"/>
      <w:marBottom w:val="0"/>
      <w:divBdr>
        <w:top w:val="none" w:sz="0" w:space="0" w:color="auto"/>
        <w:left w:val="none" w:sz="0" w:space="0" w:color="auto"/>
        <w:bottom w:val="none" w:sz="0" w:space="0" w:color="auto"/>
        <w:right w:val="none" w:sz="0" w:space="0" w:color="auto"/>
      </w:divBdr>
    </w:div>
    <w:div w:id="345137233">
      <w:bodyDiv w:val="1"/>
      <w:marLeft w:val="0"/>
      <w:marRight w:val="0"/>
      <w:marTop w:val="0"/>
      <w:marBottom w:val="0"/>
      <w:divBdr>
        <w:top w:val="none" w:sz="0" w:space="0" w:color="auto"/>
        <w:left w:val="none" w:sz="0" w:space="0" w:color="auto"/>
        <w:bottom w:val="none" w:sz="0" w:space="0" w:color="auto"/>
        <w:right w:val="none" w:sz="0" w:space="0" w:color="auto"/>
      </w:divBdr>
    </w:div>
    <w:div w:id="482308481">
      <w:bodyDiv w:val="1"/>
      <w:marLeft w:val="0"/>
      <w:marRight w:val="0"/>
      <w:marTop w:val="0"/>
      <w:marBottom w:val="0"/>
      <w:divBdr>
        <w:top w:val="none" w:sz="0" w:space="0" w:color="auto"/>
        <w:left w:val="none" w:sz="0" w:space="0" w:color="auto"/>
        <w:bottom w:val="none" w:sz="0" w:space="0" w:color="auto"/>
        <w:right w:val="none" w:sz="0" w:space="0" w:color="auto"/>
      </w:divBdr>
    </w:div>
    <w:div w:id="639921277">
      <w:bodyDiv w:val="1"/>
      <w:marLeft w:val="0"/>
      <w:marRight w:val="0"/>
      <w:marTop w:val="0"/>
      <w:marBottom w:val="0"/>
      <w:divBdr>
        <w:top w:val="none" w:sz="0" w:space="0" w:color="auto"/>
        <w:left w:val="none" w:sz="0" w:space="0" w:color="auto"/>
        <w:bottom w:val="none" w:sz="0" w:space="0" w:color="auto"/>
        <w:right w:val="none" w:sz="0" w:space="0" w:color="auto"/>
      </w:divBdr>
    </w:div>
    <w:div w:id="688528852">
      <w:bodyDiv w:val="1"/>
      <w:marLeft w:val="0"/>
      <w:marRight w:val="0"/>
      <w:marTop w:val="0"/>
      <w:marBottom w:val="0"/>
      <w:divBdr>
        <w:top w:val="none" w:sz="0" w:space="0" w:color="auto"/>
        <w:left w:val="none" w:sz="0" w:space="0" w:color="auto"/>
        <w:bottom w:val="none" w:sz="0" w:space="0" w:color="auto"/>
        <w:right w:val="none" w:sz="0" w:space="0" w:color="auto"/>
      </w:divBdr>
    </w:div>
    <w:div w:id="745954874">
      <w:bodyDiv w:val="1"/>
      <w:marLeft w:val="0"/>
      <w:marRight w:val="0"/>
      <w:marTop w:val="0"/>
      <w:marBottom w:val="0"/>
      <w:divBdr>
        <w:top w:val="none" w:sz="0" w:space="0" w:color="auto"/>
        <w:left w:val="none" w:sz="0" w:space="0" w:color="auto"/>
        <w:bottom w:val="none" w:sz="0" w:space="0" w:color="auto"/>
        <w:right w:val="none" w:sz="0" w:space="0" w:color="auto"/>
      </w:divBdr>
    </w:div>
    <w:div w:id="813524556">
      <w:bodyDiv w:val="1"/>
      <w:marLeft w:val="0"/>
      <w:marRight w:val="0"/>
      <w:marTop w:val="0"/>
      <w:marBottom w:val="0"/>
      <w:divBdr>
        <w:top w:val="none" w:sz="0" w:space="0" w:color="auto"/>
        <w:left w:val="none" w:sz="0" w:space="0" w:color="auto"/>
        <w:bottom w:val="none" w:sz="0" w:space="0" w:color="auto"/>
        <w:right w:val="none" w:sz="0" w:space="0" w:color="auto"/>
      </w:divBdr>
    </w:div>
    <w:div w:id="1019427700">
      <w:bodyDiv w:val="1"/>
      <w:marLeft w:val="0"/>
      <w:marRight w:val="0"/>
      <w:marTop w:val="0"/>
      <w:marBottom w:val="0"/>
      <w:divBdr>
        <w:top w:val="none" w:sz="0" w:space="0" w:color="auto"/>
        <w:left w:val="none" w:sz="0" w:space="0" w:color="auto"/>
        <w:bottom w:val="none" w:sz="0" w:space="0" w:color="auto"/>
        <w:right w:val="none" w:sz="0" w:space="0" w:color="auto"/>
      </w:divBdr>
    </w:div>
    <w:div w:id="1022585495">
      <w:bodyDiv w:val="1"/>
      <w:marLeft w:val="0"/>
      <w:marRight w:val="0"/>
      <w:marTop w:val="0"/>
      <w:marBottom w:val="0"/>
      <w:divBdr>
        <w:top w:val="none" w:sz="0" w:space="0" w:color="auto"/>
        <w:left w:val="none" w:sz="0" w:space="0" w:color="auto"/>
        <w:bottom w:val="none" w:sz="0" w:space="0" w:color="auto"/>
        <w:right w:val="none" w:sz="0" w:space="0" w:color="auto"/>
      </w:divBdr>
    </w:div>
    <w:div w:id="1101025740">
      <w:bodyDiv w:val="1"/>
      <w:marLeft w:val="0"/>
      <w:marRight w:val="0"/>
      <w:marTop w:val="0"/>
      <w:marBottom w:val="0"/>
      <w:divBdr>
        <w:top w:val="none" w:sz="0" w:space="0" w:color="auto"/>
        <w:left w:val="none" w:sz="0" w:space="0" w:color="auto"/>
        <w:bottom w:val="none" w:sz="0" w:space="0" w:color="auto"/>
        <w:right w:val="none" w:sz="0" w:space="0" w:color="auto"/>
      </w:divBdr>
      <w:divsChild>
        <w:div w:id="608052288">
          <w:marLeft w:val="0"/>
          <w:marRight w:val="0"/>
          <w:marTop w:val="0"/>
          <w:marBottom w:val="0"/>
          <w:divBdr>
            <w:top w:val="none" w:sz="0" w:space="0" w:color="auto"/>
            <w:left w:val="none" w:sz="0" w:space="0" w:color="auto"/>
            <w:bottom w:val="none" w:sz="0" w:space="0" w:color="auto"/>
            <w:right w:val="none" w:sz="0" w:space="0" w:color="auto"/>
          </w:divBdr>
          <w:divsChild>
            <w:div w:id="1289698736">
              <w:marLeft w:val="0"/>
              <w:marRight w:val="0"/>
              <w:marTop w:val="0"/>
              <w:marBottom w:val="0"/>
              <w:divBdr>
                <w:top w:val="none" w:sz="0" w:space="0" w:color="auto"/>
                <w:left w:val="none" w:sz="0" w:space="0" w:color="auto"/>
                <w:bottom w:val="none" w:sz="0" w:space="0" w:color="auto"/>
                <w:right w:val="none" w:sz="0" w:space="0" w:color="auto"/>
              </w:divBdr>
              <w:divsChild>
                <w:div w:id="477763564">
                  <w:marLeft w:val="0"/>
                  <w:marRight w:val="0"/>
                  <w:marTop w:val="0"/>
                  <w:marBottom w:val="0"/>
                  <w:divBdr>
                    <w:top w:val="none" w:sz="0" w:space="0" w:color="auto"/>
                    <w:left w:val="none" w:sz="0" w:space="0" w:color="auto"/>
                    <w:bottom w:val="none" w:sz="0" w:space="0" w:color="auto"/>
                    <w:right w:val="none" w:sz="0" w:space="0" w:color="auto"/>
                  </w:divBdr>
                  <w:divsChild>
                    <w:div w:id="1257859964">
                      <w:marLeft w:val="0"/>
                      <w:marRight w:val="0"/>
                      <w:marTop w:val="0"/>
                      <w:marBottom w:val="0"/>
                      <w:divBdr>
                        <w:top w:val="none" w:sz="0" w:space="0" w:color="auto"/>
                        <w:left w:val="none" w:sz="0" w:space="0" w:color="auto"/>
                        <w:bottom w:val="none" w:sz="0" w:space="0" w:color="auto"/>
                        <w:right w:val="none" w:sz="0" w:space="0" w:color="auto"/>
                      </w:divBdr>
                      <w:divsChild>
                        <w:div w:id="19625390">
                          <w:marLeft w:val="0"/>
                          <w:marRight w:val="0"/>
                          <w:marTop w:val="0"/>
                          <w:marBottom w:val="0"/>
                          <w:divBdr>
                            <w:top w:val="none" w:sz="0" w:space="0" w:color="auto"/>
                            <w:left w:val="none" w:sz="0" w:space="0" w:color="auto"/>
                            <w:bottom w:val="none" w:sz="0" w:space="0" w:color="auto"/>
                            <w:right w:val="none" w:sz="0" w:space="0" w:color="auto"/>
                          </w:divBdr>
                          <w:divsChild>
                            <w:div w:id="997608867">
                              <w:marLeft w:val="0"/>
                              <w:marRight w:val="0"/>
                              <w:marTop w:val="15"/>
                              <w:marBottom w:val="0"/>
                              <w:divBdr>
                                <w:top w:val="none" w:sz="0" w:space="0" w:color="auto"/>
                                <w:left w:val="none" w:sz="0" w:space="0" w:color="auto"/>
                                <w:bottom w:val="none" w:sz="0" w:space="0" w:color="auto"/>
                                <w:right w:val="none" w:sz="0" w:space="0" w:color="auto"/>
                              </w:divBdr>
                              <w:divsChild>
                                <w:div w:id="689524306">
                                  <w:marLeft w:val="0"/>
                                  <w:marRight w:val="0"/>
                                  <w:marTop w:val="0"/>
                                  <w:marBottom w:val="0"/>
                                  <w:divBdr>
                                    <w:top w:val="none" w:sz="0" w:space="0" w:color="auto"/>
                                    <w:left w:val="none" w:sz="0" w:space="0" w:color="auto"/>
                                    <w:bottom w:val="none" w:sz="0" w:space="0" w:color="auto"/>
                                    <w:right w:val="none" w:sz="0" w:space="0" w:color="auto"/>
                                  </w:divBdr>
                                  <w:divsChild>
                                    <w:div w:id="2069724411">
                                      <w:marLeft w:val="0"/>
                                      <w:marRight w:val="0"/>
                                      <w:marTop w:val="0"/>
                                      <w:marBottom w:val="0"/>
                                      <w:divBdr>
                                        <w:top w:val="none" w:sz="0" w:space="0" w:color="auto"/>
                                        <w:left w:val="none" w:sz="0" w:space="0" w:color="auto"/>
                                        <w:bottom w:val="none" w:sz="0" w:space="0" w:color="auto"/>
                                        <w:right w:val="none" w:sz="0" w:space="0" w:color="auto"/>
                                      </w:divBdr>
                                    </w:div>
                                    <w:div w:id="1151561605">
                                      <w:marLeft w:val="0"/>
                                      <w:marRight w:val="0"/>
                                      <w:marTop w:val="0"/>
                                      <w:marBottom w:val="0"/>
                                      <w:divBdr>
                                        <w:top w:val="none" w:sz="0" w:space="0" w:color="auto"/>
                                        <w:left w:val="none" w:sz="0" w:space="0" w:color="auto"/>
                                        <w:bottom w:val="none" w:sz="0" w:space="0" w:color="auto"/>
                                        <w:right w:val="none" w:sz="0" w:space="0" w:color="auto"/>
                                      </w:divBdr>
                                    </w:div>
                                    <w:div w:id="1890456708">
                                      <w:marLeft w:val="0"/>
                                      <w:marRight w:val="0"/>
                                      <w:marTop w:val="0"/>
                                      <w:marBottom w:val="0"/>
                                      <w:divBdr>
                                        <w:top w:val="none" w:sz="0" w:space="0" w:color="auto"/>
                                        <w:left w:val="none" w:sz="0" w:space="0" w:color="auto"/>
                                        <w:bottom w:val="none" w:sz="0" w:space="0" w:color="auto"/>
                                        <w:right w:val="none" w:sz="0" w:space="0" w:color="auto"/>
                                      </w:divBdr>
                                    </w:div>
                                    <w:div w:id="732778324">
                                      <w:marLeft w:val="0"/>
                                      <w:marRight w:val="0"/>
                                      <w:marTop w:val="0"/>
                                      <w:marBottom w:val="0"/>
                                      <w:divBdr>
                                        <w:top w:val="none" w:sz="0" w:space="0" w:color="auto"/>
                                        <w:left w:val="none" w:sz="0" w:space="0" w:color="auto"/>
                                        <w:bottom w:val="none" w:sz="0" w:space="0" w:color="auto"/>
                                        <w:right w:val="none" w:sz="0" w:space="0" w:color="auto"/>
                                      </w:divBdr>
                                    </w:div>
                                    <w:div w:id="1689410605">
                                      <w:marLeft w:val="0"/>
                                      <w:marRight w:val="0"/>
                                      <w:marTop w:val="0"/>
                                      <w:marBottom w:val="0"/>
                                      <w:divBdr>
                                        <w:top w:val="none" w:sz="0" w:space="0" w:color="auto"/>
                                        <w:left w:val="none" w:sz="0" w:space="0" w:color="auto"/>
                                        <w:bottom w:val="none" w:sz="0" w:space="0" w:color="auto"/>
                                        <w:right w:val="none" w:sz="0" w:space="0" w:color="auto"/>
                                      </w:divBdr>
                                    </w:div>
                                    <w:div w:id="1167403664">
                                      <w:marLeft w:val="0"/>
                                      <w:marRight w:val="0"/>
                                      <w:marTop w:val="0"/>
                                      <w:marBottom w:val="0"/>
                                      <w:divBdr>
                                        <w:top w:val="none" w:sz="0" w:space="0" w:color="auto"/>
                                        <w:left w:val="none" w:sz="0" w:space="0" w:color="auto"/>
                                        <w:bottom w:val="none" w:sz="0" w:space="0" w:color="auto"/>
                                        <w:right w:val="none" w:sz="0" w:space="0" w:color="auto"/>
                                      </w:divBdr>
                                    </w:div>
                                    <w:div w:id="1634360658">
                                      <w:marLeft w:val="0"/>
                                      <w:marRight w:val="0"/>
                                      <w:marTop w:val="0"/>
                                      <w:marBottom w:val="0"/>
                                      <w:divBdr>
                                        <w:top w:val="none" w:sz="0" w:space="0" w:color="auto"/>
                                        <w:left w:val="none" w:sz="0" w:space="0" w:color="auto"/>
                                        <w:bottom w:val="none" w:sz="0" w:space="0" w:color="auto"/>
                                        <w:right w:val="none" w:sz="0" w:space="0" w:color="auto"/>
                                      </w:divBdr>
                                    </w:div>
                                    <w:div w:id="793333778">
                                      <w:marLeft w:val="0"/>
                                      <w:marRight w:val="0"/>
                                      <w:marTop w:val="0"/>
                                      <w:marBottom w:val="0"/>
                                      <w:divBdr>
                                        <w:top w:val="none" w:sz="0" w:space="0" w:color="auto"/>
                                        <w:left w:val="none" w:sz="0" w:space="0" w:color="auto"/>
                                        <w:bottom w:val="none" w:sz="0" w:space="0" w:color="auto"/>
                                        <w:right w:val="none" w:sz="0" w:space="0" w:color="auto"/>
                                      </w:divBdr>
                                    </w:div>
                                    <w:div w:id="1742291719">
                                      <w:marLeft w:val="0"/>
                                      <w:marRight w:val="0"/>
                                      <w:marTop w:val="0"/>
                                      <w:marBottom w:val="0"/>
                                      <w:divBdr>
                                        <w:top w:val="none" w:sz="0" w:space="0" w:color="auto"/>
                                        <w:left w:val="none" w:sz="0" w:space="0" w:color="auto"/>
                                        <w:bottom w:val="none" w:sz="0" w:space="0" w:color="auto"/>
                                        <w:right w:val="none" w:sz="0" w:space="0" w:color="auto"/>
                                      </w:divBdr>
                                    </w:div>
                                    <w:div w:id="2042238225">
                                      <w:marLeft w:val="0"/>
                                      <w:marRight w:val="0"/>
                                      <w:marTop w:val="0"/>
                                      <w:marBottom w:val="0"/>
                                      <w:divBdr>
                                        <w:top w:val="none" w:sz="0" w:space="0" w:color="auto"/>
                                        <w:left w:val="none" w:sz="0" w:space="0" w:color="auto"/>
                                        <w:bottom w:val="none" w:sz="0" w:space="0" w:color="auto"/>
                                        <w:right w:val="none" w:sz="0" w:space="0" w:color="auto"/>
                                      </w:divBdr>
                                    </w:div>
                                    <w:div w:id="901790677">
                                      <w:marLeft w:val="0"/>
                                      <w:marRight w:val="0"/>
                                      <w:marTop w:val="0"/>
                                      <w:marBottom w:val="0"/>
                                      <w:divBdr>
                                        <w:top w:val="none" w:sz="0" w:space="0" w:color="auto"/>
                                        <w:left w:val="none" w:sz="0" w:space="0" w:color="auto"/>
                                        <w:bottom w:val="none" w:sz="0" w:space="0" w:color="auto"/>
                                        <w:right w:val="none" w:sz="0" w:space="0" w:color="auto"/>
                                      </w:divBdr>
                                    </w:div>
                                    <w:div w:id="1905414439">
                                      <w:marLeft w:val="0"/>
                                      <w:marRight w:val="0"/>
                                      <w:marTop w:val="0"/>
                                      <w:marBottom w:val="0"/>
                                      <w:divBdr>
                                        <w:top w:val="none" w:sz="0" w:space="0" w:color="auto"/>
                                        <w:left w:val="none" w:sz="0" w:space="0" w:color="auto"/>
                                        <w:bottom w:val="none" w:sz="0" w:space="0" w:color="auto"/>
                                        <w:right w:val="none" w:sz="0" w:space="0" w:color="auto"/>
                                      </w:divBdr>
                                    </w:div>
                                    <w:div w:id="1552500749">
                                      <w:marLeft w:val="0"/>
                                      <w:marRight w:val="0"/>
                                      <w:marTop w:val="0"/>
                                      <w:marBottom w:val="0"/>
                                      <w:divBdr>
                                        <w:top w:val="none" w:sz="0" w:space="0" w:color="auto"/>
                                        <w:left w:val="none" w:sz="0" w:space="0" w:color="auto"/>
                                        <w:bottom w:val="none" w:sz="0" w:space="0" w:color="auto"/>
                                        <w:right w:val="none" w:sz="0" w:space="0" w:color="auto"/>
                                      </w:divBdr>
                                    </w:div>
                                    <w:div w:id="677931520">
                                      <w:marLeft w:val="0"/>
                                      <w:marRight w:val="0"/>
                                      <w:marTop w:val="0"/>
                                      <w:marBottom w:val="0"/>
                                      <w:divBdr>
                                        <w:top w:val="none" w:sz="0" w:space="0" w:color="auto"/>
                                        <w:left w:val="none" w:sz="0" w:space="0" w:color="auto"/>
                                        <w:bottom w:val="none" w:sz="0" w:space="0" w:color="auto"/>
                                        <w:right w:val="none" w:sz="0" w:space="0" w:color="auto"/>
                                      </w:divBdr>
                                    </w:div>
                                    <w:div w:id="813450971">
                                      <w:marLeft w:val="0"/>
                                      <w:marRight w:val="0"/>
                                      <w:marTop w:val="0"/>
                                      <w:marBottom w:val="0"/>
                                      <w:divBdr>
                                        <w:top w:val="none" w:sz="0" w:space="0" w:color="auto"/>
                                        <w:left w:val="none" w:sz="0" w:space="0" w:color="auto"/>
                                        <w:bottom w:val="none" w:sz="0" w:space="0" w:color="auto"/>
                                        <w:right w:val="none" w:sz="0" w:space="0" w:color="auto"/>
                                      </w:divBdr>
                                    </w:div>
                                    <w:div w:id="1869177556">
                                      <w:marLeft w:val="0"/>
                                      <w:marRight w:val="0"/>
                                      <w:marTop w:val="0"/>
                                      <w:marBottom w:val="0"/>
                                      <w:divBdr>
                                        <w:top w:val="none" w:sz="0" w:space="0" w:color="auto"/>
                                        <w:left w:val="none" w:sz="0" w:space="0" w:color="auto"/>
                                        <w:bottom w:val="none" w:sz="0" w:space="0" w:color="auto"/>
                                        <w:right w:val="none" w:sz="0" w:space="0" w:color="auto"/>
                                      </w:divBdr>
                                    </w:div>
                                    <w:div w:id="151334072">
                                      <w:marLeft w:val="0"/>
                                      <w:marRight w:val="0"/>
                                      <w:marTop w:val="0"/>
                                      <w:marBottom w:val="0"/>
                                      <w:divBdr>
                                        <w:top w:val="none" w:sz="0" w:space="0" w:color="auto"/>
                                        <w:left w:val="none" w:sz="0" w:space="0" w:color="auto"/>
                                        <w:bottom w:val="none" w:sz="0" w:space="0" w:color="auto"/>
                                        <w:right w:val="none" w:sz="0" w:space="0" w:color="auto"/>
                                      </w:divBdr>
                                    </w:div>
                                    <w:div w:id="654337640">
                                      <w:marLeft w:val="0"/>
                                      <w:marRight w:val="0"/>
                                      <w:marTop w:val="0"/>
                                      <w:marBottom w:val="0"/>
                                      <w:divBdr>
                                        <w:top w:val="none" w:sz="0" w:space="0" w:color="auto"/>
                                        <w:left w:val="none" w:sz="0" w:space="0" w:color="auto"/>
                                        <w:bottom w:val="none" w:sz="0" w:space="0" w:color="auto"/>
                                        <w:right w:val="none" w:sz="0" w:space="0" w:color="auto"/>
                                      </w:divBdr>
                                    </w:div>
                                    <w:div w:id="970283487">
                                      <w:marLeft w:val="0"/>
                                      <w:marRight w:val="0"/>
                                      <w:marTop w:val="0"/>
                                      <w:marBottom w:val="0"/>
                                      <w:divBdr>
                                        <w:top w:val="none" w:sz="0" w:space="0" w:color="auto"/>
                                        <w:left w:val="none" w:sz="0" w:space="0" w:color="auto"/>
                                        <w:bottom w:val="none" w:sz="0" w:space="0" w:color="auto"/>
                                        <w:right w:val="none" w:sz="0" w:space="0" w:color="auto"/>
                                      </w:divBdr>
                                    </w:div>
                                    <w:div w:id="1538853540">
                                      <w:marLeft w:val="0"/>
                                      <w:marRight w:val="0"/>
                                      <w:marTop w:val="0"/>
                                      <w:marBottom w:val="0"/>
                                      <w:divBdr>
                                        <w:top w:val="none" w:sz="0" w:space="0" w:color="auto"/>
                                        <w:left w:val="none" w:sz="0" w:space="0" w:color="auto"/>
                                        <w:bottom w:val="none" w:sz="0" w:space="0" w:color="auto"/>
                                        <w:right w:val="none" w:sz="0" w:space="0" w:color="auto"/>
                                      </w:divBdr>
                                    </w:div>
                                    <w:div w:id="965161748">
                                      <w:marLeft w:val="0"/>
                                      <w:marRight w:val="0"/>
                                      <w:marTop w:val="0"/>
                                      <w:marBottom w:val="0"/>
                                      <w:divBdr>
                                        <w:top w:val="none" w:sz="0" w:space="0" w:color="auto"/>
                                        <w:left w:val="none" w:sz="0" w:space="0" w:color="auto"/>
                                        <w:bottom w:val="none" w:sz="0" w:space="0" w:color="auto"/>
                                        <w:right w:val="none" w:sz="0" w:space="0" w:color="auto"/>
                                      </w:divBdr>
                                    </w:div>
                                    <w:div w:id="784278541">
                                      <w:marLeft w:val="0"/>
                                      <w:marRight w:val="0"/>
                                      <w:marTop w:val="0"/>
                                      <w:marBottom w:val="0"/>
                                      <w:divBdr>
                                        <w:top w:val="none" w:sz="0" w:space="0" w:color="auto"/>
                                        <w:left w:val="none" w:sz="0" w:space="0" w:color="auto"/>
                                        <w:bottom w:val="none" w:sz="0" w:space="0" w:color="auto"/>
                                        <w:right w:val="none" w:sz="0" w:space="0" w:color="auto"/>
                                      </w:divBdr>
                                    </w:div>
                                    <w:div w:id="610933964">
                                      <w:marLeft w:val="0"/>
                                      <w:marRight w:val="0"/>
                                      <w:marTop w:val="0"/>
                                      <w:marBottom w:val="0"/>
                                      <w:divBdr>
                                        <w:top w:val="none" w:sz="0" w:space="0" w:color="auto"/>
                                        <w:left w:val="none" w:sz="0" w:space="0" w:color="auto"/>
                                        <w:bottom w:val="none" w:sz="0" w:space="0" w:color="auto"/>
                                        <w:right w:val="none" w:sz="0" w:space="0" w:color="auto"/>
                                      </w:divBdr>
                                    </w:div>
                                    <w:div w:id="1389262618">
                                      <w:marLeft w:val="0"/>
                                      <w:marRight w:val="0"/>
                                      <w:marTop w:val="0"/>
                                      <w:marBottom w:val="0"/>
                                      <w:divBdr>
                                        <w:top w:val="none" w:sz="0" w:space="0" w:color="auto"/>
                                        <w:left w:val="none" w:sz="0" w:space="0" w:color="auto"/>
                                        <w:bottom w:val="none" w:sz="0" w:space="0" w:color="auto"/>
                                        <w:right w:val="none" w:sz="0" w:space="0" w:color="auto"/>
                                      </w:divBdr>
                                    </w:div>
                                    <w:div w:id="1482700225">
                                      <w:marLeft w:val="0"/>
                                      <w:marRight w:val="0"/>
                                      <w:marTop w:val="0"/>
                                      <w:marBottom w:val="0"/>
                                      <w:divBdr>
                                        <w:top w:val="none" w:sz="0" w:space="0" w:color="auto"/>
                                        <w:left w:val="none" w:sz="0" w:space="0" w:color="auto"/>
                                        <w:bottom w:val="none" w:sz="0" w:space="0" w:color="auto"/>
                                        <w:right w:val="none" w:sz="0" w:space="0" w:color="auto"/>
                                      </w:divBdr>
                                    </w:div>
                                    <w:div w:id="861943348">
                                      <w:marLeft w:val="0"/>
                                      <w:marRight w:val="0"/>
                                      <w:marTop w:val="0"/>
                                      <w:marBottom w:val="0"/>
                                      <w:divBdr>
                                        <w:top w:val="none" w:sz="0" w:space="0" w:color="auto"/>
                                        <w:left w:val="none" w:sz="0" w:space="0" w:color="auto"/>
                                        <w:bottom w:val="none" w:sz="0" w:space="0" w:color="auto"/>
                                        <w:right w:val="none" w:sz="0" w:space="0" w:color="auto"/>
                                      </w:divBdr>
                                    </w:div>
                                    <w:div w:id="238490683">
                                      <w:marLeft w:val="0"/>
                                      <w:marRight w:val="0"/>
                                      <w:marTop w:val="0"/>
                                      <w:marBottom w:val="0"/>
                                      <w:divBdr>
                                        <w:top w:val="none" w:sz="0" w:space="0" w:color="auto"/>
                                        <w:left w:val="none" w:sz="0" w:space="0" w:color="auto"/>
                                        <w:bottom w:val="none" w:sz="0" w:space="0" w:color="auto"/>
                                        <w:right w:val="none" w:sz="0" w:space="0" w:color="auto"/>
                                      </w:divBdr>
                                    </w:div>
                                    <w:div w:id="557938879">
                                      <w:marLeft w:val="0"/>
                                      <w:marRight w:val="0"/>
                                      <w:marTop w:val="0"/>
                                      <w:marBottom w:val="0"/>
                                      <w:divBdr>
                                        <w:top w:val="none" w:sz="0" w:space="0" w:color="auto"/>
                                        <w:left w:val="none" w:sz="0" w:space="0" w:color="auto"/>
                                        <w:bottom w:val="none" w:sz="0" w:space="0" w:color="auto"/>
                                        <w:right w:val="none" w:sz="0" w:space="0" w:color="auto"/>
                                      </w:divBdr>
                                    </w:div>
                                    <w:div w:id="1668750910">
                                      <w:marLeft w:val="0"/>
                                      <w:marRight w:val="0"/>
                                      <w:marTop w:val="0"/>
                                      <w:marBottom w:val="0"/>
                                      <w:divBdr>
                                        <w:top w:val="none" w:sz="0" w:space="0" w:color="auto"/>
                                        <w:left w:val="none" w:sz="0" w:space="0" w:color="auto"/>
                                        <w:bottom w:val="none" w:sz="0" w:space="0" w:color="auto"/>
                                        <w:right w:val="none" w:sz="0" w:space="0" w:color="auto"/>
                                      </w:divBdr>
                                    </w:div>
                                    <w:div w:id="1204489329">
                                      <w:marLeft w:val="0"/>
                                      <w:marRight w:val="0"/>
                                      <w:marTop w:val="0"/>
                                      <w:marBottom w:val="0"/>
                                      <w:divBdr>
                                        <w:top w:val="none" w:sz="0" w:space="0" w:color="auto"/>
                                        <w:left w:val="none" w:sz="0" w:space="0" w:color="auto"/>
                                        <w:bottom w:val="none" w:sz="0" w:space="0" w:color="auto"/>
                                        <w:right w:val="none" w:sz="0" w:space="0" w:color="auto"/>
                                      </w:divBdr>
                                    </w:div>
                                    <w:div w:id="1624657723">
                                      <w:marLeft w:val="0"/>
                                      <w:marRight w:val="0"/>
                                      <w:marTop w:val="0"/>
                                      <w:marBottom w:val="0"/>
                                      <w:divBdr>
                                        <w:top w:val="none" w:sz="0" w:space="0" w:color="auto"/>
                                        <w:left w:val="none" w:sz="0" w:space="0" w:color="auto"/>
                                        <w:bottom w:val="none" w:sz="0" w:space="0" w:color="auto"/>
                                        <w:right w:val="none" w:sz="0" w:space="0" w:color="auto"/>
                                      </w:divBdr>
                                    </w:div>
                                    <w:div w:id="719282354">
                                      <w:marLeft w:val="0"/>
                                      <w:marRight w:val="0"/>
                                      <w:marTop w:val="0"/>
                                      <w:marBottom w:val="0"/>
                                      <w:divBdr>
                                        <w:top w:val="none" w:sz="0" w:space="0" w:color="auto"/>
                                        <w:left w:val="none" w:sz="0" w:space="0" w:color="auto"/>
                                        <w:bottom w:val="none" w:sz="0" w:space="0" w:color="auto"/>
                                        <w:right w:val="none" w:sz="0" w:space="0" w:color="auto"/>
                                      </w:divBdr>
                                    </w:div>
                                    <w:div w:id="654728409">
                                      <w:marLeft w:val="0"/>
                                      <w:marRight w:val="0"/>
                                      <w:marTop w:val="0"/>
                                      <w:marBottom w:val="0"/>
                                      <w:divBdr>
                                        <w:top w:val="none" w:sz="0" w:space="0" w:color="auto"/>
                                        <w:left w:val="none" w:sz="0" w:space="0" w:color="auto"/>
                                        <w:bottom w:val="none" w:sz="0" w:space="0" w:color="auto"/>
                                        <w:right w:val="none" w:sz="0" w:space="0" w:color="auto"/>
                                      </w:divBdr>
                                    </w:div>
                                    <w:div w:id="393509112">
                                      <w:marLeft w:val="0"/>
                                      <w:marRight w:val="0"/>
                                      <w:marTop w:val="0"/>
                                      <w:marBottom w:val="0"/>
                                      <w:divBdr>
                                        <w:top w:val="none" w:sz="0" w:space="0" w:color="auto"/>
                                        <w:left w:val="none" w:sz="0" w:space="0" w:color="auto"/>
                                        <w:bottom w:val="none" w:sz="0" w:space="0" w:color="auto"/>
                                        <w:right w:val="none" w:sz="0" w:space="0" w:color="auto"/>
                                      </w:divBdr>
                                    </w:div>
                                    <w:div w:id="2119329292">
                                      <w:marLeft w:val="0"/>
                                      <w:marRight w:val="0"/>
                                      <w:marTop w:val="0"/>
                                      <w:marBottom w:val="0"/>
                                      <w:divBdr>
                                        <w:top w:val="none" w:sz="0" w:space="0" w:color="auto"/>
                                        <w:left w:val="none" w:sz="0" w:space="0" w:color="auto"/>
                                        <w:bottom w:val="none" w:sz="0" w:space="0" w:color="auto"/>
                                        <w:right w:val="none" w:sz="0" w:space="0" w:color="auto"/>
                                      </w:divBdr>
                                    </w:div>
                                    <w:div w:id="1934900595">
                                      <w:marLeft w:val="0"/>
                                      <w:marRight w:val="0"/>
                                      <w:marTop w:val="0"/>
                                      <w:marBottom w:val="0"/>
                                      <w:divBdr>
                                        <w:top w:val="none" w:sz="0" w:space="0" w:color="auto"/>
                                        <w:left w:val="none" w:sz="0" w:space="0" w:color="auto"/>
                                        <w:bottom w:val="none" w:sz="0" w:space="0" w:color="auto"/>
                                        <w:right w:val="none" w:sz="0" w:space="0" w:color="auto"/>
                                      </w:divBdr>
                                    </w:div>
                                    <w:div w:id="2124765182">
                                      <w:marLeft w:val="0"/>
                                      <w:marRight w:val="0"/>
                                      <w:marTop w:val="0"/>
                                      <w:marBottom w:val="0"/>
                                      <w:divBdr>
                                        <w:top w:val="none" w:sz="0" w:space="0" w:color="auto"/>
                                        <w:left w:val="none" w:sz="0" w:space="0" w:color="auto"/>
                                        <w:bottom w:val="none" w:sz="0" w:space="0" w:color="auto"/>
                                        <w:right w:val="none" w:sz="0" w:space="0" w:color="auto"/>
                                      </w:divBdr>
                                    </w:div>
                                    <w:div w:id="1080062519">
                                      <w:marLeft w:val="0"/>
                                      <w:marRight w:val="0"/>
                                      <w:marTop w:val="0"/>
                                      <w:marBottom w:val="0"/>
                                      <w:divBdr>
                                        <w:top w:val="none" w:sz="0" w:space="0" w:color="auto"/>
                                        <w:left w:val="none" w:sz="0" w:space="0" w:color="auto"/>
                                        <w:bottom w:val="none" w:sz="0" w:space="0" w:color="auto"/>
                                        <w:right w:val="none" w:sz="0" w:space="0" w:color="auto"/>
                                      </w:divBdr>
                                    </w:div>
                                    <w:div w:id="1414930546">
                                      <w:marLeft w:val="0"/>
                                      <w:marRight w:val="0"/>
                                      <w:marTop w:val="0"/>
                                      <w:marBottom w:val="0"/>
                                      <w:divBdr>
                                        <w:top w:val="none" w:sz="0" w:space="0" w:color="auto"/>
                                        <w:left w:val="none" w:sz="0" w:space="0" w:color="auto"/>
                                        <w:bottom w:val="none" w:sz="0" w:space="0" w:color="auto"/>
                                        <w:right w:val="none" w:sz="0" w:space="0" w:color="auto"/>
                                      </w:divBdr>
                                    </w:div>
                                    <w:div w:id="929965669">
                                      <w:marLeft w:val="0"/>
                                      <w:marRight w:val="0"/>
                                      <w:marTop w:val="0"/>
                                      <w:marBottom w:val="0"/>
                                      <w:divBdr>
                                        <w:top w:val="none" w:sz="0" w:space="0" w:color="auto"/>
                                        <w:left w:val="none" w:sz="0" w:space="0" w:color="auto"/>
                                        <w:bottom w:val="none" w:sz="0" w:space="0" w:color="auto"/>
                                        <w:right w:val="none" w:sz="0" w:space="0" w:color="auto"/>
                                      </w:divBdr>
                                    </w:div>
                                    <w:div w:id="180751360">
                                      <w:marLeft w:val="0"/>
                                      <w:marRight w:val="0"/>
                                      <w:marTop w:val="0"/>
                                      <w:marBottom w:val="0"/>
                                      <w:divBdr>
                                        <w:top w:val="none" w:sz="0" w:space="0" w:color="auto"/>
                                        <w:left w:val="none" w:sz="0" w:space="0" w:color="auto"/>
                                        <w:bottom w:val="none" w:sz="0" w:space="0" w:color="auto"/>
                                        <w:right w:val="none" w:sz="0" w:space="0" w:color="auto"/>
                                      </w:divBdr>
                                    </w:div>
                                    <w:div w:id="1488329115">
                                      <w:marLeft w:val="0"/>
                                      <w:marRight w:val="0"/>
                                      <w:marTop w:val="0"/>
                                      <w:marBottom w:val="0"/>
                                      <w:divBdr>
                                        <w:top w:val="none" w:sz="0" w:space="0" w:color="auto"/>
                                        <w:left w:val="none" w:sz="0" w:space="0" w:color="auto"/>
                                        <w:bottom w:val="none" w:sz="0" w:space="0" w:color="auto"/>
                                        <w:right w:val="none" w:sz="0" w:space="0" w:color="auto"/>
                                      </w:divBdr>
                                    </w:div>
                                    <w:div w:id="1394625680">
                                      <w:marLeft w:val="0"/>
                                      <w:marRight w:val="0"/>
                                      <w:marTop w:val="0"/>
                                      <w:marBottom w:val="0"/>
                                      <w:divBdr>
                                        <w:top w:val="none" w:sz="0" w:space="0" w:color="auto"/>
                                        <w:left w:val="none" w:sz="0" w:space="0" w:color="auto"/>
                                        <w:bottom w:val="none" w:sz="0" w:space="0" w:color="auto"/>
                                        <w:right w:val="none" w:sz="0" w:space="0" w:color="auto"/>
                                      </w:divBdr>
                                    </w:div>
                                    <w:div w:id="1025405229">
                                      <w:marLeft w:val="0"/>
                                      <w:marRight w:val="0"/>
                                      <w:marTop w:val="0"/>
                                      <w:marBottom w:val="0"/>
                                      <w:divBdr>
                                        <w:top w:val="none" w:sz="0" w:space="0" w:color="auto"/>
                                        <w:left w:val="none" w:sz="0" w:space="0" w:color="auto"/>
                                        <w:bottom w:val="none" w:sz="0" w:space="0" w:color="auto"/>
                                        <w:right w:val="none" w:sz="0" w:space="0" w:color="auto"/>
                                      </w:divBdr>
                                    </w:div>
                                    <w:div w:id="2112358074">
                                      <w:marLeft w:val="0"/>
                                      <w:marRight w:val="0"/>
                                      <w:marTop w:val="0"/>
                                      <w:marBottom w:val="0"/>
                                      <w:divBdr>
                                        <w:top w:val="none" w:sz="0" w:space="0" w:color="auto"/>
                                        <w:left w:val="none" w:sz="0" w:space="0" w:color="auto"/>
                                        <w:bottom w:val="none" w:sz="0" w:space="0" w:color="auto"/>
                                        <w:right w:val="none" w:sz="0" w:space="0" w:color="auto"/>
                                      </w:divBdr>
                                    </w:div>
                                    <w:div w:id="611666397">
                                      <w:marLeft w:val="0"/>
                                      <w:marRight w:val="0"/>
                                      <w:marTop w:val="0"/>
                                      <w:marBottom w:val="0"/>
                                      <w:divBdr>
                                        <w:top w:val="none" w:sz="0" w:space="0" w:color="auto"/>
                                        <w:left w:val="none" w:sz="0" w:space="0" w:color="auto"/>
                                        <w:bottom w:val="none" w:sz="0" w:space="0" w:color="auto"/>
                                        <w:right w:val="none" w:sz="0" w:space="0" w:color="auto"/>
                                      </w:divBdr>
                                    </w:div>
                                    <w:div w:id="1174607147">
                                      <w:marLeft w:val="0"/>
                                      <w:marRight w:val="0"/>
                                      <w:marTop w:val="0"/>
                                      <w:marBottom w:val="0"/>
                                      <w:divBdr>
                                        <w:top w:val="none" w:sz="0" w:space="0" w:color="auto"/>
                                        <w:left w:val="none" w:sz="0" w:space="0" w:color="auto"/>
                                        <w:bottom w:val="none" w:sz="0" w:space="0" w:color="auto"/>
                                        <w:right w:val="none" w:sz="0" w:space="0" w:color="auto"/>
                                      </w:divBdr>
                                    </w:div>
                                    <w:div w:id="866675837">
                                      <w:marLeft w:val="0"/>
                                      <w:marRight w:val="0"/>
                                      <w:marTop w:val="0"/>
                                      <w:marBottom w:val="0"/>
                                      <w:divBdr>
                                        <w:top w:val="none" w:sz="0" w:space="0" w:color="auto"/>
                                        <w:left w:val="none" w:sz="0" w:space="0" w:color="auto"/>
                                        <w:bottom w:val="none" w:sz="0" w:space="0" w:color="auto"/>
                                        <w:right w:val="none" w:sz="0" w:space="0" w:color="auto"/>
                                      </w:divBdr>
                                    </w:div>
                                    <w:div w:id="351539109">
                                      <w:marLeft w:val="0"/>
                                      <w:marRight w:val="0"/>
                                      <w:marTop w:val="0"/>
                                      <w:marBottom w:val="0"/>
                                      <w:divBdr>
                                        <w:top w:val="none" w:sz="0" w:space="0" w:color="auto"/>
                                        <w:left w:val="none" w:sz="0" w:space="0" w:color="auto"/>
                                        <w:bottom w:val="none" w:sz="0" w:space="0" w:color="auto"/>
                                        <w:right w:val="none" w:sz="0" w:space="0" w:color="auto"/>
                                      </w:divBdr>
                                    </w:div>
                                    <w:div w:id="1040857688">
                                      <w:marLeft w:val="0"/>
                                      <w:marRight w:val="0"/>
                                      <w:marTop w:val="0"/>
                                      <w:marBottom w:val="0"/>
                                      <w:divBdr>
                                        <w:top w:val="none" w:sz="0" w:space="0" w:color="auto"/>
                                        <w:left w:val="none" w:sz="0" w:space="0" w:color="auto"/>
                                        <w:bottom w:val="none" w:sz="0" w:space="0" w:color="auto"/>
                                        <w:right w:val="none" w:sz="0" w:space="0" w:color="auto"/>
                                      </w:divBdr>
                                    </w:div>
                                    <w:div w:id="1669597756">
                                      <w:marLeft w:val="0"/>
                                      <w:marRight w:val="0"/>
                                      <w:marTop w:val="0"/>
                                      <w:marBottom w:val="0"/>
                                      <w:divBdr>
                                        <w:top w:val="none" w:sz="0" w:space="0" w:color="auto"/>
                                        <w:left w:val="none" w:sz="0" w:space="0" w:color="auto"/>
                                        <w:bottom w:val="none" w:sz="0" w:space="0" w:color="auto"/>
                                        <w:right w:val="none" w:sz="0" w:space="0" w:color="auto"/>
                                      </w:divBdr>
                                    </w:div>
                                    <w:div w:id="818499216">
                                      <w:marLeft w:val="0"/>
                                      <w:marRight w:val="0"/>
                                      <w:marTop w:val="0"/>
                                      <w:marBottom w:val="0"/>
                                      <w:divBdr>
                                        <w:top w:val="none" w:sz="0" w:space="0" w:color="auto"/>
                                        <w:left w:val="none" w:sz="0" w:space="0" w:color="auto"/>
                                        <w:bottom w:val="none" w:sz="0" w:space="0" w:color="auto"/>
                                        <w:right w:val="none" w:sz="0" w:space="0" w:color="auto"/>
                                      </w:divBdr>
                                    </w:div>
                                    <w:div w:id="418141838">
                                      <w:marLeft w:val="0"/>
                                      <w:marRight w:val="0"/>
                                      <w:marTop w:val="0"/>
                                      <w:marBottom w:val="0"/>
                                      <w:divBdr>
                                        <w:top w:val="none" w:sz="0" w:space="0" w:color="auto"/>
                                        <w:left w:val="none" w:sz="0" w:space="0" w:color="auto"/>
                                        <w:bottom w:val="none" w:sz="0" w:space="0" w:color="auto"/>
                                        <w:right w:val="none" w:sz="0" w:space="0" w:color="auto"/>
                                      </w:divBdr>
                                    </w:div>
                                    <w:div w:id="534663833">
                                      <w:marLeft w:val="0"/>
                                      <w:marRight w:val="0"/>
                                      <w:marTop w:val="0"/>
                                      <w:marBottom w:val="0"/>
                                      <w:divBdr>
                                        <w:top w:val="none" w:sz="0" w:space="0" w:color="auto"/>
                                        <w:left w:val="none" w:sz="0" w:space="0" w:color="auto"/>
                                        <w:bottom w:val="none" w:sz="0" w:space="0" w:color="auto"/>
                                        <w:right w:val="none" w:sz="0" w:space="0" w:color="auto"/>
                                      </w:divBdr>
                                    </w:div>
                                    <w:div w:id="1614089425">
                                      <w:marLeft w:val="0"/>
                                      <w:marRight w:val="0"/>
                                      <w:marTop w:val="0"/>
                                      <w:marBottom w:val="0"/>
                                      <w:divBdr>
                                        <w:top w:val="none" w:sz="0" w:space="0" w:color="auto"/>
                                        <w:left w:val="none" w:sz="0" w:space="0" w:color="auto"/>
                                        <w:bottom w:val="none" w:sz="0" w:space="0" w:color="auto"/>
                                        <w:right w:val="none" w:sz="0" w:space="0" w:color="auto"/>
                                      </w:divBdr>
                                    </w:div>
                                    <w:div w:id="1186598701">
                                      <w:marLeft w:val="0"/>
                                      <w:marRight w:val="0"/>
                                      <w:marTop w:val="0"/>
                                      <w:marBottom w:val="0"/>
                                      <w:divBdr>
                                        <w:top w:val="none" w:sz="0" w:space="0" w:color="auto"/>
                                        <w:left w:val="none" w:sz="0" w:space="0" w:color="auto"/>
                                        <w:bottom w:val="none" w:sz="0" w:space="0" w:color="auto"/>
                                        <w:right w:val="none" w:sz="0" w:space="0" w:color="auto"/>
                                      </w:divBdr>
                                    </w:div>
                                    <w:div w:id="912735424">
                                      <w:marLeft w:val="0"/>
                                      <w:marRight w:val="0"/>
                                      <w:marTop w:val="0"/>
                                      <w:marBottom w:val="0"/>
                                      <w:divBdr>
                                        <w:top w:val="none" w:sz="0" w:space="0" w:color="auto"/>
                                        <w:left w:val="none" w:sz="0" w:space="0" w:color="auto"/>
                                        <w:bottom w:val="none" w:sz="0" w:space="0" w:color="auto"/>
                                        <w:right w:val="none" w:sz="0" w:space="0" w:color="auto"/>
                                      </w:divBdr>
                                    </w:div>
                                    <w:div w:id="690493406">
                                      <w:marLeft w:val="0"/>
                                      <w:marRight w:val="0"/>
                                      <w:marTop w:val="0"/>
                                      <w:marBottom w:val="0"/>
                                      <w:divBdr>
                                        <w:top w:val="none" w:sz="0" w:space="0" w:color="auto"/>
                                        <w:left w:val="none" w:sz="0" w:space="0" w:color="auto"/>
                                        <w:bottom w:val="none" w:sz="0" w:space="0" w:color="auto"/>
                                        <w:right w:val="none" w:sz="0" w:space="0" w:color="auto"/>
                                      </w:divBdr>
                                    </w:div>
                                    <w:div w:id="794252458">
                                      <w:marLeft w:val="0"/>
                                      <w:marRight w:val="0"/>
                                      <w:marTop w:val="0"/>
                                      <w:marBottom w:val="0"/>
                                      <w:divBdr>
                                        <w:top w:val="none" w:sz="0" w:space="0" w:color="auto"/>
                                        <w:left w:val="none" w:sz="0" w:space="0" w:color="auto"/>
                                        <w:bottom w:val="none" w:sz="0" w:space="0" w:color="auto"/>
                                        <w:right w:val="none" w:sz="0" w:space="0" w:color="auto"/>
                                      </w:divBdr>
                                    </w:div>
                                    <w:div w:id="498008125">
                                      <w:marLeft w:val="0"/>
                                      <w:marRight w:val="0"/>
                                      <w:marTop w:val="0"/>
                                      <w:marBottom w:val="0"/>
                                      <w:divBdr>
                                        <w:top w:val="none" w:sz="0" w:space="0" w:color="auto"/>
                                        <w:left w:val="none" w:sz="0" w:space="0" w:color="auto"/>
                                        <w:bottom w:val="none" w:sz="0" w:space="0" w:color="auto"/>
                                        <w:right w:val="none" w:sz="0" w:space="0" w:color="auto"/>
                                      </w:divBdr>
                                    </w:div>
                                    <w:div w:id="666908393">
                                      <w:marLeft w:val="0"/>
                                      <w:marRight w:val="0"/>
                                      <w:marTop w:val="0"/>
                                      <w:marBottom w:val="0"/>
                                      <w:divBdr>
                                        <w:top w:val="none" w:sz="0" w:space="0" w:color="auto"/>
                                        <w:left w:val="none" w:sz="0" w:space="0" w:color="auto"/>
                                        <w:bottom w:val="none" w:sz="0" w:space="0" w:color="auto"/>
                                        <w:right w:val="none" w:sz="0" w:space="0" w:color="auto"/>
                                      </w:divBdr>
                                    </w:div>
                                    <w:div w:id="680084093">
                                      <w:marLeft w:val="0"/>
                                      <w:marRight w:val="0"/>
                                      <w:marTop w:val="0"/>
                                      <w:marBottom w:val="0"/>
                                      <w:divBdr>
                                        <w:top w:val="none" w:sz="0" w:space="0" w:color="auto"/>
                                        <w:left w:val="none" w:sz="0" w:space="0" w:color="auto"/>
                                        <w:bottom w:val="none" w:sz="0" w:space="0" w:color="auto"/>
                                        <w:right w:val="none" w:sz="0" w:space="0" w:color="auto"/>
                                      </w:divBdr>
                                    </w:div>
                                    <w:div w:id="1295061110">
                                      <w:marLeft w:val="0"/>
                                      <w:marRight w:val="0"/>
                                      <w:marTop w:val="0"/>
                                      <w:marBottom w:val="0"/>
                                      <w:divBdr>
                                        <w:top w:val="none" w:sz="0" w:space="0" w:color="auto"/>
                                        <w:left w:val="none" w:sz="0" w:space="0" w:color="auto"/>
                                        <w:bottom w:val="none" w:sz="0" w:space="0" w:color="auto"/>
                                        <w:right w:val="none" w:sz="0" w:space="0" w:color="auto"/>
                                      </w:divBdr>
                                    </w:div>
                                    <w:div w:id="20988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74877">
      <w:bodyDiv w:val="1"/>
      <w:marLeft w:val="0"/>
      <w:marRight w:val="0"/>
      <w:marTop w:val="0"/>
      <w:marBottom w:val="0"/>
      <w:divBdr>
        <w:top w:val="none" w:sz="0" w:space="0" w:color="auto"/>
        <w:left w:val="none" w:sz="0" w:space="0" w:color="auto"/>
        <w:bottom w:val="none" w:sz="0" w:space="0" w:color="auto"/>
        <w:right w:val="none" w:sz="0" w:space="0" w:color="auto"/>
      </w:divBdr>
    </w:div>
    <w:div w:id="1177384972">
      <w:bodyDiv w:val="1"/>
      <w:marLeft w:val="0"/>
      <w:marRight w:val="0"/>
      <w:marTop w:val="0"/>
      <w:marBottom w:val="0"/>
      <w:divBdr>
        <w:top w:val="none" w:sz="0" w:space="0" w:color="auto"/>
        <w:left w:val="none" w:sz="0" w:space="0" w:color="auto"/>
        <w:bottom w:val="none" w:sz="0" w:space="0" w:color="auto"/>
        <w:right w:val="none" w:sz="0" w:space="0" w:color="auto"/>
      </w:divBdr>
    </w:div>
    <w:div w:id="1286425660">
      <w:bodyDiv w:val="1"/>
      <w:marLeft w:val="0"/>
      <w:marRight w:val="0"/>
      <w:marTop w:val="0"/>
      <w:marBottom w:val="0"/>
      <w:divBdr>
        <w:top w:val="none" w:sz="0" w:space="0" w:color="auto"/>
        <w:left w:val="none" w:sz="0" w:space="0" w:color="auto"/>
        <w:bottom w:val="none" w:sz="0" w:space="0" w:color="auto"/>
        <w:right w:val="none" w:sz="0" w:space="0" w:color="auto"/>
      </w:divBdr>
    </w:div>
    <w:div w:id="1429816153">
      <w:bodyDiv w:val="1"/>
      <w:marLeft w:val="0"/>
      <w:marRight w:val="0"/>
      <w:marTop w:val="0"/>
      <w:marBottom w:val="0"/>
      <w:divBdr>
        <w:top w:val="none" w:sz="0" w:space="0" w:color="auto"/>
        <w:left w:val="none" w:sz="0" w:space="0" w:color="auto"/>
        <w:bottom w:val="none" w:sz="0" w:space="0" w:color="auto"/>
        <w:right w:val="none" w:sz="0" w:space="0" w:color="auto"/>
      </w:divBdr>
    </w:div>
    <w:div w:id="1441337204">
      <w:bodyDiv w:val="1"/>
      <w:marLeft w:val="0"/>
      <w:marRight w:val="0"/>
      <w:marTop w:val="0"/>
      <w:marBottom w:val="0"/>
      <w:divBdr>
        <w:top w:val="none" w:sz="0" w:space="0" w:color="auto"/>
        <w:left w:val="none" w:sz="0" w:space="0" w:color="auto"/>
        <w:bottom w:val="none" w:sz="0" w:space="0" w:color="auto"/>
        <w:right w:val="none" w:sz="0" w:space="0" w:color="auto"/>
      </w:divBdr>
    </w:div>
    <w:div w:id="1518469657">
      <w:bodyDiv w:val="1"/>
      <w:marLeft w:val="0"/>
      <w:marRight w:val="0"/>
      <w:marTop w:val="0"/>
      <w:marBottom w:val="0"/>
      <w:divBdr>
        <w:top w:val="none" w:sz="0" w:space="0" w:color="auto"/>
        <w:left w:val="none" w:sz="0" w:space="0" w:color="auto"/>
        <w:bottom w:val="none" w:sz="0" w:space="0" w:color="auto"/>
        <w:right w:val="none" w:sz="0" w:space="0" w:color="auto"/>
      </w:divBdr>
    </w:div>
    <w:div w:id="1615940301">
      <w:bodyDiv w:val="1"/>
      <w:marLeft w:val="0"/>
      <w:marRight w:val="0"/>
      <w:marTop w:val="0"/>
      <w:marBottom w:val="0"/>
      <w:divBdr>
        <w:top w:val="none" w:sz="0" w:space="0" w:color="auto"/>
        <w:left w:val="none" w:sz="0" w:space="0" w:color="auto"/>
        <w:bottom w:val="none" w:sz="0" w:space="0" w:color="auto"/>
        <w:right w:val="none" w:sz="0" w:space="0" w:color="auto"/>
      </w:divBdr>
    </w:div>
    <w:div w:id="1644501287">
      <w:bodyDiv w:val="1"/>
      <w:marLeft w:val="0"/>
      <w:marRight w:val="0"/>
      <w:marTop w:val="0"/>
      <w:marBottom w:val="0"/>
      <w:divBdr>
        <w:top w:val="none" w:sz="0" w:space="0" w:color="auto"/>
        <w:left w:val="none" w:sz="0" w:space="0" w:color="auto"/>
        <w:bottom w:val="none" w:sz="0" w:space="0" w:color="auto"/>
        <w:right w:val="none" w:sz="0" w:space="0" w:color="auto"/>
      </w:divBdr>
    </w:div>
    <w:div w:id="1757750438">
      <w:bodyDiv w:val="1"/>
      <w:marLeft w:val="0"/>
      <w:marRight w:val="0"/>
      <w:marTop w:val="0"/>
      <w:marBottom w:val="0"/>
      <w:divBdr>
        <w:top w:val="none" w:sz="0" w:space="0" w:color="auto"/>
        <w:left w:val="none" w:sz="0" w:space="0" w:color="auto"/>
        <w:bottom w:val="none" w:sz="0" w:space="0" w:color="auto"/>
        <w:right w:val="none" w:sz="0" w:space="0" w:color="auto"/>
      </w:divBdr>
    </w:div>
    <w:div w:id="1913466631">
      <w:bodyDiv w:val="1"/>
      <w:marLeft w:val="0"/>
      <w:marRight w:val="0"/>
      <w:marTop w:val="0"/>
      <w:marBottom w:val="0"/>
      <w:divBdr>
        <w:top w:val="none" w:sz="0" w:space="0" w:color="auto"/>
        <w:left w:val="none" w:sz="0" w:space="0" w:color="auto"/>
        <w:bottom w:val="none" w:sz="0" w:space="0" w:color="auto"/>
        <w:right w:val="none" w:sz="0" w:space="0" w:color="auto"/>
      </w:divBdr>
    </w:div>
    <w:div w:id="19944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bics2-test.helaba.de"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hyperlink" Target="https://ebics2.helaba.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66985-2471-47A7-87F8-44EABBDD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18366</Words>
  <Characters>115707</Characters>
  <Application>Microsoft Office Word</Application>
  <DocSecurity>4</DocSecurity>
  <Lines>964</Lines>
  <Paragraphs>267</Paragraphs>
  <ScaleCrop>false</ScaleCrop>
  <HeadingPairs>
    <vt:vector size="2" baseType="variant">
      <vt:variant>
        <vt:lpstr>Titel</vt:lpstr>
      </vt:variant>
      <vt:variant>
        <vt:i4>1</vt:i4>
      </vt:variant>
    </vt:vector>
  </HeadingPairs>
  <TitlesOfParts>
    <vt:vector size="1" baseType="lpstr">
      <vt:lpstr>DMC, Kurzdokumentation</vt:lpstr>
    </vt:vector>
  </TitlesOfParts>
  <Company>"FINANZ INFORMATIK"</Company>
  <LinksUpToDate>false</LinksUpToDate>
  <CharactersWithSpaces>133806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DMC, Kurzdokumentation</dc:title>
  <dc:subject>Informationen und Bedienungshilfen</dc:subject>
  <dc:creator>OE4652</dc:creator>
  <cp:lastModifiedBy>Tomar, Vivek</cp:lastModifiedBy>
  <cp:revision>2</cp:revision>
  <cp:lastPrinted>2021-07-12T08:59:00Z</cp:lastPrinted>
  <dcterms:created xsi:type="dcterms:W3CDTF">2024-12-17T14:13:00Z</dcterms:created>
  <dcterms:modified xsi:type="dcterms:W3CDTF">2024-12-17T14:13:00Z</dcterms:modified>
</cp:coreProperties>
</file>